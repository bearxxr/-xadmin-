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eastAsia="仿宋_GB2312"/>
          <w:sz w:val="28"/>
        </w:rPr>
      </w:pPr>
      <w:r>
        <w:commentReference w:id="0"/>
      </w:r>
    </w:p>
    <w:p>
      <w:pPr>
        <w:jc w:val="center"/>
        <w:rPr>
          <w:rFonts w:hint="eastAsia" w:ascii="仿宋_GB2312" w:eastAsia="仿宋_GB2312"/>
          <w:sz w:val="28"/>
        </w:rPr>
      </w:pPr>
      <w:r>
        <w:rPr>
          <w:rFonts w:hint="eastAsia" w:ascii="仿宋_GB2312" w:hAnsi="Estrangelo Edessa" w:eastAsia="仿宋_GB2312"/>
          <w:b/>
          <w:bCs/>
          <w:sz w:val="72"/>
        </w:rPr>
        <w:drawing>
          <wp:anchor distT="0" distB="0" distL="114300" distR="114300" simplePos="0" relativeHeight="251658240" behindDoc="0" locked="0" layoutInCell="1" allowOverlap="1">
            <wp:simplePos x="0" y="0"/>
            <wp:positionH relativeFrom="column">
              <wp:posOffset>0</wp:posOffset>
            </wp:positionH>
            <wp:positionV relativeFrom="paragraph">
              <wp:posOffset>589915</wp:posOffset>
            </wp:positionV>
            <wp:extent cx="5257800" cy="624205"/>
            <wp:effectExtent l="0" t="0" r="0" b="635"/>
            <wp:wrapSquare wrapText="bothSides"/>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7">
                      <a:lum contrast="54000"/>
                    </a:blip>
                    <a:stretch>
                      <a:fillRect/>
                    </a:stretch>
                  </pic:blipFill>
                  <pic:spPr>
                    <a:xfrm>
                      <a:off x="0" y="0"/>
                      <a:ext cx="5257800" cy="624205"/>
                    </a:xfrm>
                    <a:prstGeom prst="rect">
                      <a:avLst/>
                    </a:prstGeom>
                    <a:noFill/>
                    <a:ln>
                      <a:noFill/>
                    </a:ln>
                  </pic:spPr>
                </pic:pic>
              </a:graphicData>
            </a:graphic>
          </wp:anchor>
        </w:drawing>
      </w:r>
    </w:p>
    <w:p>
      <w:pPr>
        <w:jc w:val="center"/>
        <w:rPr>
          <w:rFonts w:hint="eastAsia" w:ascii="仿宋_GB2312" w:hAnsi="Estrangelo Edessa" w:eastAsia="仿宋_GB2312"/>
          <w:b/>
          <w:bCs/>
          <w:sz w:val="72"/>
          <w:szCs w:val="72"/>
        </w:rPr>
      </w:pPr>
    </w:p>
    <w:p>
      <w:pPr>
        <w:jc w:val="center"/>
        <w:outlineLvl w:val="0"/>
        <w:rPr>
          <w:rFonts w:hint="eastAsia" w:ascii="仿宋_GB2312" w:hAnsi="Estrangelo Edessa" w:eastAsia="仿宋_GB2312"/>
          <w:b/>
          <w:bCs/>
          <w:sz w:val="72"/>
          <w:szCs w:val="72"/>
        </w:rPr>
      </w:pPr>
      <w:bookmarkStart w:id="0" w:name="_Toc524"/>
      <w:bookmarkStart w:id="1" w:name="_Toc19764"/>
      <w:bookmarkStart w:id="2" w:name="_Toc13500"/>
      <w:bookmarkStart w:id="3" w:name="_Toc27093"/>
      <w:bookmarkStart w:id="4" w:name="_Toc1263"/>
      <w:r>
        <w:rPr>
          <w:rFonts w:hint="eastAsia" w:ascii="仿宋_GB2312" w:hAnsi="Estrangelo Edessa" w:eastAsia="仿宋_GB2312"/>
          <w:b/>
          <w:bCs/>
          <w:sz w:val="72"/>
          <w:szCs w:val="72"/>
        </w:rPr>
        <w:t>本科学生毕业论文（设计）</w:t>
      </w:r>
      <w:bookmarkEnd w:id="0"/>
      <w:bookmarkEnd w:id="1"/>
      <w:bookmarkEnd w:id="2"/>
      <w:bookmarkEnd w:id="3"/>
      <w:bookmarkEnd w:id="4"/>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spacing w:line="600" w:lineRule="exact"/>
        <w:ind w:firstLine="1439" w:firstLineChars="514"/>
        <w:outlineLvl w:val="0"/>
        <w:rPr>
          <w:rFonts w:hint="eastAsia" w:ascii="仿宋_GB2312" w:eastAsia="仿宋_GB2312"/>
          <w:sz w:val="28"/>
          <w:u w:val="single"/>
        </w:rPr>
      </w:pPr>
      <w:bookmarkStart w:id="5" w:name="_Toc3154"/>
      <w:bookmarkStart w:id="6" w:name="_Toc28071"/>
      <w:bookmarkStart w:id="7" w:name="_Toc24978"/>
      <w:bookmarkStart w:id="8" w:name="_Toc28609"/>
      <w:bookmarkStart w:id="9" w:name="_Toc32604"/>
      <w:r>
        <w:rPr>
          <w:rFonts w:hint="eastAsia" w:ascii="仿宋_GB2312" w:eastAsia="仿宋_GB2312"/>
          <w:sz w:val="28"/>
        </w:rPr>
        <w:t>题目</w:t>
      </w:r>
      <w:r>
        <w:rPr>
          <w:rFonts w:hint="eastAsia" w:ascii="仿宋_GB2312" w:eastAsia="仿宋_GB2312"/>
          <w:sz w:val="28"/>
          <w:u w:val="single"/>
        </w:rPr>
        <w:t xml:space="preserve">    </w:t>
      </w:r>
      <w:r>
        <w:rPr>
          <w:rFonts w:hint="eastAsia" w:ascii="仿宋_GB2312" w:eastAsia="仿宋_GB2312"/>
          <w:sz w:val="28"/>
          <w:u w:val="single"/>
          <w:lang w:val="en-US" w:eastAsia="zh-CN"/>
        </w:rPr>
        <w:t>基于Django框架的电商网站</w:t>
      </w:r>
      <w:bookmarkEnd w:id="5"/>
      <w:bookmarkEnd w:id="6"/>
      <w:bookmarkEnd w:id="7"/>
      <w:bookmarkEnd w:id="8"/>
      <w:bookmarkEnd w:id="9"/>
      <w:r>
        <w:rPr>
          <w:rFonts w:hint="eastAsia" w:ascii="仿宋_GB2312" w:eastAsia="仿宋_GB2312"/>
          <w:sz w:val="28"/>
          <w:u w:val="single"/>
        </w:rPr>
        <w:t xml:space="preserve">  </w:t>
      </w:r>
      <w:r>
        <w:rPr>
          <w:rFonts w:hint="eastAsia" w:ascii="仿宋_GB2312" w:eastAsia="仿宋_GB2312"/>
          <w:sz w:val="28"/>
          <w:u w:val="single"/>
          <w:lang w:val="en-US" w:eastAsia="zh-CN"/>
        </w:rPr>
        <w:t xml:space="preserve"> </w:t>
      </w:r>
      <w:r>
        <w:rPr>
          <w:rFonts w:hint="eastAsia" w:ascii="仿宋_GB2312" w:eastAsia="仿宋_GB2312"/>
          <w:sz w:val="28"/>
          <w:u w:val="single"/>
        </w:rPr>
        <w:t xml:space="preserve">  </w:t>
      </w:r>
    </w:p>
    <w:p>
      <w:pPr>
        <w:spacing w:line="600" w:lineRule="exact"/>
        <w:ind w:firstLine="1439" w:firstLineChars="514"/>
        <w:outlineLvl w:val="0"/>
        <w:rPr>
          <w:rFonts w:hint="eastAsia" w:ascii="仿宋_GB2312" w:eastAsia="仿宋_GB2312"/>
          <w:sz w:val="28"/>
          <w:u w:val="single"/>
        </w:rPr>
      </w:pPr>
      <w:bookmarkStart w:id="10" w:name="_Toc7944"/>
      <w:bookmarkStart w:id="11" w:name="_Toc14026"/>
      <w:bookmarkStart w:id="12" w:name="_Toc21048"/>
      <w:bookmarkStart w:id="13" w:name="_Toc29157"/>
      <w:bookmarkStart w:id="14" w:name="_Toc17056"/>
      <w:bookmarkStart w:id="15" w:name="_Toc8804"/>
      <w:bookmarkStart w:id="16" w:name="_Toc20598"/>
      <w:r>
        <w:rPr>
          <w:rFonts w:hint="eastAsia" w:ascii="仿宋_GB2312" w:eastAsia="仿宋_GB2312"/>
          <w:sz w:val="28"/>
        </w:rPr>
        <w:t>系别</w:t>
      </w:r>
      <w:r>
        <w:rPr>
          <w:rFonts w:hint="eastAsia" w:ascii="仿宋_GB2312" w:eastAsia="仿宋_GB2312"/>
          <w:sz w:val="28"/>
          <w:u w:val="single"/>
        </w:rPr>
        <w:t xml:space="preserve">       </w:t>
      </w:r>
      <w:r>
        <w:rPr>
          <w:rFonts w:hint="eastAsia" w:ascii="仿宋_GB2312" w:eastAsia="仿宋_GB2312"/>
          <w:sz w:val="28"/>
          <w:u w:val="single"/>
          <w:lang w:val="en-US" w:eastAsia="zh-CN"/>
        </w:rPr>
        <w:t xml:space="preserve">   电子工程系</w:t>
      </w:r>
      <w:bookmarkEnd w:id="10"/>
      <w:bookmarkEnd w:id="11"/>
      <w:bookmarkEnd w:id="12"/>
      <w:bookmarkEnd w:id="13"/>
      <w:bookmarkEnd w:id="14"/>
      <w:bookmarkEnd w:id="15"/>
      <w:bookmarkEnd w:id="16"/>
      <w:r>
        <w:rPr>
          <w:rFonts w:hint="eastAsia" w:ascii="仿宋_GB2312" w:eastAsia="仿宋_GB2312"/>
          <w:sz w:val="28"/>
          <w:u w:val="single"/>
        </w:rPr>
        <w:t xml:space="preserve">              </w:t>
      </w:r>
    </w:p>
    <w:p>
      <w:pPr>
        <w:spacing w:line="600" w:lineRule="exact"/>
        <w:ind w:firstLine="1439" w:firstLineChars="514"/>
        <w:outlineLvl w:val="0"/>
        <w:rPr>
          <w:rFonts w:hint="eastAsia" w:ascii="仿宋_GB2312" w:eastAsia="仿宋_GB2312"/>
          <w:sz w:val="28"/>
          <w:u w:val="single"/>
        </w:rPr>
      </w:pPr>
      <w:bookmarkStart w:id="17" w:name="_Toc24036"/>
      <w:bookmarkStart w:id="18" w:name="_Toc6866"/>
      <w:bookmarkStart w:id="19" w:name="_Toc9168"/>
      <w:bookmarkStart w:id="20" w:name="_Toc28709"/>
      <w:bookmarkStart w:id="21" w:name="_Toc26599"/>
      <w:bookmarkStart w:id="22" w:name="_Toc27781"/>
      <w:bookmarkStart w:id="23" w:name="_Toc31428"/>
      <w:r>
        <w:rPr>
          <w:rFonts w:hint="eastAsia" w:ascii="仿宋_GB2312" w:eastAsia="仿宋_GB2312"/>
          <w:sz w:val="28"/>
        </w:rPr>
        <w:t>专业</w:t>
      </w:r>
      <w:r>
        <w:rPr>
          <w:rFonts w:hint="eastAsia" w:ascii="仿宋_GB2312" w:eastAsia="仿宋_GB2312"/>
          <w:sz w:val="28"/>
          <w:u w:val="single"/>
        </w:rPr>
        <w:t xml:space="preserve">       </w:t>
      </w:r>
      <w:r>
        <w:rPr>
          <w:rFonts w:hint="eastAsia" w:ascii="仿宋_GB2312" w:eastAsia="仿宋_GB2312"/>
          <w:sz w:val="28"/>
          <w:u w:val="single"/>
          <w:lang w:val="en-US" w:eastAsia="zh-CN"/>
        </w:rPr>
        <w:t xml:space="preserve">   电子信息工程</w:t>
      </w:r>
      <w:bookmarkEnd w:id="17"/>
      <w:bookmarkEnd w:id="18"/>
      <w:bookmarkEnd w:id="19"/>
      <w:bookmarkEnd w:id="20"/>
      <w:bookmarkEnd w:id="21"/>
      <w:bookmarkEnd w:id="22"/>
      <w:bookmarkEnd w:id="23"/>
      <w:r>
        <w:rPr>
          <w:rFonts w:hint="eastAsia" w:ascii="仿宋_GB2312" w:eastAsia="仿宋_GB2312"/>
          <w:sz w:val="28"/>
          <w:u w:val="single"/>
        </w:rPr>
        <w:t xml:space="preserve">   </w:t>
      </w:r>
      <w:r>
        <w:rPr>
          <w:rFonts w:hint="eastAsia" w:ascii="仿宋_GB2312" w:eastAsia="仿宋_GB2312"/>
          <w:sz w:val="28"/>
          <w:u w:val="single"/>
          <w:lang w:val="en-US" w:eastAsia="zh-CN"/>
        </w:rPr>
        <w:t xml:space="preserve"> </w:t>
      </w:r>
      <w:r>
        <w:rPr>
          <w:rFonts w:hint="eastAsia" w:ascii="仿宋_GB2312" w:eastAsia="仿宋_GB2312"/>
          <w:sz w:val="28"/>
          <w:u w:val="single"/>
        </w:rPr>
        <w:t xml:space="preserve">        </w:t>
      </w:r>
    </w:p>
    <w:p>
      <w:pPr>
        <w:spacing w:line="600" w:lineRule="exact"/>
        <w:ind w:firstLine="1439" w:firstLineChars="514"/>
        <w:outlineLvl w:val="0"/>
        <w:rPr>
          <w:rFonts w:hint="eastAsia" w:ascii="仿宋_GB2312" w:eastAsia="仿宋_GB2312"/>
          <w:sz w:val="28"/>
          <w:u w:val="single"/>
        </w:rPr>
      </w:pPr>
      <w:bookmarkStart w:id="24" w:name="_Toc6419"/>
      <w:bookmarkStart w:id="25" w:name="_Toc25502"/>
      <w:bookmarkStart w:id="26" w:name="_Toc4802"/>
      <w:bookmarkStart w:id="27" w:name="_Toc2832"/>
      <w:bookmarkStart w:id="28" w:name="_Toc18113"/>
      <w:bookmarkStart w:id="29" w:name="_Toc8054"/>
      <w:bookmarkStart w:id="30" w:name="_Toc7413"/>
      <w:r>
        <w:rPr>
          <w:rFonts w:hint="eastAsia" w:ascii="仿宋_GB2312" w:eastAsia="仿宋_GB2312"/>
          <w:sz w:val="28"/>
        </w:rPr>
        <w:t>学生姓名</w:t>
      </w:r>
      <w:r>
        <w:rPr>
          <w:rFonts w:hint="eastAsia" w:ascii="仿宋_GB2312" w:eastAsia="仿宋_GB2312"/>
          <w:sz w:val="28"/>
          <w:u w:val="single"/>
        </w:rPr>
        <w:t xml:space="preserve">    </w:t>
      </w:r>
      <w:r>
        <w:rPr>
          <w:rFonts w:hint="eastAsia" w:ascii="仿宋_GB2312" w:eastAsia="仿宋_GB2312"/>
          <w:sz w:val="28"/>
          <w:u w:val="single"/>
          <w:lang w:val="en-US" w:eastAsia="zh-CN"/>
        </w:rPr>
        <w:t xml:space="preserve">  熊孝如</w:t>
      </w:r>
      <w:bookmarkEnd w:id="24"/>
      <w:bookmarkEnd w:id="25"/>
      <w:bookmarkEnd w:id="26"/>
      <w:bookmarkEnd w:id="27"/>
      <w:bookmarkEnd w:id="28"/>
      <w:bookmarkEnd w:id="29"/>
      <w:bookmarkEnd w:id="30"/>
      <w:r>
        <w:rPr>
          <w:rFonts w:hint="eastAsia" w:ascii="仿宋_GB2312" w:eastAsia="仿宋_GB2312"/>
          <w:sz w:val="28"/>
          <w:u w:val="single"/>
        </w:rPr>
        <w:t xml:space="preserve">                  </w:t>
      </w:r>
    </w:p>
    <w:p>
      <w:pPr>
        <w:spacing w:line="600" w:lineRule="exact"/>
        <w:ind w:firstLine="1439" w:firstLineChars="514"/>
        <w:outlineLvl w:val="0"/>
        <w:rPr>
          <w:rFonts w:hint="eastAsia" w:ascii="仿宋_GB2312" w:eastAsia="仿宋_GB2312"/>
          <w:sz w:val="28"/>
        </w:rPr>
      </w:pPr>
      <w:bookmarkStart w:id="31" w:name="_Toc4400"/>
      <w:bookmarkStart w:id="32" w:name="_Toc2755"/>
      <w:bookmarkStart w:id="33" w:name="_Toc20025"/>
      <w:bookmarkStart w:id="34" w:name="_Toc6024"/>
      <w:bookmarkStart w:id="35" w:name="_Toc15498"/>
      <w:bookmarkStart w:id="36" w:name="_Toc26296"/>
      <w:bookmarkStart w:id="37" w:name="_Toc2966"/>
      <w:r>
        <w:rPr>
          <w:rFonts w:hint="eastAsia" w:ascii="仿宋_GB2312" w:eastAsia="仿宋_GB2312"/>
          <w:sz w:val="28"/>
        </w:rPr>
        <w:t>学号</w:t>
      </w:r>
      <w:r>
        <w:rPr>
          <w:rFonts w:hint="eastAsia" w:ascii="仿宋_GB2312" w:eastAsia="仿宋_GB2312"/>
          <w:sz w:val="28"/>
          <w:u w:val="single"/>
        </w:rPr>
        <w:t xml:space="preserve">      </w:t>
      </w:r>
      <w:r>
        <w:rPr>
          <w:rFonts w:hint="eastAsia" w:ascii="仿宋_GB2312" w:eastAsia="仿宋_GB2312"/>
          <w:sz w:val="28"/>
          <w:u w:val="single"/>
          <w:lang w:val="en-US" w:eastAsia="zh-CN"/>
        </w:rPr>
        <w:t xml:space="preserve">   </w:t>
      </w:r>
      <w:r>
        <w:rPr>
          <w:rFonts w:hint="eastAsia" w:ascii="仿宋_GB2312" w:eastAsia="仿宋_GB2312"/>
          <w:sz w:val="28"/>
          <w:u w:val="single"/>
        </w:rPr>
        <w:t xml:space="preserve"> </w:t>
      </w:r>
      <w:r>
        <w:rPr>
          <w:rFonts w:hint="eastAsia" w:ascii="仿宋_GB2312" w:eastAsia="仿宋_GB2312"/>
          <w:sz w:val="28"/>
          <w:u w:val="single"/>
          <w:lang w:val="en-US" w:eastAsia="zh-CN"/>
        </w:rPr>
        <w:t>16510501084</w:t>
      </w:r>
      <w:bookmarkEnd w:id="31"/>
      <w:bookmarkEnd w:id="32"/>
      <w:bookmarkEnd w:id="33"/>
      <w:bookmarkEnd w:id="34"/>
      <w:bookmarkEnd w:id="35"/>
      <w:bookmarkEnd w:id="36"/>
      <w:bookmarkEnd w:id="37"/>
      <w:r>
        <w:rPr>
          <w:rFonts w:hint="eastAsia" w:ascii="仿宋_GB2312" w:eastAsia="仿宋_GB2312"/>
          <w:sz w:val="28"/>
          <w:u w:val="single"/>
        </w:rPr>
        <w:t xml:space="preserve">             </w:t>
      </w:r>
    </w:p>
    <w:p>
      <w:pPr>
        <w:spacing w:line="600" w:lineRule="exact"/>
        <w:ind w:firstLine="1439" w:firstLineChars="514"/>
        <w:outlineLvl w:val="0"/>
        <w:rPr>
          <w:rFonts w:hint="eastAsia" w:ascii="仿宋_GB2312" w:eastAsia="仿宋_GB2312"/>
          <w:sz w:val="28"/>
        </w:rPr>
      </w:pPr>
      <w:bookmarkStart w:id="38" w:name="_Toc18311"/>
      <w:bookmarkStart w:id="39" w:name="_Toc3614"/>
      <w:bookmarkStart w:id="40" w:name="_Toc10244"/>
      <w:bookmarkStart w:id="41" w:name="_Toc28579"/>
      <w:bookmarkStart w:id="42" w:name="_Toc10165"/>
      <w:bookmarkStart w:id="43" w:name="_Toc29389"/>
      <w:bookmarkStart w:id="44" w:name="_Toc32187"/>
      <w:r>
        <w:rPr>
          <w:rFonts w:hint="eastAsia" w:ascii="仿宋_GB2312" w:eastAsia="仿宋_GB2312"/>
          <w:sz w:val="28"/>
        </w:rPr>
        <w:t>指导教师</w:t>
      </w:r>
      <w:r>
        <w:rPr>
          <w:rFonts w:hint="eastAsia" w:ascii="仿宋_GB2312" w:eastAsia="仿宋_GB2312"/>
          <w:sz w:val="28"/>
          <w:u w:val="single"/>
        </w:rPr>
        <w:t xml:space="preserve">    </w:t>
      </w:r>
      <w:r>
        <w:rPr>
          <w:rFonts w:hint="eastAsia" w:ascii="仿宋_GB2312" w:eastAsia="仿宋_GB2312"/>
          <w:sz w:val="28"/>
          <w:u w:val="single"/>
          <w:lang w:val="en-US" w:eastAsia="zh-CN"/>
        </w:rPr>
        <w:t>张辉</w:t>
      </w:r>
      <w:r>
        <w:rPr>
          <w:rFonts w:hint="eastAsia" w:ascii="仿宋_GB2312" w:eastAsia="仿宋_GB2312"/>
          <w:sz w:val="28"/>
          <w:u w:val="single"/>
        </w:rPr>
        <w:t xml:space="preserve">      </w:t>
      </w:r>
      <w:r>
        <w:rPr>
          <w:rFonts w:hint="eastAsia" w:ascii="仿宋_GB2312" w:eastAsia="仿宋_GB2312"/>
          <w:sz w:val="28"/>
        </w:rPr>
        <w:t>职称</w:t>
      </w:r>
      <w:r>
        <w:rPr>
          <w:rFonts w:hint="eastAsia" w:ascii="仿宋_GB2312" w:eastAsia="仿宋_GB2312"/>
          <w:sz w:val="28"/>
          <w:u w:val="single"/>
        </w:rPr>
        <w:t xml:space="preserve">    </w:t>
      </w:r>
      <w:r>
        <w:rPr>
          <w:rFonts w:hint="eastAsia" w:ascii="仿宋_GB2312" w:eastAsia="仿宋_GB2312"/>
          <w:sz w:val="28"/>
          <w:u w:val="single"/>
          <w:lang w:val="en-US" w:eastAsia="zh-CN"/>
        </w:rPr>
        <w:t>讲师</w:t>
      </w:r>
      <w:bookmarkEnd w:id="38"/>
      <w:bookmarkEnd w:id="39"/>
      <w:bookmarkEnd w:id="40"/>
      <w:bookmarkEnd w:id="41"/>
      <w:bookmarkEnd w:id="42"/>
      <w:bookmarkEnd w:id="43"/>
      <w:bookmarkEnd w:id="44"/>
      <w:r>
        <w:rPr>
          <w:rFonts w:hint="eastAsia" w:ascii="仿宋_GB2312" w:eastAsia="仿宋_GB2312"/>
          <w:sz w:val="28"/>
          <w:u w:val="single"/>
        </w:rPr>
        <w:t xml:space="preserve">    </w:t>
      </w:r>
    </w:p>
    <w:p>
      <w:pPr>
        <w:spacing w:line="600" w:lineRule="exact"/>
        <w:ind w:firstLine="1439" w:firstLineChars="514"/>
        <w:outlineLvl w:val="0"/>
        <w:rPr>
          <w:rFonts w:hint="eastAsia" w:ascii="仿宋_GB2312" w:eastAsia="仿宋_GB2312"/>
          <w:sz w:val="28"/>
        </w:rPr>
      </w:pPr>
      <w:bookmarkStart w:id="45" w:name="_Toc16671"/>
      <w:bookmarkStart w:id="46" w:name="_Toc29678"/>
      <w:bookmarkStart w:id="47" w:name="_Toc22089"/>
      <w:bookmarkStart w:id="48" w:name="_Toc25267"/>
      <w:bookmarkStart w:id="49" w:name="_Toc21832"/>
      <w:bookmarkStart w:id="50" w:name="_Toc29069"/>
      <w:bookmarkStart w:id="51" w:name="_Toc9547"/>
      <w:r>
        <w:rPr>
          <w:rFonts w:hint="eastAsia" w:ascii="仿宋_GB2312" w:eastAsia="仿宋_GB2312"/>
          <w:sz w:val="28"/>
        </w:rPr>
        <w:t>论文字数</w:t>
      </w:r>
      <w:bookmarkEnd w:id="45"/>
      <w:bookmarkEnd w:id="46"/>
      <w:bookmarkEnd w:id="47"/>
      <w:bookmarkEnd w:id="48"/>
      <w:bookmarkEnd w:id="49"/>
      <w:bookmarkEnd w:id="50"/>
      <w:bookmarkEnd w:id="51"/>
      <w:r>
        <w:rPr>
          <w:rFonts w:hint="eastAsia" w:ascii="仿宋_GB2312" w:eastAsia="仿宋_GB2312"/>
          <w:sz w:val="28"/>
          <w:u w:val="single"/>
        </w:rPr>
        <w:t xml:space="preserve">                              </w:t>
      </w:r>
    </w:p>
    <w:p>
      <w:pPr>
        <w:ind w:firstLine="1439" w:firstLineChars="514"/>
        <w:jc w:val="center"/>
        <w:rPr>
          <w:rFonts w:hint="eastAsia" w:ascii="仿宋_GB2312" w:eastAsia="仿宋_GB2312"/>
          <w:sz w:val="28"/>
        </w:rPr>
      </w:pPr>
    </w:p>
    <w:p>
      <w:pPr>
        <w:ind w:firstLine="1439" w:firstLineChars="514"/>
        <w:jc w:val="center"/>
        <w:rPr>
          <w:rFonts w:hint="eastAsia" w:ascii="仿宋_GB2312" w:eastAsia="仿宋_GB2312"/>
          <w:sz w:val="28"/>
        </w:rPr>
      </w:pPr>
    </w:p>
    <w:p>
      <w:pPr>
        <w:ind w:firstLine="1439" w:firstLineChars="514"/>
        <w:jc w:val="center"/>
        <w:rPr>
          <w:rFonts w:hint="eastAsia" w:ascii="仿宋_GB2312" w:eastAsia="仿宋_GB2312"/>
          <w:sz w:val="28"/>
        </w:rPr>
      </w:pPr>
    </w:p>
    <w:p>
      <w:pPr>
        <w:ind w:firstLine="1439" w:firstLineChars="514"/>
        <w:outlineLvl w:val="0"/>
        <w:rPr>
          <w:rFonts w:hint="eastAsia" w:ascii="仿宋_GB2312" w:eastAsia="仿宋_GB2312"/>
          <w:sz w:val="28"/>
        </w:rPr>
      </w:pPr>
      <w:bookmarkStart w:id="52" w:name="_Toc239"/>
      <w:bookmarkStart w:id="53" w:name="_Toc27206"/>
      <w:bookmarkStart w:id="54" w:name="_Toc15303"/>
      <w:bookmarkStart w:id="55" w:name="_Toc15614"/>
      <w:bookmarkStart w:id="56" w:name="_Toc28070"/>
      <w:bookmarkStart w:id="57" w:name="_Toc27247"/>
      <w:bookmarkStart w:id="58" w:name="_Toc15871"/>
      <w:r>
        <w:rPr>
          <w:rFonts w:hint="eastAsia" w:ascii="仿宋_GB2312" w:eastAsia="仿宋_GB2312"/>
          <w:sz w:val="28"/>
        </w:rPr>
        <w:t>完成日期</w:t>
      </w:r>
      <w:r>
        <w:rPr>
          <w:rFonts w:hint="eastAsia" w:ascii="仿宋_GB2312" w:eastAsia="仿宋_GB2312"/>
          <w:sz w:val="28"/>
          <w:u w:val="single"/>
        </w:rPr>
        <w:t xml:space="preserve">        </w:t>
      </w:r>
      <w:r>
        <w:rPr>
          <w:rFonts w:hint="eastAsia" w:ascii="仿宋_GB2312" w:eastAsia="仿宋_GB2312"/>
          <w:sz w:val="28"/>
        </w:rPr>
        <w:t>年</w:t>
      </w:r>
      <w:r>
        <w:rPr>
          <w:rFonts w:hint="eastAsia" w:ascii="仿宋_GB2312" w:eastAsia="仿宋_GB2312"/>
          <w:sz w:val="28"/>
          <w:u w:val="single"/>
        </w:rPr>
        <w:t xml:space="preserve">        </w:t>
      </w:r>
      <w:r>
        <w:rPr>
          <w:rFonts w:hint="eastAsia" w:ascii="仿宋_GB2312" w:eastAsia="仿宋_GB2312"/>
          <w:sz w:val="28"/>
        </w:rPr>
        <w:t>月</w:t>
      </w:r>
      <w:r>
        <w:rPr>
          <w:rFonts w:hint="eastAsia" w:ascii="仿宋_GB2312" w:eastAsia="仿宋_GB2312"/>
          <w:sz w:val="28"/>
          <w:u w:val="single"/>
        </w:rPr>
        <w:t xml:space="preserve">        </w:t>
      </w:r>
      <w:r>
        <w:rPr>
          <w:rFonts w:hint="eastAsia" w:ascii="仿宋_GB2312" w:eastAsia="仿宋_GB2312"/>
          <w:sz w:val="28"/>
        </w:rPr>
        <w:t>日</w:t>
      </w:r>
      <w:bookmarkEnd w:id="52"/>
      <w:bookmarkEnd w:id="53"/>
      <w:bookmarkEnd w:id="54"/>
      <w:bookmarkEnd w:id="55"/>
      <w:bookmarkEnd w:id="56"/>
      <w:bookmarkEnd w:id="57"/>
      <w:bookmarkEnd w:id="58"/>
    </w:p>
    <w:p>
      <w:pPr>
        <w:bidi w:val="0"/>
        <w:rPr>
          <w:rFonts w:hint="eastAsia"/>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tabs>
          <w:tab w:val="left" w:pos="1177"/>
        </w:tabs>
        <w:bidi w:val="0"/>
        <w:jc w:val="center"/>
        <w:outlineLvl w:val="0"/>
        <w:rPr>
          <w:ins w:id="0" w:author="熊大如如" w:date="2020-04-07T16:01:10Z"/>
          <w:rFonts w:hint="eastAsia" w:ascii="黑体" w:hAnsi="宋体" w:eastAsia="黑体"/>
          <w:b/>
          <w:sz w:val="32"/>
          <w:lang w:val="en-US" w:eastAsia="zh-CN"/>
        </w:rPr>
      </w:pPr>
      <w:r>
        <w:rPr>
          <w:rFonts w:hint="eastAsia" w:asciiTheme="minorEastAsia" w:hAnsiTheme="minorEastAsia"/>
          <w:sz w:val="28"/>
          <w:szCs w:val="28"/>
          <w:lang w:eastAsia="zh-CN"/>
        </w:rPr>
        <w:tab/>
      </w:r>
      <w:ins w:id="1" w:author="熊大如如" w:date="2020-04-07T16:01:10Z">
        <w:bookmarkStart w:id="59" w:name="_Toc9483"/>
        <w:bookmarkStart w:id="60" w:name="_Toc15579"/>
        <w:bookmarkStart w:id="61" w:name="_Toc29588"/>
        <w:bookmarkStart w:id="62" w:name="_Toc29803"/>
        <w:r>
          <w:rPr>
            <w:rFonts w:hint="eastAsia" w:ascii="黑体" w:hAnsi="宋体" w:eastAsia="黑体"/>
            <w:b/>
            <w:sz w:val="32"/>
            <w:lang w:val="en-US" w:eastAsia="zh-CN"/>
          </w:rPr>
          <w:t>基于Django框架的电商网站（改</w:t>
        </w:r>
      </w:ins>
      <w:ins w:id="2" w:author="熊大如如" w:date="2020-04-28T21:53:12Z">
        <w:r>
          <w:rPr>
            <w:rFonts w:hint="eastAsia" w:ascii="黑体" w:hAnsi="宋体" w:eastAsia="黑体"/>
            <w:b/>
            <w:sz w:val="32"/>
            <w:lang w:val="en-US" w:eastAsia="zh-CN"/>
          </w:rPr>
          <w:t>4</w:t>
        </w:r>
      </w:ins>
      <w:ins w:id="3" w:author="熊大如如" w:date="2020-04-07T16:01:10Z">
        <w:r>
          <w:rPr>
            <w:rFonts w:hint="eastAsia" w:ascii="黑体" w:hAnsi="宋体" w:eastAsia="黑体"/>
            <w:b/>
            <w:sz w:val="32"/>
            <w:lang w:val="en-US" w:eastAsia="zh-CN"/>
          </w:rPr>
          <w:t>）</w:t>
        </w:r>
        <w:bookmarkEnd w:id="59"/>
        <w:bookmarkEnd w:id="60"/>
        <w:bookmarkEnd w:id="61"/>
        <w:bookmarkEnd w:id="62"/>
      </w:ins>
    </w:p>
    <w:p>
      <w:pPr>
        <w:jc w:val="both"/>
        <w:rPr>
          <w:ins w:id="4" w:author="熊大如如" w:date="2020-04-07T16:01:10Z"/>
          <w:rFonts w:hint="default" w:ascii="黑体" w:hAnsi="宋体" w:eastAsia="黑体"/>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outlineLvl w:val="0"/>
        <w:rPr>
          <w:ins w:id="5" w:author="熊大如如" w:date="2020-04-07T16:01:10Z"/>
          <w:rFonts w:hint="default" w:asciiTheme="minorEastAsia" w:hAnsiTheme="minorEastAsia" w:eastAsiaTheme="minorEastAsia"/>
          <w:sz w:val="24"/>
          <w:lang w:val="en-US" w:eastAsia="zh-CN"/>
        </w:rPr>
      </w:pPr>
      <w:ins w:id="6" w:author="熊大如如" w:date="2020-04-07T16:01:10Z">
        <w:bookmarkStart w:id="63" w:name="_Toc5919"/>
        <w:bookmarkStart w:id="64" w:name="_Toc3479"/>
        <w:bookmarkStart w:id="65" w:name="_Toc11001"/>
        <w:bookmarkStart w:id="66" w:name="_Toc7171"/>
        <w:r>
          <w:rPr>
            <w:rFonts w:hint="eastAsia" w:asciiTheme="minorEastAsia" w:hAnsiTheme="minorEastAsia" w:eastAsiaTheme="minorEastAsia"/>
            <w:sz w:val="24"/>
            <w:lang w:val="en-US" w:eastAsia="zh-CN"/>
          </w:rPr>
          <w:t>熊孝如,电子工程系</w:t>
        </w:r>
        <w:bookmarkEnd w:id="63"/>
        <w:bookmarkEnd w:id="64"/>
        <w:bookmarkEnd w:id="65"/>
        <w:bookmarkEnd w:id="66"/>
      </w:ins>
      <w:bookmarkStart w:id="251" w:name="_GoBack"/>
      <w:bookmarkEnd w:id="251"/>
    </w:p>
    <w:p>
      <w:pPr>
        <w:spacing w:line="400" w:lineRule="exact"/>
        <w:jc w:val="both"/>
        <w:rPr>
          <w:ins w:id="7" w:author="熊大如如" w:date="2020-04-07T16:01:10Z"/>
          <w:rFonts w:hint="default" w:asciiTheme="minorEastAsia" w:hAnsiTheme="minorEastAsia" w:eastAsiaTheme="minorEastAsia"/>
          <w:sz w:val="24"/>
          <w:lang w:val="en-US" w:eastAsia="zh-CN"/>
        </w:rPr>
      </w:pPr>
    </w:p>
    <w:p>
      <w:pPr>
        <w:spacing w:line="360" w:lineRule="auto"/>
        <w:ind w:firstLine="0" w:firstLineChars="0"/>
        <w:rPr>
          <w:ins w:id="9" w:author="熊大如如" w:date="2020-04-07T16:03:14Z"/>
          <w:rFonts w:hint="default" w:ascii="宋体" w:hAnsi="宋体" w:cs="宋体"/>
          <w:sz w:val="24"/>
          <w:szCs w:val="24"/>
          <w:lang w:val="en-US" w:eastAsia="zh-CN"/>
        </w:rPr>
        <w:pPrChange w:id="8" w:author="熊大如如" w:date="2020-04-07T16:05:32Z">
          <w:pPr>
            <w:spacing w:line="400" w:lineRule="exact"/>
            <w:ind w:firstLine="480" w:firstLineChars="200"/>
          </w:pPr>
        </w:pPrChange>
      </w:pPr>
      <w:ins w:id="10" w:author="熊大如如" w:date="2020-04-07T16:01:20Z">
        <w:r>
          <w:rPr>
            <w:rFonts w:hint="eastAsia" w:ascii="黑体" w:hAnsi="黑体" w:eastAsia="黑体" w:cs="黑体"/>
            <w:b w:val="0"/>
            <w:bCs w:val="0"/>
            <w:sz w:val="28"/>
            <w:szCs w:val="28"/>
            <w:lang w:val="en-US" w:eastAsia="zh-CN"/>
            <w:rPrChange w:id="11" w:author="熊大如如" w:date="2020-04-07T16:03:00Z">
              <w:rPr>
                <w:rFonts w:hint="eastAsia" w:cs="Times New Roman"/>
                <w:sz w:val="24"/>
                <w:szCs w:val="24"/>
                <w:lang w:val="en-US" w:eastAsia="zh-CN"/>
              </w:rPr>
            </w:rPrChange>
          </w:rPr>
          <w:t>摘</w:t>
        </w:r>
      </w:ins>
      <w:ins w:id="12" w:author="熊大如如" w:date="2020-04-07T16:01:35Z">
        <w:r>
          <w:rPr>
            <w:rFonts w:hint="eastAsia" w:ascii="黑体" w:hAnsi="黑体" w:eastAsia="黑体" w:cs="黑体"/>
            <w:b w:val="0"/>
            <w:bCs w:val="0"/>
            <w:sz w:val="28"/>
            <w:szCs w:val="28"/>
            <w:lang w:val="en-US" w:eastAsia="zh-CN"/>
            <w:rPrChange w:id="13" w:author="熊大如如" w:date="2020-04-07T16:03:00Z">
              <w:rPr>
                <w:rFonts w:hint="eastAsia" w:ascii="黑体" w:hAnsi="黑体" w:eastAsia="黑体" w:cs="黑体"/>
                <w:sz w:val="28"/>
                <w:szCs w:val="28"/>
                <w:lang w:val="en-US" w:eastAsia="zh-CN"/>
              </w:rPr>
            </w:rPrChange>
          </w:rPr>
          <w:t xml:space="preserve"> </w:t>
        </w:r>
      </w:ins>
      <w:ins w:id="14" w:author="熊大如如" w:date="2020-04-07T16:01:20Z">
        <w:r>
          <w:rPr>
            <w:rFonts w:hint="eastAsia" w:ascii="黑体" w:hAnsi="黑体" w:eastAsia="黑体" w:cs="黑体"/>
            <w:b w:val="0"/>
            <w:bCs w:val="0"/>
            <w:sz w:val="28"/>
            <w:szCs w:val="28"/>
            <w:lang w:val="en-US" w:eastAsia="zh-CN"/>
            <w:rPrChange w:id="15" w:author="熊大如如" w:date="2020-04-07T16:03:00Z">
              <w:rPr>
                <w:rFonts w:hint="eastAsia" w:cs="Times New Roman"/>
                <w:sz w:val="24"/>
                <w:szCs w:val="24"/>
                <w:lang w:val="en-US" w:eastAsia="zh-CN"/>
              </w:rPr>
            </w:rPrChange>
          </w:rPr>
          <w:t>要</w:t>
        </w:r>
      </w:ins>
      <w:ins w:id="16" w:author="熊大如如" w:date="2020-04-07T16:01:42Z">
        <w:r>
          <w:rPr>
            <w:rFonts w:hint="eastAsia" w:ascii="黑体" w:hAnsi="黑体" w:eastAsia="黑体" w:cs="黑体"/>
            <w:sz w:val="28"/>
            <w:szCs w:val="28"/>
            <w:lang w:val="en-US" w:eastAsia="zh-CN"/>
          </w:rPr>
          <w:t>:</w:t>
        </w:r>
      </w:ins>
      <w:ins w:id="17" w:author="熊大如如" w:date="2020-04-07T16:01:10Z">
        <w:r>
          <w:rPr>
            <w:rFonts w:hint="default" w:ascii="Times New Roman" w:hAnsi="Times New Roman" w:eastAsia="仿宋" w:cs="Times New Roman"/>
            <w:sz w:val="24"/>
            <w:szCs w:val="24"/>
            <w:rPrChange w:id="18" w:author="熊大如如" w:date="2020-04-21T16:42:56Z">
              <w:rPr>
                <w:rFonts w:hint="default" w:ascii="Times New Roman" w:hAnsi="Times New Roman" w:eastAsia="宋体" w:cs="Times New Roman"/>
                <w:sz w:val="24"/>
                <w:szCs w:val="24"/>
              </w:rPr>
            </w:rPrChange>
          </w:rPr>
          <w:t>Django</w:t>
        </w:r>
      </w:ins>
      <w:ins w:id="19" w:author="熊大如如" w:date="2020-04-07T16:01:10Z">
        <w:r>
          <w:rPr>
            <w:rFonts w:hint="eastAsia" w:ascii="仿宋" w:hAnsi="仿宋" w:eastAsia="仿宋" w:cs="仿宋"/>
            <w:sz w:val="24"/>
            <w:szCs w:val="24"/>
            <w:rPrChange w:id="20" w:author="熊大如如" w:date="2020-04-21T16:42:22Z">
              <w:rPr>
                <w:rFonts w:hint="eastAsia" w:ascii="宋体" w:hAnsi="宋体" w:eastAsia="宋体" w:cs="宋体"/>
                <w:sz w:val="24"/>
                <w:szCs w:val="24"/>
              </w:rPr>
            </w:rPrChange>
          </w:rPr>
          <w:t>是高水准的</w:t>
        </w:r>
      </w:ins>
      <w:ins w:id="21" w:author="熊大如如" w:date="2020-04-07T16:01:10Z">
        <w:r>
          <w:rPr>
            <w:rFonts w:hint="default" w:ascii="Times New Roman" w:hAnsi="Times New Roman" w:eastAsia="仿宋" w:cs="Times New Roman"/>
            <w:sz w:val="24"/>
            <w:szCs w:val="24"/>
            <w:rPrChange w:id="22" w:author="熊大如如" w:date="2020-04-21T16:42:59Z">
              <w:rPr>
                <w:rFonts w:hint="default" w:ascii="Times New Roman" w:hAnsi="Times New Roman" w:eastAsia="宋体" w:cs="Times New Roman"/>
                <w:sz w:val="24"/>
                <w:szCs w:val="24"/>
              </w:rPr>
            </w:rPrChange>
          </w:rPr>
          <w:t>Python</w:t>
        </w:r>
      </w:ins>
      <w:ins w:id="23" w:author="熊大如如" w:date="2020-04-07T16:01:10Z">
        <w:r>
          <w:rPr>
            <w:rFonts w:hint="eastAsia" w:ascii="仿宋" w:hAnsi="仿宋" w:eastAsia="仿宋" w:cs="仿宋"/>
            <w:sz w:val="24"/>
            <w:szCs w:val="24"/>
            <w:rPrChange w:id="24" w:author="熊大如如" w:date="2020-04-21T16:42:22Z">
              <w:rPr>
                <w:rFonts w:hint="eastAsia" w:ascii="宋体" w:hAnsi="宋体" w:eastAsia="宋体" w:cs="宋体"/>
                <w:sz w:val="24"/>
                <w:szCs w:val="24"/>
              </w:rPr>
            </w:rPrChange>
          </w:rPr>
          <w:t>编程语言驱动的一个开源模型</w:t>
        </w:r>
      </w:ins>
      <w:ins w:id="25" w:author="熊大如如" w:date="2020-04-15T15:34:11Z">
        <w:r>
          <w:rPr>
            <w:rFonts w:hint="eastAsia" w:ascii="仿宋" w:hAnsi="仿宋" w:eastAsia="仿宋" w:cs="仿宋"/>
            <w:sz w:val="24"/>
            <w:szCs w:val="24"/>
            <w:lang w:eastAsia="zh-CN"/>
            <w:rPrChange w:id="26" w:author="熊大如如" w:date="2020-04-21T16:42:22Z">
              <w:rPr>
                <w:rFonts w:hint="eastAsia" w:ascii="宋体" w:hAnsi="宋体" w:cs="宋体"/>
                <w:sz w:val="24"/>
                <w:szCs w:val="24"/>
                <w:lang w:eastAsia="zh-CN"/>
              </w:rPr>
            </w:rPrChange>
          </w:rPr>
          <w:t>、</w:t>
        </w:r>
      </w:ins>
      <w:ins w:id="27" w:author="熊大如如" w:date="2020-04-07T16:01:10Z">
        <w:r>
          <w:rPr>
            <w:rFonts w:hint="eastAsia" w:ascii="仿宋" w:hAnsi="仿宋" w:eastAsia="仿宋" w:cs="仿宋"/>
            <w:sz w:val="24"/>
            <w:szCs w:val="24"/>
            <w:rPrChange w:id="28" w:author="熊大如如" w:date="2020-04-21T16:42:22Z">
              <w:rPr>
                <w:rFonts w:hint="eastAsia" w:ascii="宋体" w:hAnsi="宋体" w:eastAsia="宋体" w:cs="宋体"/>
                <w:sz w:val="24"/>
                <w:szCs w:val="24"/>
              </w:rPr>
            </w:rPrChange>
          </w:rPr>
          <w:t>视图</w:t>
        </w:r>
      </w:ins>
      <w:ins w:id="29" w:author="熊大如如" w:date="2020-04-15T15:34:16Z">
        <w:r>
          <w:rPr>
            <w:rFonts w:hint="eastAsia" w:ascii="仿宋" w:hAnsi="仿宋" w:eastAsia="仿宋" w:cs="仿宋"/>
            <w:sz w:val="24"/>
            <w:szCs w:val="24"/>
            <w:lang w:eastAsia="zh-CN"/>
            <w:rPrChange w:id="30" w:author="熊大如如" w:date="2020-04-21T16:42:22Z">
              <w:rPr>
                <w:rFonts w:hint="eastAsia" w:ascii="宋体" w:hAnsi="宋体" w:cs="宋体"/>
                <w:sz w:val="24"/>
                <w:szCs w:val="24"/>
                <w:lang w:eastAsia="zh-CN"/>
              </w:rPr>
            </w:rPrChange>
          </w:rPr>
          <w:t>、</w:t>
        </w:r>
      </w:ins>
      <w:ins w:id="31" w:author="熊大如如" w:date="2020-04-07T16:01:10Z">
        <w:r>
          <w:rPr>
            <w:rFonts w:hint="eastAsia" w:ascii="仿宋" w:hAnsi="仿宋" w:eastAsia="仿宋" w:cs="仿宋"/>
            <w:sz w:val="24"/>
            <w:szCs w:val="24"/>
            <w:rPrChange w:id="32" w:author="熊大如如" w:date="2020-04-21T16:42:22Z">
              <w:rPr>
                <w:rFonts w:hint="eastAsia" w:ascii="宋体" w:hAnsi="宋体" w:eastAsia="宋体" w:cs="宋体"/>
                <w:sz w:val="24"/>
                <w:szCs w:val="24"/>
              </w:rPr>
            </w:rPrChange>
          </w:rPr>
          <w:t>控制器风格的</w:t>
        </w:r>
      </w:ins>
      <w:ins w:id="33" w:author="熊大如如" w:date="2020-04-07T16:01:10Z">
        <w:r>
          <w:rPr>
            <w:rFonts w:hint="default" w:ascii="Times New Roman" w:hAnsi="Times New Roman" w:eastAsia="仿宋" w:cs="Times New Roman"/>
            <w:sz w:val="24"/>
            <w:szCs w:val="24"/>
            <w:rPrChange w:id="34" w:author="熊大如如" w:date="2020-04-21T16:43:04Z">
              <w:rPr>
                <w:rFonts w:hint="default" w:ascii="Times New Roman" w:hAnsi="Times New Roman" w:eastAsia="宋体" w:cs="Times New Roman"/>
                <w:sz w:val="24"/>
                <w:szCs w:val="24"/>
              </w:rPr>
            </w:rPrChange>
          </w:rPr>
          <w:t>Web</w:t>
        </w:r>
      </w:ins>
      <w:ins w:id="35" w:author="熊大如如" w:date="2020-04-07T16:01:10Z">
        <w:r>
          <w:rPr>
            <w:rFonts w:hint="eastAsia" w:ascii="仿宋" w:hAnsi="仿宋" w:eastAsia="仿宋" w:cs="仿宋"/>
            <w:sz w:val="24"/>
            <w:szCs w:val="24"/>
            <w:rPrChange w:id="36" w:author="熊大如如" w:date="2020-04-21T16:42:22Z">
              <w:rPr>
                <w:rFonts w:hint="eastAsia" w:ascii="宋体" w:hAnsi="宋体" w:eastAsia="宋体" w:cs="宋体"/>
                <w:sz w:val="24"/>
                <w:szCs w:val="24"/>
              </w:rPr>
            </w:rPrChange>
          </w:rPr>
          <w:t>应用程序框架，现在已经成为主流的</w:t>
        </w:r>
      </w:ins>
      <w:ins w:id="37" w:author="熊大如如" w:date="2020-04-07T16:01:10Z">
        <w:r>
          <w:rPr>
            <w:rFonts w:hint="default" w:ascii="Times New Roman" w:hAnsi="Times New Roman" w:eastAsia="仿宋" w:cs="Times New Roman"/>
            <w:sz w:val="24"/>
            <w:szCs w:val="24"/>
            <w:rPrChange w:id="38" w:author="熊大如如" w:date="2020-04-21T16:43:07Z">
              <w:rPr>
                <w:rFonts w:hint="default" w:ascii="Times New Roman" w:hAnsi="Times New Roman" w:eastAsia="宋体" w:cs="Times New Roman"/>
                <w:sz w:val="24"/>
                <w:szCs w:val="24"/>
              </w:rPr>
            </w:rPrChange>
          </w:rPr>
          <w:t>Web</w:t>
        </w:r>
      </w:ins>
      <w:ins w:id="39" w:author="熊大如如" w:date="2020-04-07T16:01:10Z">
        <w:r>
          <w:rPr>
            <w:rFonts w:hint="eastAsia" w:ascii="仿宋" w:hAnsi="仿宋" w:eastAsia="仿宋" w:cs="仿宋"/>
            <w:sz w:val="24"/>
            <w:szCs w:val="24"/>
            <w:rPrChange w:id="40" w:author="熊大如如" w:date="2020-04-21T16:42:22Z">
              <w:rPr>
                <w:rFonts w:hint="eastAsia" w:ascii="宋体" w:hAnsi="宋体" w:eastAsia="宋体" w:cs="宋体"/>
                <w:sz w:val="24"/>
                <w:szCs w:val="24"/>
              </w:rPr>
            </w:rPrChange>
          </w:rPr>
          <w:t>应用框架之一，其流行程度很高，其特点是开发的速度快，成本较低。</w:t>
        </w:r>
      </w:ins>
      <w:ins w:id="41" w:author="熊大如如" w:date="2020-04-21T16:30:18Z">
        <w:r>
          <w:rPr>
            <w:rFonts w:hint="eastAsia" w:ascii="仿宋" w:hAnsi="仿宋" w:eastAsia="仿宋" w:cs="仿宋"/>
            <w:sz w:val="24"/>
            <w:szCs w:val="24"/>
            <w:lang w:val="en-US" w:eastAsia="zh-CN"/>
            <w:rPrChange w:id="42" w:author="熊大如如" w:date="2020-04-21T16:42:22Z">
              <w:rPr>
                <w:rFonts w:hint="eastAsia" w:ascii="宋体" w:hAnsi="宋体" w:cs="宋体"/>
                <w:sz w:val="24"/>
                <w:szCs w:val="24"/>
                <w:lang w:val="en-US" w:eastAsia="zh-CN"/>
              </w:rPr>
            </w:rPrChange>
          </w:rPr>
          <w:t>爱鲜蜂</w:t>
        </w:r>
      </w:ins>
      <w:ins w:id="43" w:author="熊大如如" w:date="2020-04-21T16:30:28Z">
        <w:r>
          <w:rPr>
            <w:rFonts w:hint="eastAsia" w:ascii="仿宋" w:hAnsi="仿宋" w:eastAsia="仿宋" w:cs="仿宋"/>
            <w:sz w:val="24"/>
            <w:szCs w:val="24"/>
            <w:lang w:val="en-US" w:eastAsia="zh-CN"/>
            <w:rPrChange w:id="44" w:author="熊大如如" w:date="2020-04-21T16:42:22Z">
              <w:rPr>
                <w:rFonts w:hint="eastAsia" w:ascii="宋体" w:hAnsi="宋体" w:cs="宋体"/>
                <w:sz w:val="24"/>
                <w:szCs w:val="24"/>
                <w:lang w:val="en-US" w:eastAsia="zh-CN"/>
              </w:rPr>
            </w:rPrChange>
          </w:rPr>
          <w:t>网站</w:t>
        </w:r>
      </w:ins>
      <w:ins w:id="45" w:author="熊大如如" w:date="2020-04-21T16:30:48Z">
        <w:r>
          <w:rPr>
            <w:rFonts w:hint="eastAsia" w:ascii="仿宋" w:hAnsi="仿宋" w:eastAsia="仿宋" w:cs="仿宋"/>
            <w:sz w:val="24"/>
            <w:szCs w:val="24"/>
            <w:lang w:val="en-US" w:eastAsia="zh-CN"/>
            <w:rPrChange w:id="46" w:author="熊大如如" w:date="2020-04-21T16:42:22Z">
              <w:rPr>
                <w:rFonts w:hint="eastAsia" w:ascii="宋体" w:hAnsi="宋体" w:cs="宋体"/>
                <w:sz w:val="24"/>
                <w:szCs w:val="24"/>
                <w:lang w:val="en-US" w:eastAsia="zh-CN"/>
              </w:rPr>
            </w:rPrChange>
          </w:rPr>
          <w:t>是</w:t>
        </w:r>
      </w:ins>
      <w:ins w:id="47" w:author="熊大如如" w:date="2020-04-21T16:30:33Z">
        <w:r>
          <w:rPr>
            <w:rFonts w:hint="eastAsia" w:ascii="仿宋" w:hAnsi="仿宋" w:eastAsia="仿宋" w:cs="仿宋"/>
            <w:sz w:val="24"/>
            <w:szCs w:val="24"/>
            <w:lang w:val="en-US" w:eastAsia="zh-CN"/>
            <w:rPrChange w:id="48" w:author="熊大如如" w:date="2020-04-21T16:42:22Z">
              <w:rPr>
                <w:rFonts w:hint="eastAsia" w:ascii="宋体" w:hAnsi="宋体" w:cs="宋体"/>
                <w:sz w:val="24"/>
                <w:szCs w:val="24"/>
                <w:lang w:val="en-US" w:eastAsia="zh-CN"/>
              </w:rPr>
            </w:rPrChange>
          </w:rPr>
          <w:t>基于</w:t>
        </w:r>
      </w:ins>
      <w:ins w:id="49" w:author="熊大如如" w:date="2020-04-15T15:34:46Z">
        <w:r>
          <w:rPr>
            <w:rFonts w:hint="default" w:ascii="Times New Roman" w:hAnsi="Times New Roman" w:eastAsia="仿宋" w:cs="Times New Roman"/>
            <w:sz w:val="24"/>
            <w:szCs w:val="24"/>
            <w:lang w:val="en-US" w:eastAsia="zh-CN"/>
            <w:rPrChange w:id="50" w:author="熊大如如" w:date="2020-04-21T16:43:12Z">
              <w:rPr>
                <w:rFonts w:hint="eastAsia" w:ascii="宋体" w:hAnsi="宋体" w:cs="宋体"/>
                <w:sz w:val="24"/>
                <w:szCs w:val="24"/>
                <w:lang w:val="en-US" w:eastAsia="zh-CN"/>
              </w:rPr>
            </w:rPrChange>
          </w:rPr>
          <w:t>Django</w:t>
        </w:r>
      </w:ins>
      <w:ins w:id="51" w:author="熊大如如" w:date="2020-04-21T16:30:52Z">
        <w:r>
          <w:rPr>
            <w:rFonts w:hint="eastAsia" w:ascii="仿宋" w:hAnsi="仿宋" w:eastAsia="仿宋" w:cs="仿宋"/>
            <w:sz w:val="24"/>
            <w:szCs w:val="24"/>
            <w:lang w:val="en-US" w:eastAsia="zh-CN"/>
            <w:rPrChange w:id="52" w:author="熊大如如" w:date="2020-04-21T16:42:22Z">
              <w:rPr>
                <w:rFonts w:hint="eastAsia" w:cs="Times New Roman"/>
                <w:sz w:val="24"/>
                <w:szCs w:val="24"/>
                <w:lang w:val="en-US" w:eastAsia="zh-CN"/>
              </w:rPr>
            </w:rPrChange>
          </w:rPr>
          <w:t>框架</w:t>
        </w:r>
      </w:ins>
      <w:ins w:id="53" w:author="熊大如如" w:date="2020-04-21T16:30:55Z">
        <w:r>
          <w:rPr>
            <w:rFonts w:hint="eastAsia" w:ascii="仿宋" w:hAnsi="仿宋" w:eastAsia="仿宋" w:cs="仿宋"/>
            <w:sz w:val="24"/>
            <w:szCs w:val="24"/>
            <w:lang w:val="en-US" w:eastAsia="zh-CN"/>
            <w:rPrChange w:id="54" w:author="熊大如如" w:date="2020-04-21T16:42:22Z">
              <w:rPr>
                <w:rFonts w:hint="eastAsia" w:cs="Times New Roman"/>
                <w:sz w:val="24"/>
                <w:szCs w:val="24"/>
                <w:lang w:val="en-US" w:eastAsia="zh-CN"/>
              </w:rPr>
            </w:rPrChange>
          </w:rPr>
          <w:t>设计</w:t>
        </w:r>
      </w:ins>
      <w:ins w:id="55" w:author="熊大如如" w:date="2020-04-15T15:34:48Z">
        <w:r>
          <w:rPr>
            <w:rFonts w:hint="eastAsia" w:ascii="仿宋" w:hAnsi="仿宋" w:eastAsia="仿宋" w:cs="仿宋"/>
            <w:sz w:val="24"/>
            <w:szCs w:val="24"/>
            <w:lang w:val="en-US" w:eastAsia="zh-CN"/>
            <w:rPrChange w:id="56" w:author="熊大如如" w:date="2020-04-21T16:42:22Z">
              <w:rPr>
                <w:rFonts w:hint="eastAsia" w:ascii="宋体" w:hAnsi="宋体" w:cs="宋体"/>
                <w:sz w:val="24"/>
                <w:szCs w:val="24"/>
                <w:lang w:val="en-US" w:eastAsia="zh-CN"/>
              </w:rPr>
            </w:rPrChange>
          </w:rPr>
          <w:t>开发的</w:t>
        </w:r>
      </w:ins>
      <w:ins w:id="57" w:author="熊大如如" w:date="2020-04-15T15:34:49Z">
        <w:r>
          <w:rPr>
            <w:rFonts w:hint="eastAsia" w:ascii="仿宋" w:hAnsi="仿宋" w:eastAsia="仿宋" w:cs="仿宋"/>
            <w:sz w:val="24"/>
            <w:szCs w:val="24"/>
            <w:lang w:val="en-US" w:eastAsia="zh-CN"/>
            <w:rPrChange w:id="58" w:author="熊大如如" w:date="2020-04-21T16:42:22Z">
              <w:rPr>
                <w:rFonts w:hint="eastAsia" w:ascii="宋体" w:hAnsi="宋体" w:cs="宋体"/>
                <w:sz w:val="24"/>
                <w:szCs w:val="24"/>
                <w:lang w:val="en-US" w:eastAsia="zh-CN"/>
              </w:rPr>
            </w:rPrChange>
          </w:rPr>
          <w:t>电商</w:t>
        </w:r>
      </w:ins>
      <w:ins w:id="59" w:author="熊大如如" w:date="2020-04-15T15:34:51Z">
        <w:r>
          <w:rPr>
            <w:rFonts w:hint="eastAsia" w:ascii="仿宋" w:hAnsi="仿宋" w:eastAsia="仿宋" w:cs="仿宋"/>
            <w:sz w:val="24"/>
            <w:szCs w:val="24"/>
            <w:lang w:val="en-US" w:eastAsia="zh-CN"/>
            <w:rPrChange w:id="60" w:author="熊大如如" w:date="2020-04-21T16:42:22Z">
              <w:rPr>
                <w:rFonts w:hint="eastAsia" w:ascii="宋体" w:hAnsi="宋体" w:cs="宋体"/>
                <w:sz w:val="24"/>
                <w:szCs w:val="24"/>
                <w:lang w:val="en-US" w:eastAsia="zh-CN"/>
              </w:rPr>
            </w:rPrChange>
          </w:rPr>
          <w:t>网站</w:t>
        </w:r>
      </w:ins>
      <w:ins w:id="61" w:author="熊大如如" w:date="2020-04-21T16:31:53Z">
        <w:r>
          <w:rPr>
            <w:rFonts w:hint="eastAsia" w:ascii="仿宋" w:hAnsi="仿宋" w:eastAsia="仿宋" w:cs="仿宋"/>
            <w:sz w:val="24"/>
            <w:szCs w:val="24"/>
            <w:lang w:val="en-US" w:eastAsia="zh-CN"/>
            <w:rPrChange w:id="62" w:author="熊大如如" w:date="2020-04-21T16:42:22Z">
              <w:rPr>
                <w:rFonts w:hint="eastAsia" w:ascii="宋体" w:hAnsi="宋体" w:cs="宋体"/>
                <w:sz w:val="24"/>
                <w:szCs w:val="24"/>
                <w:lang w:val="en-US" w:eastAsia="zh-CN"/>
              </w:rPr>
            </w:rPrChange>
          </w:rPr>
          <w:t>，</w:t>
        </w:r>
      </w:ins>
      <w:ins w:id="63" w:author="熊大如如" w:date="2020-04-21T16:32:53Z">
        <w:r>
          <w:rPr>
            <w:rFonts w:hint="eastAsia" w:ascii="仿宋" w:hAnsi="仿宋" w:eastAsia="仿宋" w:cs="仿宋"/>
            <w:sz w:val="24"/>
            <w:szCs w:val="24"/>
            <w:lang w:val="en-US" w:eastAsia="zh-CN"/>
            <w:rPrChange w:id="64" w:author="熊大如如" w:date="2020-04-21T16:42:22Z">
              <w:rPr>
                <w:rFonts w:hint="eastAsia" w:ascii="宋体" w:hAnsi="宋体" w:cs="宋体"/>
                <w:sz w:val="24"/>
                <w:szCs w:val="24"/>
                <w:lang w:val="en-US" w:eastAsia="zh-CN"/>
              </w:rPr>
            </w:rPrChange>
          </w:rPr>
          <w:t>其</w:t>
        </w:r>
      </w:ins>
      <w:ins w:id="65" w:author="熊大如如" w:date="2020-04-21T16:33:06Z">
        <w:r>
          <w:rPr>
            <w:rFonts w:hint="eastAsia" w:ascii="仿宋" w:hAnsi="仿宋" w:eastAsia="仿宋" w:cs="仿宋"/>
            <w:sz w:val="24"/>
            <w:szCs w:val="24"/>
            <w:lang w:val="en-US" w:eastAsia="zh-CN"/>
            <w:rPrChange w:id="66" w:author="熊大如如" w:date="2020-04-21T16:42:22Z">
              <w:rPr>
                <w:rFonts w:hint="eastAsia" w:ascii="宋体" w:hAnsi="宋体" w:cs="宋体"/>
                <w:sz w:val="24"/>
                <w:szCs w:val="24"/>
                <w:lang w:val="en-US" w:eastAsia="zh-CN"/>
              </w:rPr>
            </w:rPrChange>
          </w:rPr>
          <w:t>为</w:t>
        </w:r>
      </w:ins>
      <w:ins w:id="67" w:author="熊大如如" w:date="2020-04-21T16:33:08Z">
        <w:r>
          <w:rPr>
            <w:rFonts w:hint="eastAsia" w:ascii="仿宋" w:hAnsi="仿宋" w:eastAsia="仿宋" w:cs="仿宋"/>
            <w:sz w:val="24"/>
            <w:szCs w:val="24"/>
            <w:lang w:val="en-US" w:eastAsia="zh-CN"/>
            <w:rPrChange w:id="68" w:author="熊大如如" w:date="2020-04-21T16:42:22Z">
              <w:rPr>
                <w:rFonts w:hint="eastAsia" w:ascii="宋体" w:hAnsi="宋体" w:cs="宋体"/>
                <w:sz w:val="24"/>
                <w:szCs w:val="24"/>
                <w:lang w:val="en-US" w:eastAsia="zh-CN"/>
              </w:rPr>
            </w:rPrChange>
          </w:rPr>
          <w:t>用户</w:t>
        </w:r>
      </w:ins>
      <w:ins w:id="69" w:author="熊大如如" w:date="2020-04-21T16:33:10Z">
        <w:r>
          <w:rPr>
            <w:rFonts w:hint="eastAsia" w:ascii="仿宋" w:hAnsi="仿宋" w:eastAsia="仿宋" w:cs="仿宋"/>
            <w:sz w:val="24"/>
            <w:szCs w:val="24"/>
            <w:lang w:val="en-US" w:eastAsia="zh-CN"/>
            <w:rPrChange w:id="70" w:author="熊大如如" w:date="2020-04-21T16:42:22Z">
              <w:rPr>
                <w:rFonts w:hint="eastAsia" w:ascii="宋体" w:hAnsi="宋体" w:cs="宋体"/>
                <w:sz w:val="24"/>
                <w:szCs w:val="24"/>
                <w:lang w:val="en-US" w:eastAsia="zh-CN"/>
              </w:rPr>
            </w:rPrChange>
          </w:rPr>
          <w:t>呈现</w:t>
        </w:r>
      </w:ins>
      <w:ins w:id="71" w:author="熊大如如" w:date="2020-04-21T16:33:11Z">
        <w:r>
          <w:rPr>
            <w:rFonts w:hint="eastAsia" w:ascii="仿宋" w:hAnsi="仿宋" w:eastAsia="仿宋" w:cs="仿宋"/>
            <w:sz w:val="24"/>
            <w:szCs w:val="24"/>
            <w:lang w:val="en-US" w:eastAsia="zh-CN"/>
            <w:rPrChange w:id="72" w:author="熊大如如" w:date="2020-04-21T16:42:22Z">
              <w:rPr>
                <w:rFonts w:hint="eastAsia" w:ascii="宋体" w:hAnsi="宋体" w:cs="宋体"/>
                <w:sz w:val="24"/>
                <w:szCs w:val="24"/>
                <w:lang w:val="en-US" w:eastAsia="zh-CN"/>
              </w:rPr>
            </w:rPrChange>
          </w:rPr>
          <w:t>了</w:t>
        </w:r>
      </w:ins>
      <w:ins w:id="73" w:author="熊大如如" w:date="2020-04-21T16:33:35Z">
        <w:r>
          <w:rPr>
            <w:rFonts w:hint="eastAsia" w:ascii="仿宋" w:hAnsi="仿宋" w:eastAsia="仿宋" w:cs="仿宋"/>
            <w:sz w:val="24"/>
            <w:szCs w:val="24"/>
            <w:lang w:val="en-US" w:eastAsia="zh-CN"/>
            <w:rPrChange w:id="74" w:author="熊大如如" w:date="2020-04-21T16:42:22Z">
              <w:rPr>
                <w:rFonts w:hint="eastAsia" w:ascii="宋体" w:hAnsi="宋体" w:cs="宋体"/>
                <w:sz w:val="24"/>
                <w:szCs w:val="24"/>
                <w:lang w:val="en-US" w:eastAsia="zh-CN"/>
              </w:rPr>
            </w:rPrChange>
          </w:rPr>
          <w:t>清晰明了</w:t>
        </w:r>
      </w:ins>
      <w:ins w:id="75" w:author="熊大如如" w:date="2020-04-21T16:33:36Z">
        <w:r>
          <w:rPr>
            <w:rFonts w:hint="eastAsia" w:ascii="仿宋" w:hAnsi="仿宋" w:eastAsia="仿宋" w:cs="仿宋"/>
            <w:sz w:val="24"/>
            <w:szCs w:val="24"/>
            <w:lang w:val="en-US" w:eastAsia="zh-CN"/>
            <w:rPrChange w:id="76" w:author="熊大如如" w:date="2020-04-21T16:42:22Z">
              <w:rPr>
                <w:rFonts w:hint="eastAsia" w:ascii="宋体" w:hAnsi="宋体" w:cs="宋体"/>
                <w:sz w:val="24"/>
                <w:szCs w:val="24"/>
                <w:lang w:val="en-US" w:eastAsia="zh-CN"/>
              </w:rPr>
            </w:rPrChange>
          </w:rPr>
          <w:t>的</w:t>
        </w:r>
      </w:ins>
      <w:ins w:id="77" w:author="熊大如如" w:date="2020-04-21T16:33:45Z">
        <w:r>
          <w:rPr>
            <w:rFonts w:hint="eastAsia" w:ascii="仿宋" w:hAnsi="仿宋" w:eastAsia="仿宋" w:cs="仿宋"/>
            <w:sz w:val="24"/>
            <w:szCs w:val="24"/>
            <w:lang w:val="en-US" w:eastAsia="zh-CN"/>
            <w:rPrChange w:id="78" w:author="熊大如如" w:date="2020-04-21T16:42:22Z">
              <w:rPr>
                <w:rFonts w:hint="eastAsia" w:ascii="宋体" w:hAnsi="宋体" w:cs="宋体"/>
                <w:sz w:val="24"/>
                <w:szCs w:val="24"/>
                <w:lang w:val="en-US" w:eastAsia="zh-CN"/>
              </w:rPr>
            </w:rPrChange>
          </w:rPr>
          <w:t>商品</w:t>
        </w:r>
      </w:ins>
      <w:ins w:id="79" w:author="熊大如如" w:date="2020-04-21T16:33:49Z">
        <w:r>
          <w:rPr>
            <w:rFonts w:hint="eastAsia" w:ascii="仿宋" w:hAnsi="仿宋" w:eastAsia="仿宋" w:cs="仿宋"/>
            <w:sz w:val="24"/>
            <w:szCs w:val="24"/>
            <w:lang w:val="en-US" w:eastAsia="zh-CN"/>
            <w:rPrChange w:id="80" w:author="熊大如如" w:date="2020-04-21T16:42:22Z">
              <w:rPr>
                <w:rFonts w:hint="eastAsia" w:ascii="宋体" w:hAnsi="宋体" w:cs="宋体"/>
                <w:sz w:val="24"/>
                <w:szCs w:val="24"/>
                <w:lang w:val="en-US" w:eastAsia="zh-CN"/>
              </w:rPr>
            </w:rPrChange>
          </w:rPr>
          <w:t>选项</w:t>
        </w:r>
      </w:ins>
      <w:ins w:id="81" w:author="熊大如如" w:date="2020-04-21T16:33:51Z">
        <w:r>
          <w:rPr>
            <w:rFonts w:hint="eastAsia" w:ascii="仿宋" w:hAnsi="仿宋" w:eastAsia="仿宋" w:cs="仿宋"/>
            <w:sz w:val="24"/>
            <w:szCs w:val="24"/>
            <w:lang w:val="en-US" w:eastAsia="zh-CN"/>
            <w:rPrChange w:id="82" w:author="熊大如如" w:date="2020-04-21T16:42:22Z">
              <w:rPr>
                <w:rFonts w:hint="eastAsia" w:ascii="宋体" w:hAnsi="宋体" w:cs="宋体"/>
                <w:sz w:val="24"/>
                <w:szCs w:val="24"/>
                <w:lang w:val="en-US" w:eastAsia="zh-CN"/>
              </w:rPr>
            </w:rPrChange>
          </w:rPr>
          <w:t>，</w:t>
        </w:r>
      </w:ins>
      <w:ins w:id="83" w:author="熊大如如" w:date="2020-04-21T16:33:53Z">
        <w:r>
          <w:rPr>
            <w:rFonts w:hint="eastAsia" w:ascii="仿宋" w:hAnsi="仿宋" w:eastAsia="仿宋" w:cs="仿宋"/>
            <w:sz w:val="24"/>
            <w:szCs w:val="24"/>
            <w:lang w:val="en-US" w:eastAsia="zh-CN"/>
            <w:rPrChange w:id="84" w:author="熊大如如" w:date="2020-04-21T16:42:22Z">
              <w:rPr>
                <w:rFonts w:hint="eastAsia" w:ascii="宋体" w:hAnsi="宋体" w:cs="宋体"/>
                <w:sz w:val="24"/>
                <w:szCs w:val="24"/>
                <w:lang w:val="en-US" w:eastAsia="zh-CN"/>
              </w:rPr>
            </w:rPrChange>
          </w:rPr>
          <w:t>用户</w:t>
        </w:r>
      </w:ins>
      <w:ins w:id="85" w:author="熊大如如" w:date="2020-04-21T16:33:56Z">
        <w:r>
          <w:rPr>
            <w:rFonts w:hint="eastAsia" w:ascii="仿宋" w:hAnsi="仿宋" w:eastAsia="仿宋" w:cs="仿宋"/>
            <w:sz w:val="24"/>
            <w:szCs w:val="24"/>
            <w:lang w:val="en-US" w:eastAsia="zh-CN"/>
            <w:rPrChange w:id="86" w:author="熊大如如" w:date="2020-04-21T16:42:22Z">
              <w:rPr>
                <w:rFonts w:hint="eastAsia" w:ascii="宋体" w:hAnsi="宋体" w:cs="宋体"/>
                <w:sz w:val="24"/>
                <w:szCs w:val="24"/>
                <w:lang w:val="en-US" w:eastAsia="zh-CN"/>
              </w:rPr>
            </w:rPrChange>
          </w:rPr>
          <w:t>可以</w:t>
        </w:r>
      </w:ins>
      <w:ins w:id="87" w:author="熊大如如" w:date="2020-04-21T16:34:02Z">
        <w:r>
          <w:rPr>
            <w:rFonts w:hint="eastAsia" w:ascii="仿宋" w:hAnsi="仿宋" w:eastAsia="仿宋" w:cs="仿宋"/>
            <w:sz w:val="24"/>
            <w:szCs w:val="24"/>
            <w:lang w:val="en-US" w:eastAsia="zh-CN"/>
            <w:rPrChange w:id="88" w:author="熊大如如" w:date="2020-04-21T16:42:22Z">
              <w:rPr>
                <w:rFonts w:hint="eastAsia" w:ascii="宋体" w:hAnsi="宋体" w:cs="宋体"/>
                <w:sz w:val="24"/>
                <w:szCs w:val="24"/>
                <w:lang w:val="en-US" w:eastAsia="zh-CN"/>
              </w:rPr>
            </w:rPrChange>
          </w:rPr>
          <w:t>在</w:t>
        </w:r>
      </w:ins>
      <w:ins w:id="89" w:author="熊大如如" w:date="2020-04-21T16:34:22Z">
        <w:r>
          <w:rPr>
            <w:rFonts w:hint="eastAsia" w:ascii="仿宋" w:hAnsi="仿宋" w:eastAsia="仿宋" w:cs="仿宋"/>
            <w:sz w:val="24"/>
            <w:szCs w:val="24"/>
            <w:lang w:val="en-US" w:eastAsia="zh-CN"/>
            <w:rPrChange w:id="90" w:author="熊大如如" w:date="2020-04-21T16:42:22Z">
              <w:rPr>
                <w:rFonts w:hint="eastAsia" w:ascii="宋体" w:hAnsi="宋体" w:cs="宋体"/>
                <w:sz w:val="24"/>
                <w:szCs w:val="24"/>
                <w:lang w:val="en-US" w:eastAsia="zh-CN"/>
              </w:rPr>
            </w:rPrChange>
          </w:rPr>
          <w:t>网站</w:t>
        </w:r>
      </w:ins>
      <w:ins w:id="91" w:author="熊大如如" w:date="2020-04-21T16:34:23Z">
        <w:r>
          <w:rPr>
            <w:rFonts w:hint="eastAsia" w:ascii="仿宋" w:hAnsi="仿宋" w:eastAsia="仿宋" w:cs="仿宋"/>
            <w:sz w:val="24"/>
            <w:szCs w:val="24"/>
            <w:lang w:val="en-US" w:eastAsia="zh-CN"/>
            <w:rPrChange w:id="92" w:author="熊大如如" w:date="2020-04-21T16:42:22Z">
              <w:rPr>
                <w:rFonts w:hint="eastAsia" w:ascii="宋体" w:hAnsi="宋体" w:cs="宋体"/>
                <w:sz w:val="24"/>
                <w:szCs w:val="24"/>
                <w:lang w:val="en-US" w:eastAsia="zh-CN"/>
              </w:rPr>
            </w:rPrChange>
          </w:rPr>
          <w:t>上</w:t>
        </w:r>
      </w:ins>
      <w:ins w:id="93" w:author="熊大如如" w:date="2020-04-21T16:34:27Z">
        <w:r>
          <w:rPr>
            <w:rFonts w:hint="eastAsia" w:ascii="仿宋" w:hAnsi="仿宋" w:eastAsia="仿宋" w:cs="仿宋"/>
            <w:sz w:val="24"/>
            <w:szCs w:val="24"/>
            <w:lang w:val="en-US" w:eastAsia="zh-CN"/>
            <w:rPrChange w:id="94" w:author="熊大如如" w:date="2020-04-21T16:42:22Z">
              <w:rPr>
                <w:rFonts w:hint="eastAsia" w:ascii="宋体" w:hAnsi="宋体" w:cs="宋体"/>
                <w:sz w:val="24"/>
                <w:szCs w:val="24"/>
                <w:lang w:val="en-US" w:eastAsia="zh-CN"/>
              </w:rPr>
            </w:rPrChange>
          </w:rPr>
          <w:t>自由的</w:t>
        </w:r>
      </w:ins>
      <w:ins w:id="95" w:author="熊大如如" w:date="2020-04-21T16:34:33Z">
        <w:r>
          <w:rPr>
            <w:rFonts w:hint="eastAsia" w:ascii="仿宋" w:hAnsi="仿宋" w:eastAsia="仿宋" w:cs="仿宋"/>
            <w:sz w:val="24"/>
            <w:szCs w:val="24"/>
            <w:lang w:val="en-US" w:eastAsia="zh-CN"/>
            <w:rPrChange w:id="96" w:author="熊大如如" w:date="2020-04-21T16:42:22Z">
              <w:rPr>
                <w:rFonts w:hint="eastAsia" w:ascii="宋体" w:hAnsi="宋体" w:cs="宋体"/>
                <w:sz w:val="24"/>
                <w:szCs w:val="24"/>
                <w:lang w:val="en-US" w:eastAsia="zh-CN"/>
              </w:rPr>
            </w:rPrChange>
          </w:rPr>
          <w:t>选择</w:t>
        </w:r>
      </w:ins>
      <w:ins w:id="97" w:author="熊大如如" w:date="2020-04-21T16:34:35Z">
        <w:r>
          <w:rPr>
            <w:rFonts w:hint="eastAsia" w:ascii="仿宋" w:hAnsi="仿宋" w:eastAsia="仿宋" w:cs="仿宋"/>
            <w:sz w:val="24"/>
            <w:szCs w:val="24"/>
            <w:lang w:val="en-US" w:eastAsia="zh-CN"/>
            <w:rPrChange w:id="98" w:author="熊大如如" w:date="2020-04-21T16:42:22Z">
              <w:rPr>
                <w:rFonts w:hint="eastAsia" w:ascii="宋体" w:hAnsi="宋体" w:cs="宋体"/>
                <w:sz w:val="24"/>
                <w:szCs w:val="24"/>
                <w:lang w:val="en-US" w:eastAsia="zh-CN"/>
              </w:rPr>
            </w:rPrChange>
          </w:rPr>
          <w:t>喜爱</w:t>
        </w:r>
      </w:ins>
      <w:ins w:id="99" w:author="熊大如如" w:date="2020-04-21T16:34:36Z">
        <w:r>
          <w:rPr>
            <w:rFonts w:hint="eastAsia" w:ascii="仿宋" w:hAnsi="仿宋" w:eastAsia="仿宋" w:cs="仿宋"/>
            <w:sz w:val="24"/>
            <w:szCs w:val="24"/>
            <w:lang w:val="en-US" w:eastAsia="zh-CN"/>
            <w:rPrChange w:id="100" w:author="熊大如如" w:date="2020-04-21T16:42:22Z">
              <w:rPr>
                <w:rFonts w:hint="eastAsia" w:ascii="宋体" w:hAnsi="宋体" w:cs="宋体"/>
                <w:sz w:val="24"/>
                <w:szCs w:val="24"/>
                <w:lang w:val="en-US" w:eastAsia="zh-CN"/>
              </w:rPr>
            </w:rPrChange>
          </w:rPr>
          <w:t>的</w:t>
        </w:r>
      </w:ins>
      <w:ins w:id="101" w:author="熊大如如" w:date="2020-04-21T16:34:41Z">
        <w:r>
          <w:rPr>
            <w:rFonts w:hint="eastAsia" w:ascii="仿宋" w:hAnsi="仿宋" w:eastAsia="仿宋" w:cs="仿宋"/>
            <w:sz w:val="24"/>
            <w:szCs w:val="24"/>
            <w:lang w:val="en-US" w:eastAsia="zh-CN"/>
            <w:rPrChange w:id="102" w:author="熊大如如" w:date="2020-04-21T16:42:22Z">
              <w:rPr>
                <w:rFonts w:hint="eastAsia" w:ascii="宋体" w:hAnsi="宋体" w:cs="宋体"/>
                <w:sz w:val="24"/>
                <w:szCs w:val="24"/>
                <w:lang w:val="en-US" w:eastAsia="zh-CN"/>
              </w:rPr>
            </w:rPrChange>
          </w:rPr>
          <w:t>商品</w:t>
        </w:r>
      </w:ins>
      <w:ins w:id="103" w:author="熊大如如" w:date="2020-04-21T16:35:00Z">
        <w:r>
          <w:rPr>
            <w:rFonts w:hint="eastAsia" w:ascii="仿宋" w:hAnsi="仿宋" w:eastAsia="仿宋" w:cs="仿宋"/>
            <w:sz w:val="24"/>
            <w:szCs w:val="24"/>
            <w:lang w:val="en-US" w:eastAsia="zh-CN"/>
            <w:rPrChange w:id="104" w:author="熊大如如" w:date="2020-04-21T16:42:22Z">
              <w:rPr>
                <w:rFonts w:hint="eastAsia" w:ascii="宋体" w:hAnsi="宋体" w:cs="宋体"/>
                <w:sz w:val="24"/>
                <w:szCs w:val="24"/>
                <w:lang w:val="en-US" w:eastAsia="zh-CN"/>
              </w:rPr>
            </w:rPrChange>
          </w:rPr>
          <w:t>，</w:t>
        </w:r>
      </w:ins>
      <w:ins w:id="105" w:author="熊大如如" w:date="2020-04-21T16:35:01Z">
        <w:r>
          <w:rPr>
            <w:rFonts w:hint="eastAsia" w:ascii="仿宋" w:hAnsi="仿宋" w:eastAsia="仿宋" w:cs="仿宋"/>
            <w:sz w:val="24"/>
            <w:szCs w:val="24"/>
            <w:lang w:val="en-US" w:eastAsia="zh-CN"/>
            <w:rPrChange w:id="106" w:author="熊大如如" w:date="2020-04-21T16:42:22Z">
              <w:rPr>
                <w:rFonts w:hint="eastAsia" w:ascii="宋体" w:hAnsi="宋体" w:cs="宋体"/>
                <w:sz w:val="24"/>
                <w:szCs w:val="24"/>
                <w:lang w:val="en-US" w:eastAsia="zh-CN"/>
              </w:rPr>
            </w:rPrChange>
          </w:rPr>
          <w:t>方便</w:t>
        </w:r>
      </w:ins>
      <w:ins w:id="107" w:author="熊大如如" w:date="2020-04-21T16:35:05Z">
        <w:r>
          <w:rPr>
            <w:rFonts w:hint="eastAsia" w:ascii="仿宋" w:hAnsi="仿宋" w:eastAsia="仿宋" w:cs="仿宋"/>
            <w:sz w:val="24"/>
            <w:szCs w:val="24"/>
            <w:lang w:val="en-US" w:eastAsia="zh-CN"/>
            <w:rPrChange w:id="108" w:author="熊大如如" w:date="2020-04-21T16:42:22Z">
              <w:rPr>
                <w:rFonts w:hint="eastAsia" w:ascii="宋体" w:hAnsi="宋体" w:cs="宋体"/>
                <w:sz w:val="24"/>
                <w:szCs w:val="24"/>
                <w:lang w:val="en-US" w:eastAsia="zh-CN"/>
              </w:rPr>
            </w:rPrChange>
          </w:rPr>
          <w:t>了</w:t>
        </w:r>
      </w:ins>
      <w:ins w:id="109" w:author="熊大如如" w:date="2020-04-21T16:35:06Z">
        <w:r>
          <w:rPr>
            <w:rFonts w:hint="eastAsia" w:ascii="仿宋" w:hAnsi="仿宋" w:eastAsia="仿宋" w:cs="仿宋"/>
            <w:sz w:val="24"/>
            <w:szCs w:val="24"/>
            <w:lang w:val="en-US" w:eastAsia="zh-CN"/>
            <w:rPrChange w:id="110" w:author="熊大如如" w:date="2020-04-21T16:42:22Z">
              <w:rPr>
                <w:rFonts w:hint="eastAsia" w:ascii="宋体" w:hAnsi="宋体" w:cs="宋体"/>
                <w:sz w:val="24"/>
                <w:szCs w:val="24"/>
                <w:lang w:val="en-US" w:eastAsia="zh-CN"/>
              </w:rPr>
            </w:rPrChange>
          </w:rPr>
          <w:t>用户</w:t>
        </w:r>
      </w:ins>
      <w:ins w:id="111" w:author="熊大如如" w:date="2020-04-21T16:35:10Z">
        <w:r>
          <w:rPr>
            <w:rFonts w:hint="eastAsia" w:ascii="仿宋" w:hAnsi="仿宋" w:eastAsia="仿宋" w:cs="仿宋"/>
            <w:sz w:val="24"/>
            <w:szCs w:val="24"/>
            <w:lang w:val="en-US" w:eastAsia="zh-CN"/>
            <w:rPrChange w:id="112" w:author="熊大如如" w:date="2020-04-21T16:42:22Z">
              <w:rPr>
                <w:rFonts w:hint="eastAsia" w:ascii="宋体" w:hAnsi="宋体" w:cs="宋体"/>
                <w:sz w:val="24"/>
                <w:szCs w:val="24"/>
                <w:lang w:val="en-US" w:eastAsia="zh-CN"/>
              </w:rPr>
            </w:rPrChange>
          </w:rPr>
          <w:t>在线</w:t>
        </w:r>
      </w:ins>
      <w:ins w:id="113" w:author="熊大如如" w:date="2020-04-21T16:35:12Z">
        <w:r>
          <w:rPr>
            <w:rFonts w:hint="eastAsia" w:ascii="仿宋" w:hAnsi="仿宋" w:eastAsia="仿宋" w:cs="仿宋"/>
            <w:sz w:val="24"/>
            <w:szCs w:val="24"/>
            <w:lang w:val="en-US" w:eastAsia="zh-CN"/>
            <w:rPrChange w:id="114" w:author="熊大如如" w:date="2020-04-21T16:42:22Z">
              <w:rPr>
                <w:rFonts w:hint="eastAsia" w:ascii="宋体" w:hAnsi="宋体" w:cs="宋体"/>
                <w:sz w:val="24"/>
                <w:szCs w:val="24"/>
                <w:lang w:val="en-US" w:eastAsia="zh-CN"/>
              </w:rPr>
            </w:rPrChange>
          </w:rPr>
          <w:t>选择</w:t>
        </w:r>
      </w:ins>
      <w:ins w:id="115" w:author="熊大如如" w:date="2020-04-21T16:35:23Z">
        <w:r>
          <w:rPr>
            <w:rFonts w:hint="eastAsia" w:ascii="仿宋" w:hAnsi="仿宋" w:eastAsia="仿宋" w:cs="仿宋"/>
            <w:sz w:val="24"/>
            <w:szCs w:val="24"/>
            <w:lang w:val="en-US" w:eastAsia="zh-CN"/>
            <w:rPrChange w:id="116" w:author="熊大如如" w:date="2020-04-21T16:42:22Z">
              <w:rPr>
                <w:rFonts w:hint="eastAsia" w:ascii="宋体" w:hAnsi="宋体" w:cs="宋体"/>
                <w:sz w:val="24"/>
                <w:szCs w:val="24"/>
                <w:lang w:val="en-US" w:eastAsia="zh-CN"/>
              </w:rPr>
            </w:rPrChange>
          </w:rPr>
          <w:t>高质量的</w:t>
        </w:r>
      </w:ins>
      <w:ins w:id="117" w:author="熊大如如" w:date="2020-04-21T16:35:31Z">
        <w:r>
          <w:rPr>
            <w:rFonts w:hint="eastAsia" w:ascii="仿宋" w:hAnsi="仿宋" w:eastAsia="仿宋" w:cs="仿宋"/>
            <w:sz w:val="24"/>
            <w:szCs w:val="24"/>
            <w:lang w:val="en-US" w:eastAsia="zh-CN"/>
            <w:rPrChange w:id="118" w:author="熊大如如" w:date="2020-04-21T16:42:22Z">
              <w:rPr>
                <w:rFonts w:hint="eastAsia" w:ascii="宋体" w:hAnsi="宋体" w:cs="宋体"/>
                <w:sz w:val="24"/>
                <w:szCs w:val="24"/>
                <w:lang w:val="en-US" w:eastAsia="zh-CN"/>
              </w:rPr>
            </w:rPrChange>
          </w:rPr>
          <w:t>商品</w:t>
        </w:r>
      </w:ins>
      <w:ins w:id="119" w:author="熊大如如" w:date="2020-04-21T16:35:46Z">
        <w:r>
          <w:rPr>
            <w:rFonts w:hint="eastAsia" w:ascii="仿宋" w:hAnsi="仿宋" w:eastAsia="仿宋" w:cs="仿宋"/>
            <w:sz w:val="24"/>
            <w:szCs w:val="24"/>
            <w:lang w:val="en-US" w:eastAsia="zh-CN"/>
            <w:rPrChange w:id="120" w:author="熊大如如" w:date="2020-04-21T16:42:22Z">
              <w:rPr>
                <w:rFonts w:hint="eastAsia" w:ascii="宋体" w:hAnsi="宋体" w:cs="宋体"/>
                <w:sz w:val="24"/>
                <w:szCs w:val="24"/>
                <w:lang w:val="en-US" w:eastAsia="zh-CN"/>
              </w:rPr>
            </w:rPrChange>
          </w:rPr>
          <w:t>节约</w:t>
        </w:r>
      </w:ins>
      <w:ins w:id="121" w:author="熊大如如" w:date="2020-04-21T16:35:48Z">
        <w:r>
          <w:rPr>
            <w:rFonts w:hint="eastAsia" w:ascii="仿宋" w:hAnsi="仿宋" w:eastAsia="仿宋" w:cs="仿宋"/>
            <w:sz w:val="24"/>
            <w:szCs w:val="24"/>
            <w:lang w:val="en-US" w:eastAsia="zh-CN"/>
            <w:rPrChange w:id="122" w:author="熊大如如" w:date="2020-04-21T16:42:22Z">
              <w:rPr>
                <w:rFonts w:hint="eastAsia" w:ascii="宋体" w:hAnsi="宋体" w:cs="宋体"/>
                <w:sz w:val="24"/>
                <w:szCs w:val="24"/>
                <w:lang w:val="en-US" w:eastAsia="zh-CN"/>
              </w:rPr>
            </w:rPrChange>
          </w:rPr>
          <w:t>了</w:t>
        </w:r>
      </w:ins>
      <w:ins w:id="123" w:author="熊大如如" w:date="2020-04-21T16:35:49Z">
        <w:r>
          <w:rPr>
            <w:rFonts w:hint="eastAsia" w:ascii="仿宋" w:hAnsi="仿宋" w:eastAsia="仿宋" w:cs="仿宋"/>
            <w:sz w:val="24"/>
            <w:szCs w:val="24"/>
            <w:lang w:val="en-US" w:eastAsia="zh-CN"/>
            <w:rPrChange w:id="124" w:author="熊大如如" w:date="2020-04-21T16:42:22Z">
              <w:rPr>
                <w:rFonts w:hint="eastAsia" w:ascii="宋体" w:hAnsi="宋体" w:cs="宋体"/>
                <w:sz w:val="24"/>
                <w:szCs w:val="24"/>
                <w:lang w:val="en-US" w:eastAsia="zh-CN"/>
              </w:rPr>
            </w:rPrChange>
          </w:rPr>
          <w:t>用户</w:t>
        </w:r>
      </w:ins>
      <w:ins w:id="125" w:author="熊大如如" w:date="2020-04-21T16:35:50Z">
        <w:r>
          <w:rPr>
            <w:rFonts w:hint="eastAsia" w:ascii="仿宋" w:hAnsi="仿宋" w:eastAsia="仿宋" w:cs="仿宋"/>
            <w:sz w:val="24"/>
            <w:szCs w:val="24"/>
            <w:lang w:val="en-US" w:eastAsia="zh-CN"/>
            <w:rPrChange w:id="126" w:author="熊大如如" w:date="2020-04-21T16:42:22Z">
              <w:rPr>
                <w:rFonts w:hint="eastAsia" w:ascii="宋体" w:hAnsi="宋体" w:cs="宋体"/>
                <w:sz w:val="24"/>
                <w:szCs w:val="24"/>
                <w:lang w:val="en-US" w:eastAsia="zh-CN"/>
              </w:rPr>
            </w:rPrChange>
          </w:rPr>
          <w:t>的</w:t>
        </w:r>
      </w:ins>
      <w:ins w:id="127" w:author="熊大如如" w:date="2020-04-21T16:35:51Z">
        <w:r>
          <w:rPr>
            <w:rFonts w:hint="eastAsia" w:ascii="仿宋" w:hAnsi="仿宋" w:eastAsia="仿宋" w:cs="仿宋"/>
            <w:sz w:val="24"/>
            <w:szCs w:val="24"/>
            <w:lang w:val="en-US" w:eastAsia="zh-CN"/>
            <w:rPrChange w:id="128" w:author="熊大如如" w:date="2020-04-21T16:42:22Z">
              <w:rPr>
                <w:rFonts w:hint="eastAsia" w:ascii="宋体" w:hAnsi="宋体" w:cs="宋体"/>
                <w:sz w:val="24"/>
                <w:szCs w:val="24"/>
                <w:lang w:val="en-US" w:eastAsia="zh-CN"/>
              </w:rPr>
            </w:rPrChange>
          </w:rPr>
          <w:t>时间</w:t>
        </w:r>
      </w:ins>
      <w:ins w:id="129" w:author="熊大如如" w:date="2020-04-21T16:36:20Z">
        <w:r>
          <w:rPr>
            <w:rFonts w:hint="eastAsia" w:ascii="仿宋" w:hAnsi="仿宋" w:eastAsia="仿宋" w:cs="仿宋"/>
            <w:sz w:val="24"/>
            <w:szCs w:val="24"/>
            <w:lang w:val="en-US" w:eastAsia="zh-CN"/>
            <w:rPrChange w:id="130" w:author="熊大如如" w:date="2020-04-21T16:42:22Z">
              <w:rPr>
                <w:rFonts w:hint="eastAsia" w:ascii="宋体" w:hAnsi="宋体" w:cs="宋体"/>
                <w:sz w:val="24"/>
                <w:szCs w:val="24"/>
                <w:lang w:val="en-US" w:eastAsia="zh-CN"/>
              </w:rPr>
            </w:rPrChange>
          </w:rPr>
          <w:t>。</w:t>
        </w:r>
      </w:ins>
      <w:ins w:id="131" w:author="熊大如如" w:date="2020-04-21T16:36:24Z">
        <w:r>
          <w:rPr>
            <w:rFonts w:hint="eastAsia" w:ascii="仿宋" w:hAnsi="仿宋" w:eastAsia="仿宋" w:cs="仿宋"/>
            <w:sz w:val="24"/>
            <w:szCs w:val="24"/>
            <w:lang w:val="en-US" w:eastAsia="zh-CN"/>
            <w:rPrChange w:id="132" w:author="熊大如如" w:date="2020-04-21T16:42:22Z">
              <w:rPr>
                <w:rFonts w:hint="eastAsia" w:ascii="宋体" w:hAnsi="宋体" w:cs="宋体"/>
                <w:sz w:val="24"/>
                <w:szCs w:val="24"/>
                <w:lang w:val="en-US" w:eastAsia="zh-CN"/>
              </w:rPr>
            </w:rPrChange>
          </w:rPr>
          <w:t>本网站</w:t>
        </w:r>
      </w:ins>
      <w:ins w:id="133" w:author="熊大如如" w:date="2020-04-21T16:36:25Z">
        <w:r>
          <w:rPr>
            <w:rFonts w:hint="eastAsia" w:ascii="仿宋" w:hAnsi="仿宋" w:eastAsia="仿宋" w:cs="仿宋"/>
            <w:sz w:val="24"/>
            <w:szCs w:val="24"/>
            <w:lang w:val="en-US" w:eastAsia="zh-CN"/>
            <w:rPrChange w:id="134" w:author="熊大如如" w:date="2020-04-21T16:42:22Z">
              <w:rPr>
                <w:rFonts w:hint="eastAsia" w:ascii="宋体" w:hAnsi="宋体" w:cs="宋体"/>
                <w:sz w:val="24"/>
                <w:szCs w:val="24"/>
                <w:lang w:val="en-US" w:eastAsia="zh-CN"/>
              </w:rPr>
            </w:rPrChange>
          </w:rPr>
          <w:t>的设计</w:t>
        </w:r>
      </w:ins>
      <w:ins w:id="135" w:author="熊大如如" w:date="2020-04-21T16:36:30Z">
        <w:r>
          <w:rPr>
            <w:rFonts w:hint="eastAsia" w:ascii="仿宋" w:hAnsi="仿宋" w:eastAsia="仿宋" w:cs="仿宋"/>
            <w:sz w:val="24"/>
            <w:szCs w:val="24"/>
            <w:lang w:val="en-US" w:eastAsia="zh-CN"/>
            <w:rPrChange w:id="136" w:author="熊大如如" w:date="2020-04-21T16:42:22Z">
              <w:rPr>
                <w:rFonts w:hint="eastAsia" w:ascii="宋体" w:hAnsi="宋体" w:cs="宋体"/>
                <w:sz w:val="24"/>
                <w:szCs w:val="24"/>
                <w:lang w:val="en-US" w:eastAsia="zh-CN"/>
              </w:rPr>
            </w:rPrChange>
          </w:rPr>
          <w:t>采用了</w:t>
        </w:r>
      </w:ins>
      <w:ins w:id="137" w:author="熊大如如" w:date="2020-04-21T16:36:35Z">
        <w:r>
          <w:rPr>
            <w:rFonts w:hint="default" w:ascii="Times New Roman" w:hAnsi="Times New Roman" w:eastAsia="仿宋" w:cs="Times New Roman"/>
            <w:sz w:val="24"/>
            <w:szCs w:val="24"/>
            <w:lang w:val="en-US" w:eastAsia="zh-CN"/>
            <w:rPrChange w:id="138" w:author="熊大如如" w:date="2020-04-21T16:43:15Z">
              <w:rPr>
                <w:rFonts w:hint="eastAsia" w:ascii="宋体" w:hAnsi="宋体" w:cs="宋体"/>
                <w:sz w:val="24"/>
                <w:szCs w:val="24"/>
                <w:lang w:val="en-US" w:eastAsia="zh-CN"/>
              </w:rPr>
            </w:rPrChange>
          </w:rPr>
          <w:t>Py</w:t>
        </w:r>
      </w:ins>
      <w:ins w:id="139" w:author="熊大如如" w:date="2020-04-21T16:36:35Z">
        <w:r>
          <w:rPr>
            <w:rFonts w:hint="default" w:ascii="Times New Roman" w:hAnsi="Times New Roman" w:eastAsia="仿宋" w:cs="Times New Roman"/>
            <w:sz w:val="24"/>
            <w:szCs w:val="24"/>
            <w:lang w:val="en-US" w:eastAsia="zh-CN"/>
            <w:rPrChange w:id="140" w:author="熊大如如" w:date="2020-04-21T16:43:15Z">
              <w:rPr>
                <w:rFonts w:hint="eastAsia" w:ascii="宋体" w:hAnsi="宋体" w:cs="宋体"/>
                <w:sz w:val="24"/>
                <w:szCs w:val="24"/>
                <w:lang w:val="en-US" w:eastAsia="zh-CN"/>
              </w:rPr>
            </w:rPrChange>
          </w:rPr>
          <w:t>thon</w:t>
        </w:r>
      </w:ins>
      <w:ins w:id="141" w:author="熊大如如" w:date="2020-04-21T16:36:47Z">
        <w:r>
          <w:rPr>
            <w:rFonts w:hint="eastAsia" w:ascii="仿宋" w:hAnsi="仿宋" w:eastAsia="仿宋" w:cs="仿宋"/>
            <w:sz w:val="24"/>
            <w:szCs w:val="24"/>
            <w:lang w:val="en-US" w:eastAsia="zh-CN"/>
            <w:rPrChange w:id="142" w:author="熊大如如" w:date="2020-04-21T16:42:34Z">
              <w:rPr>
                <w:rFonts w:hint="eastAsia" w:ascii="宋体" w:hAnsi="宋体" w:cs="宋体"/>
                <w:sz w:val="24"/>
                <w:szCs w:val="24"/>
                <w:lang w:val="en-US" w:eastAsia="zh-CN"/>
              </w:rPr>
            </w:rPrChange>
          </w:rPr>
          <w:t>程序</w:t>
        </w:r>
      </w:ins>
      <w:ins w:id="143" w:author="熊大如如" w:date="2020-04-21T16:36:39Z">
        <w:r>
          <w:rPr>
            <w:rFonts w:hint="eastAsia" w:ascii="仿宋" w:hAnsi="仿宋" w:eastAsia="仿宋" w:cs="仿宋"/>
            <w:sz w:val="24"/>
            <w:szCs w:val="24"/>
            <w:lang w:val="en-US" w:eastAsia="zh-CN"/>
            <w:rPrChange w:id="144" w:author="熊大如如" w:date="2020-04-21T16:42:34Z">
              <w:rPr>
                <w:rFonts w:hint="eastAsia" w:ascii="宋体" w:hAnsi="宋体" w:cs="宋体"/>
                <w:sz w:val="24"/>
                <w:szCs w:val="24"/>
                <w:lang w:val="en-US" w:eastAsia="zh-CN"/>
              </w:rPr>
            </w:rPrChange>
          </w:rPr>
          <w:t>语言</w:t>
        </w:r>
      </w:ins>
      <w:ins w:id="145" w:author="熊大如如" w:date="2020-04-21T16:36:50Z">
        <w:r>
          <w:rPr>
            <w:rFonts w:hint="eastAsia" w:ascii="仿宋" w:hAnsi="仿宋" w:eastAsia="仿宋" w:cs="仿宋"/>
            <w:sz w:val="24"/>
            <w:szCs w:val="24"/>
            <w:lang w:val="en-US" w:eastAsia="zh-CN"/>
            <w:rPrChange w:id="146" w:author="熊大如如" w:date="2020-04-21T16:42:34Z">
              <w:rPr>
                <w:rFonts w:hint="eastAsia" w:ascii="宋体" w:hAnsi="宋体" w:cs="宋体"/>
                <w:sz w:val="24"/>
                <w:szCs w:val="24"/>
                <w:lang w:val="en-US" w:eastAsia="zh-CN"/>
              </w:rPr>
            </w:rPrChange>
          </w:rPr>
          <w:t>、</w:t>
        </w:r>
      </w:ins>
      <w:ins w:id="147" w:author="熊大如如" w:date="2020-04-21T16:37:49Z">
        <w:r>
          <w:rPr>
            <w:rFonts w:hint="default" w:ascii="Times New Roman" w:hAnsi="Times New Roman" w:eastAsia="仿宋" w:cs="Times New Roman"/>
            <w:sz w:val="24"/>
            <w:szCs w:val="24"/>
            <w:lang w:val="en-US" w:eastAsia="zh-CN"/>
            <w:rPrChange w:id="148" w:author="熊大如如" w:date="2020-04-21T16:43:18Z">
              <w:rPr>
                <w:rFonts w:hint="eastAsia" w:ascii="宋体" w:hAnsi="宋体" w:cs="宋体"/>
                <w:sz w:val="24"/>
                <w:szCs w:val="24"/>
                <w:lang w:val="en-US" w:eastAsia="zh-CN"/>
              </w:rPr>
            </w:rPrChange>
          </w:rPr>
          <w:t>D</w:t>
        </w:r>
      </w:ins>
      <w:ins w:id="149" w:author="熊大如如" w:date="2020-04-21T16:37:50Z">
        <w:r>
          <w:rPr>
            <w:rFonts w:hint="default" w:ascii="Times New Roman" w:hAnsi="Times New Roman" w:eastAsia="仿宋" w:cs="Times New Roman"/>
            <w:sz w:val="24"/>
            <w:szCs w:val="24"/>
            <w:lang w:val="en-US" w:eastAsia="zh-CN"/>
            <w:rPrChange w:id="150" w:author="熊大如如" w:date="2020-04-21T16:43:18Z">
              <w:rPr>
                <w:rFonts w:hint="eastAsia" w:ascii="宋体" w:hAnsi="宋体" w:cs="宋体"/>
                <w:sz w:val="24"/>
                <w:szCs w:val="24"/>
                <w:lang w:val="en-US" w:eastAsia="zh-CN"/>
              </w:rPr>
            </w:rPrChange>
          </w:rPr>
          <w:t>jan</w:t>
        </w:r>
      </w:ins>
      <w:ins w:id="151" w:author="熊大如如" w:date="2020-04-21T16:37:51Z">
        <w:r>
          <w:rPr>
            <w:rFonts w:hint="default" w:ascii="Times New Roman" w:hAnsi="Times New Roman" w:eastAsia="仿宋" w:cs="Times New Roman"/>
            <w:sz w:val="24"/>
            <w:szCs w:val="24"/>
            <w:lang w:val="en-US" w:eastAsia="zh-CN"/>
            <w:rPrChange w:id="152" w:author="熊大如如" w:date="2020-04-21T16:43:18Z">
              <w:rPr>
                <w:rFonts w:hint="eastAsia" w:ascii="宋体" w:hAnsi="宋体" w:cs="宋体"/>
                <w:sz w:val="24"/>
                <w:szCs w:val="24"/>
                <w:lang w:val="en-US" w:eastAsia="zh-CN"/>
              </w:rPr>
            </w:rPrChange>
          </w:rPr>
          <w:t>go</w:t>
        </w:r>
      </w:ins>
      <w:ins w:id="153" w:author="熊大如如" w:date="2020-04-21T16:37:13Z">
        <w:r>
          <w:rPr>
            <w:rFonts w:hint="eastAsia" w:ascii="仿宋" w:hAnsi="仿宋" w:eastAsia="仿宋" w:cs="仿宋"/>
            <w:sz w:val="24"/>
            <w:szCs w:val="24"/>
            <w:lang w:val="en-US" w:eastAsia="zh-CN"/>
            <w:rPrChange w:id="154" w:author="熊大如如" w:date="2020-04-21T16:42:34Z">
              <w:rPr>
                <w:rFonts w:hint="eastAsia" w:ascii="宋体" w:hAnsi="宋体" w:cs="宋体"/>
                <w:sz w:val="24"/>
                <w:szCs w:val="24"/>
                <w:lang w:val="en-US" w:eastAsia="zh-CN"/>
              </w:rPr>
            </w:rPrChange>
          </w:rPr>
          <w:t>、</w:t>
        </w:r>
      </w:ins>
      <w:ins w:id="155" w:author="熊大如如" w:date="2020-04-21T16:38:02Z">
        <w:r>
          <w:rPr>
            <w:rFonts w:hint="default" w:ascii="Times New Roman" w:hAnsi="Times New Roman" w:eastAsia="仿宋" w:cs="Times New Roman"/>
            <w:sz w:val="24"/>
            <w:szCs w:val="24"/>
            <w:lang w:val="en-US" w:eastAsia="zh-CN"/>
            <w:rPrChange w:id="156" w:author="熊大如如" w:date="2020-04-21T16:43:21Z">
              <w:rPr>
                <w:rFonts w:hint="eastAsia" w:ascii="宋体" w:hAnsi="宋体" w:cs="宋体"/>
                <w:sz w:val="24"/>
                <w:szCs w:val="24"/>
                <w:lang w:val="en-US" w:eastAsia="zh-CN"/>
              </w:rPr>
            </w:rPrChange>
          </w:rPr>
          <w:t>JS</w:t>
        </w:r>
      </w:ins>
      <w:ins w:id="157" w:author="熊大如如" w:date="2020-04-21T16:38:04Z">
        <w:r>
          <w:rPr>
            <w:rFonts w:hint="eastAsia" w:ascii="仿宋" w:hAnsi="仿宋" w:eastAsia="仿宋" w:cs="仿宋"/>
            <w:sz w:val="24"/>
            <w:szCs w:val="24"/>
            <w:lang w:val="en-US" w:eastAsia="zh-CN"/>
            <w:rPrChange w:id="158" w:author="熊大如如" w:date="2020-04-21T16:42:34Z">
              <w:rPr>
                <w:rFonts w:hint="eastAsia" w:ascii="宋体" w:hAnsi="宋体" w:cs="宋体"/>
                <w:sz w:val="24"/>
                <w:szCs w:val="24"/>
                <w:lang w:val="en-US" w:eastAsia="zh-CN"/>
              </w:rPr>
            </w:rPrChange>
          </w:rPr>
          <w:t>等</w:t>
        </w:r>
      </w:ins>
      <w:ins w:id="159" w:author="熊大如如" w:date="2020-04-21T16:38:20Z">
        <w:r>
          <w:rPr>
            <w:rFonts w:hint="eastAsia" w:ascii="仿宋" w:hAnsi="仿宋" w:eastAsia="仿宋" w:cs="仿宋"/>
            <w:sz w:val="24"/>
            <w:szCs w:val="24"/>
            <w:lang w:val="en-US" w:eastAsia="zh-CN"/>
            <w:rPrChange w:id="160" w:author="熊大如如" w:date="2020-04-21T16:42:34Z">
              <w:rPr>
                <w:rFonts w:hint="eastAsia" w:ascii="宋体" w:hAnsi="宋体" w:cs="宋体"/>
                <w:sz w:val="24"/>
                <w:szCs w:val="24"/>
                <w:lang w:val="en-US" w:eastAsia="zh-CN"/>
              </w:rPr>
            </w:rPrChange>
          </w:rPr>
          <w:t>技术</w:t>
        </w:r>
      </w:ins>
      <w:ins w:id="161" w:author="熊大如如" w:date="2020-04-21T16:38:23Z">
        <w:r>
          <w:rPr>
            <w:rFonts w:hint="eastAsia" w:ascii="仿宋" w:hAnsi="仿宋" w:eastAsia="仿宋" w:cs="仿宋"/>
            <w:sz w:val="24"/>
            <w:szCs w:val="24"/>
            <w:lang w:val="en-US" w:eastAsia="zh-CN"/>
            <w:rPrChange w:id="162" w:author="熊大如如" w:date="2020-04-21T16:42:34Z">
              <w:rPr>
                <w:rFonts w:hint="eastAsia" w:ascii="宋体" w:hAnsi="宋体" w:cs="宋体"/>
                <w:sz w:val="24"/>
                <w:szCs w:val="24"/>
                <w:lang w:val="en-US" w:eastAsia="zh-CN"/>
              </w:rPr>
            </w:rPrChange>
          </w:rPr>
          <w:t>对</w:t>
        </w:r>
      </w:ins>
      <w:ins w:id="163" w:author="熊大如如" w:date="2020-04-21T16:38:25Z">
        <w:r>
          <w:rPr>
            <w:rFonts w:hint="eastAsia" w:ascii="仿宋" w:hAnsi="仿宋" w:eastAsia="仿宋" w:cs="仿宋"/>
            <w:sz w:val="24"/>
            <w:szCs w:val="24"/>
            <w:lang w:val="en-US" w:eastAsia="zh-CN"/>
            <w:rPrChange w:id="164" w:author="熊大如如" w:date="2020-04-21T16:42:34Z">
              <w:rPr>
                <w:rFonts w:hint="eastAsia" w:ascii="宋体" w:hAnsi="宋体" w:cs="宋体"/>
                <w:sz w:val="24"/>
                <w:szCs w:val="24"/>
                <w:lang w:val="en-US" w:eastAsia="zh-CN"/>
              </w:rPr>
            </w:rPrChange>
          </w:rPr>
          <w:t>网站</w:t>
        </w:r>
      </w:ins>
      <w:ins w:id="165" w:author="熊大如如" w:date="2020-04-21T16:38:29Z">
        <w:r>
          <w:rPr>
            <w:rFonts w:hint="eastAsia" w:ascii="仿宋" w:hAnsi="仿宋" w:eastAsia="仿宋" w:cs="仿宋"/>
            <w:sz w:val="24"/>
            <w:szCs w:val="24"/>
            <w:lang w:val="en-US" w:eastAsia="zh-CN"/>
            <w:rPrChange w:id="166" w:author="熊大如如" w:date="2020-04-21T16:42:34Z">
              <w:rPr>
                <w:rFonts w:hint="eastAsia" w:ascii="宋体" w:hAnsi="宋体" w:cs="宋体"/>
                <w:sz w:val="24"/>
                <w:szCs w:val="24"/>
                <w:lang w:val="en-US" w:eastAsia="zh-CN"/>
              </w:rPr>
            </w:rPrChange>
          </w:rPr>
          <w:t>各个</w:t>
        </w:r>
      </w:ins>
      <w:ins w:id="167" w:author="熊大如如" w:date="2020-04-21T16:38:31Z">
        <w:r>
          <w:rPr>
            <w:rFonts w:hint="eastAsia" w:ascii="仿宋" w:hAnsi="仿宋" w:eastAsia="仿宋" w:cs="仿宋"/>
            <w:sz w:val="24"/>
            <w:szCs w:val="24"/>
            <w:lang w:val="en-US" w:eastAsia="zh-CN"/>
            <w:rPrChange w:id="168" w:author="熊大如如" w:date="2020-04-21T16:42:34Z">
              <w:rPr>
                <w:rFonts w:hint="eastAsia" w:ascii="宋体" w:hAnsi="宋体" w:cs="宋体"/>
                <w:sz w:val="24"/>
                <w:szCs w:val="24"/>
                <w:lang w:val="en-US" w:eastAsia="zh-CN"/>
              </w:rPr>
            </w:rPrChange>
          </w:rPr>
          <w:t>页面</w:t>
        </w:r>
      </w:ins>
      <w:ins w:id="169" w:author="熊大如如" w:date="2020-04-21T16:38:34Z">
        <w:r>
          <w:rPr>
            <w:rFonts w:hint="eastAsia" w:ascii="仿宋" w:hAnsi="仿宋" w:eastAsia="仿宋" w:cs="仿宋"/>
            <w:sz w:val="24"/>
            <w:szCs w:val="24"/>
            <w:lang w:val="en-US" w:eastAsia="zh-CN"/>
            <w:rPrChange w:id="170" w:author="熊大如如" w:date="2020-04-21T16:42:34Z">
              <w:rPr>
                <w:rFonts w:hint="eastAsia" w:ascii="宋体" w:hAnsi="宋体" w:cs="宋体"/>
                <w:sz w:val="24"/>
                <w:szCs w:val="24"/>
                <w:lang w:val="en-US" w:eastAsia="zh-CN"/>
              </w:rPr>
            </w:rPrChange>
          </w:rPr>
          <w:t>和</w:t>
        </w:r>
      </w:ins>
      <w:ins w:id="171" w:author="熊大如如" w:date="2020-04-21T16:38:35Z">
        <w:r>
          <w:rPr>
            <w:rFonts w:hint="eastAsia" w:ascii="仿宋" w:hAnsi="仿宋" w:eastAsia="仿宋" w:cs="仿宋"/>
            <w:sz w:val="24"/>
            <w:szCs w:val="24"/>
            <w:lang w:val="en-US" w:eastAsia="zh-CN"/>
            <w:rPrChange w:id="172" w:author="熊大如如" w:date="2020-04-21T16:42:34Z">
              <w:rPr>
                <w:rFonts w:hint="eastAsia" w:ascii="宋体" w:hAnsi="宋体" w:cs="宋体"/>
                <w:sz w:val="24"/>
                <w:szCs w:val="24"/>
                <w:lang w:val="en-US" w:eastAsia="zh-CN"/>
              </w:rPr>
            </w:rPrChange>
          </w:rPr>
          <w:t>后端</w:t>
        </w:r>
      </w:ins>
      <w:ins w:id="173" w:author="熊大如如" w:date="2020-04-21T16:38:37Z">
        <w:r>
          <w:rPr>
            <w:rFonts w:hint="eastAsia" w:ascii="仿宋" w:hAnsi="仿宋" w:eastAsia="仿宋" w:cs="仿宋"/>
            <w:sz w:val="24"/>
            <w:szCs w:val="24"/>
            <w:lang w:val="en-US" w:eastAsia="zh-CN"/>
            <w:rPrChange w:id="174" w:author="熊大如如" w:date="2020-04-21T16:42:34Z">
              <w:rPr>
                <w:rFonts w:hint="eastAsia" w:ascii="宋体" w:hAnsi="宋体" w:cs="宋体"/>
                <w:sz w:val="24"/>
                <w:szCs w:val="24"/>
                <w:lang w:val="en-US" w:eastAsia="zh-CN"/>
              </w:rPr>
            </w:rPrChange>
          </w:rPr>
          <w:t>接口</w:t>
        </w:r>
      </w:ins>
      <w:ins w:id="175" w:author="熊大如如" w:date="2020-04-21T16:38:45Z">
        <w:r>
          <w:rPr>
            <w:rFonts w:hint="eastAsia" w:ascii="仿宋" w:hAnsi="仿宋" w:eastAsia="仿宋" w:cs="仿宋"/>
            <w:sz w:val="24"/>
            <w:szCs w:val="24"/>
            <w:lang w:val="en-US" w:eastAsia="zh-CN"/>
            <w:rPrChange w:id="176" w:author="熊大如如" w:date="2020-04-21T16:42:34Z">
              <w:rPr>
                <w:rFonts w:hint="eastAsia" w:ascii="宋体" w:hAnsi="宋体" w:cs="宋体"/>
                <w:sz w:val="24"/>
                <w:szCs w:val="24"/>
                <w:lang w:val="en-US" w:eastAsia="zh-CN"/>
              </w:rPr>
            </w:rPrChange>
          </w:rPr>
          <w:t>进行</w:t>
        </w:r>
      </w:ins>
      <w:ins w:id="177" w:author="熊大如如" w:date="2020-04-21T16:38:46Z">
        <w:r>
          <w:rPr>
            <w:rFonts w:hint="eastAsia" w:ascii="仿宋" w:hAnsi="仿宋" w:eastAsia="仿宋" w:cs="仿宋"/>
            <w:sz w:val="24"/>
            <w:szCs w:val="24"/>
            <w:lang w:val="en-US" w:eastAsia="zh-CN"/>
            <w:rPrChange w:id="178" w:author="熊大如如" w:date="2020-04-21T16:42:34Z">
              <w:rPr>
                <w:rFonts w:hint="eastAsia" w:ascii="宋体" w:hAnsi="宋体" w:cs="宋体"/>
                <w:sz w:val="24"/>
                <w:szCs w:val="24"/>
                <w:lang w:val="en-US" w:eastAsia="zh-CN"/>
              </w:rPr>
            </w:rPrChange>
          </w:rPr>
          <w:t>设计</w:t>
        </w:r>
      </w:ins>
      <w:ins w:id="179" w:author="熊大如如" w:date="2020-04-21T16:38:48Z">
        <w:r>
          <w:rPr>
            <w:rFonts w:hint="eastAsia" w:ascii="仿宋" w:hAnsi="仿宋" w:eastAsia="仿宋" w:cs="仿宋"/>
            <w:sz w:val="24"/>
            <w:szCs w:val="24"/>
            <w:lang w:val="en-US" w:eastAsia="zh-CN"/>
            <w:rPrChange w:id="180" w:author="熊大如如" w:date="2020-04-21T16:42:34Z">
              <w:rPr>
                <w:rFonts w:hint="eastAsia" w:ascii="宋体" w:hAnsi="宋体" w:cs="宋体"/>
                <w:sz w:val="24"/>
                <w:szCs w:val="24"/>
                <w:lang w:val="en-US" w:eastAsia="zh-CN"/>
              </w:rPr>
            </w:rPrChange>
          </w:rPr>
          <w:t>与</w:t>
        </w:r>
      </w:ins>
      <w:ins w:id="181" w:author="熊大如如" w:date="2020-04-21T16:39:12Z">
        <w:r>
          <w:rPr>
            <w:rFonts w:hint="eastAsia" w:ascii="仿宋" w:hAnsi="仿宋" w:eastAsia="仿宋" w:cs="仿宋"/>
            <w:sz w:val="24"/>
            <w:szCs w:val="24"/>
            <w:lang w:val="en-US" w:eastAsia="zh-CN"/>
            <w:rPrChange w:id="182" w:author="熊大如如" w:date="2020-04-21T16:42:34Z">
              <w:rPr>
                <w:rFonts w:hint="eastAsia" w:ascii="宋体" w:hAnsi="宋体" w:cs="宋体"/>
                <w:sz w:val="24"/>
                <w:szCs w:val="24"/>
                <w:lang w:val="en-US" w:eastAsia="zh-CN"/>
              </w:rPr>
            </w:rPrChange>
          </w:rPr>
          <w:t>实现</w:t>
        </w:r>
      </w:ins>
    </w:p>
    <w:p>
      <w:pPr>
        <w:spacing w:line="360" w:lineRule="auto"/>
        <w:outlineLvl w:val="9"/>
        <w:rPr>
          <w:ins w:id="184" w:author="熊大如如" w:date="2020-04-07T16:16:33Z"/>
          <w:rFonts w:hint="eastAsia" w:ascii="仿宋" w:hAnsi="仿宋" w:eastAsia="仿宋" w:cs="仿宋"/>
          <w:sz w:val="24"/>
          <w:szCs w:val="24"/>
          <w:lang w:val="en-US" w:eastAsia="zh-CN"/>
        </w:rPr>
        <w:pPrChange w:id="183" w:author="熊大如如" w:date="2020-04-07T16:14:08Z">
          <w:pPr>
            <w:tabs>
              <w:tab w:val="left" w:pos="3223"/>
            </w:tabs>
            <w:outlineLvl w:val="9"/>
          </w:pPr>
        </w:pPrChange>
      </w:pPr>
      <w:ins w:id="185" w:author="熊大如如" w:date="2020-04-07T16:03:18Z">
        <w:r>
          <w:rPr>
            <w:rFonts w:hint="eastAsia" w:ascii="黑体" w:hAnsi="黑体" w:eastAsia="黑体" w:cs="黑体"/>
            <w:sz w:val="28"/>
            <w:szCs w:val="28"/>
            <w:lang w:val="en-US" w:eastAsia="zh-CN"/>
            <w:rPrChange w:id="186" w:author="熊大如如" w:date="2020-04-07T16:03:27Z">
              <w:rPr>
                <w:rFonts w:hint="eastAsia" w:ascii="宋体" w:hAnsi="宋体" w:cs="宋体"/>
                <w:sz w:val="24"/>
                <w:szCs w:val="24"/>
                <w:lang w:val="en-US" w:eastAsia="zh-CN"/>
              </w:rPr>
            </w:rPrChange>
          </w:rPr>
          <w:t>关键</w:t>
        </w:r>
      </w:ins>
      <w:ins w:id="187" w:author="熊大如如" w:date="2020-04-07T16:03:19Z">
        <w:r>
          <w:rPr>
            <w:rFonts w:hint="eastAsia" w:ascii="黑体" w:hAnsi="黑体" w:eastAsia="黑体" w:cs="黑体"/>
            <w:sz w:val="28"/>
            <w:szCs w:val="28"/>
            <w:lang w:val="en-US" w:eastAsia="zh-CN"/>
            <w:rPrChange w:id="188" w:author="熊大如如" w:date="2020-04-07T16:03:27Z">
              <w:rPr>
                <w:rFonts w:hint="eastAsia" w:ascii="宋体" w:hAnsi="宋体" w:cs="宋体"/>
                <w:sz w:val="24"/>
                <w:szCs w:val="24"/>
                <w:lang w:val="en-US" w:eastAsia="zh-CN"/>
              </w:rPr>
            </w:rPrChange>
          </w:rPr>
          <w:t>词</w:t>
        </w:r>
      </w:ins>
      <w:ins w:id="189" w:author="熊大如如" w:date="2020-04-07T16:04:03Z">
        <w:r>
          <w:rPr>
            <w:rFonts w:hint="eastAsia" w:ascii="黑体" w:hAnsi="黑体" w:eastAsia="黑体" w:cs="黑体"/>
            <w:sz w:val="28"/>
            <w:szCs w:val="28"/>
            <w:lang w:val="en-US" w:eastAsia="zh-CN"/>
          </w:rPr>
          <w:t>:</w:t>
        </w:r>
      </w:ins>
      <w:ins w:id="190" w:author="熊大如如" w:date="2020-04-07T16:04:06Z">
        <w:r>
          <w:rPr>
            <w:rFonts w:hint="default" w:ascii="Times New Roman" w:hAnsi="Times New Roman" w:eastAsia="仿宋" w:cs="Times New Roman"/>
            <w:b w:val="0"/>
            <w:bCs w:val="0"/>
            <w:sz w:val="24"/>
            <w:szCs w:val="24"/>
            <w:lang w:val="en-US" w:eastAsia="zh-CN"/>
            <w:rPrChange w:id="191" w:author="熊大如如" w:date="2020-04-07T16:06:08Z">
              <w:rPr>
                <w:rFonts w:hint="eastAsia" w:ascii="黑体" w:hAnsi="黑体" w:eastAsia="黑体" w:cs="黑体"/>
                <w:sz w:val="28"/>
                <w:szCs w:val="28"/>
                <w:lang w:val="en-US" w:eastAsia="zh-CN"/>
              </w:rPr>
            </w:rPrChange>
          </w:rPr>
          <w:t>Djan</w:t>
        </w:r>
      </w:ins>
      <w:ins w:id="192" w:author="熊大如如" w:date="2020-04-07T16:04:07Z">
        <w:r>
          <w:rPr>
            <w:rFonts w:hint="default" w:ascii="Times New Roman" w:hAnsi="Times New Roman" w:eastAsia="仿宋" w:cs="Times New Roman"/>
            <w:b w:val="0"/>
            <w:bCs w:val="0"/>
            <w:sz w:val="24"/>
            <w:szCs w:val="24"/>
            <w:lang w:val="en-US" w:eastAsia="zh-CN"/>
            <w:rPrChange w:id="193" w:author="熊大如如" w:date="2020-04-07T16:06:08Z">
              <w:rPr>
                <w:rFonts w:hint="eastAsia" w:ascii="黑体" w:hAnsi="黑体" w:eastAsia="黑体" w:cs="黑体"/>
                <w:sz w:val="28"/>
                <w:szCs w:val="28"/>
                <w:lang w:val="en-US" w:eastAsia="zh-CN"/>
              </w:rPr>
            </w:rPrChange>
          </w:rPr>
          <w:t>go</w:t>
        </w:r>
      </w:ins>
      <w:ins w:id="194" w:author="熊大如如" w:date="2020-04-07T16:04:41Z">
        <w:r>
          <w:rPr>
            <w:rFonts w:hint="eastAsia" w:ascii="仿宋" w:hAnsi="仿宋" w:eastAsia="仿宋" w:cs="仿宋"/>
            <w:sz w:val="24"/>
            <w:szCs w:val="24"/>
            <w:lang w:val="en-US" w:eastAsia="zh-CN"/>
            <w:rPrChange w:id="195" w:author="熊大如如" w:date="2020-04-07T16:05:05Z">
              <w:rPr>
                <w:rFonts w:hint="eastAsia" w:ascii="黑体" w:hAnsi="黑体" w:eastAsia="黑体" w:cs="黑体"/>
                <w:sz w:val="28"/>
                <w:szCs w:val="28"/>
                <w:lang w:val="en-US" w:eastAsia="zh-CN"/>
              </w:rPr>
            </w:rPrChange>
          </w:rPr>
          <w:t>;</w:t>
        </w:r>
      </w:ins>
      <w:ins w:id="196" w:author="熊大如如" w:date="2020-04-07T16:04:11Z">
        <w:r>
          <w:rPr>
            <w:rFonts w:hint="default" w:ascii="Times New Roman" w:hAnsi="Times New Roman" w:eastAsia="仿宋" w:cs="Times New Roman"/>
            <w:b w:val="0"/>
            <w:bCs w:val="0"/>
            <w:sz w:val="24"/>
            <w:szCs w:val="24"/>
            <w:lang w:val="en-US" w:eastAsia="zh-CN"/>
            <w:rPrChange w:id="197" w:author="熊大如如" w:date="2020-04-07T16:06:05Z">
              <w:rPr>
                <w:rFonts w:hint="eastAsia" w:ascii="黑体" w:hAnsi="黑体" w:eastAsia="黑体" w:cs="黑体"/>
                <w:sz w:val="28"/>
                <w:szCs w:val="28"/>
                <w:lang w:val="en-US" w:eastAsia="zh-CN"/>
              </w:rPr>
            </w:rPrChange>
          </w:rPr>
          <w:t>P</w:t>
        </w:r>
      </w:ins>
      <w:ins w:id="198" w:author="熊大如如" w:date="2020-04-07T16:04:12Z">
        <w:r>
          <w:rPr>
            <w:rFonts w:hint="default" w:ascii="Times New Roman" w:hAnsi="Times New Roman" w:eastAsia="仿宋" w:cs="Times New Roman"/>
            <w:b w:val="0"/>
            <w:bCs w:val="0"/>
            <w:sz w:val="24"/>
            <w:szCs w:val="24"/>
            <w:lang w:val="en-US" w:eastAsia="zh-CN"/>
            <w:rPrChange w:id="199" w:author="熊大如如" w:date="2020-04-07T16:06:05Z">
              <w:rPr>
                <w:rFonts w:hint="eastAsia" w:ascii="黑体" w:hAnsi="黑体" w:eastAsia="黑体" w:cs="黑体"/>
                <w:sz w:val="28"/>
                <w:szCs w:val="28"/>
                <w:lang w:val="en-US" w:eastAsia="zh-CN"/>
              </w:rPr>
            </w:rPrChange>
          </w:rPr>
          <w:t>ython</w:t>
        </w:r>
      </w:ins>
      <w:ins w:id="200" w:author="熊大如如" w:date="2020-04-07T16:04:45Z">
        <w:r>
          <w:rPr>
            <w:rFonts w:hint="eastAsia" w:ascii="仿宋" w:hAnsi="仿宋" w:eastAsia="仿宋" w:cs="仿宋"/>
            <w:sz w:val="24"/>
            <w:szCs w:val="24"/>
            <w:lang w:val="en-US" w:eastAsia="zh-CN"/>
            <w:rPrChange w:id="201" w:author="熊大如如" w:date="2020-04-07T16:05:05Z">
              <w:rPr>
                <w:rFonts w:hint="eastAsia" w:ascii="黑体" w:hAnsi="黑体" w:eastAsia="黑体" w:cs="黑体"/>
                <w:sz w:val="28"/>
                <w:szCs w:val="28"/>
                <w:lang w:val="en-US" w:eastAsia="zh-CN"/>
              </w:rPr>
            </w:rPrChange>
          </w:rPr>
          <w:t>;</w:t>
        </w:r>
      </w:ins>
      <w:ins w:id="202" w:author="熊大如如" w:date="2020-04-07T16:04:18Z">
        <w:r>
          <w:rPr>
            <w:rFonts w:hint="eastAsia" w:ascii="仿宋" w:hAnsi="仿宋" w:eastAsia="仿宋" w:cs="仿宋"/>
            <w:sz w:val="24"/>
            <w:szCs w:val="24"/>
            <w:lang w:val="en-US" w:eastAsia="zh-CN"/>
            <w:rPrChange w:id="203" w:author="熊大如如" w:date="2020-04-07T16:05:05Z">
              <w:rPr>
                <w:rFonts w:hint="eastAsia" w:ascii="黑体" w:hAnsi="黑体" w:eastAsia="黑体" w:cs="黑体"/>
                <w:sz w:val="28"/>
                <w:szCs w:val="28"/>
                <w:lang w:val="en-US" w:eastAsia="zh-CN"/>
              </w:rPr>
            </w:rPrChange>
          </w:rPr>
          <w:t>电商</w:t>
        </w:r>
      </w:ins>
      <w:ins w:id="204" w:author="熊大如如" w:date="2020-04-07T16:04:20Z">
        <w:r>
          <w:rPr>
            <w:rFonts w:hint="eastAsia" w:ascii="仿宋" w:hAnsi="仿宋" w:eastAsia="仿宋" w:cs="仿宋"/>
            <w:sz w:val="24"/>
            <w:szCs w:val="24"/>
            <w:lang w:val="en-US" w:eastAsia="zh-CN"/>
            <w:rPrChange w:id="205" w:author="熊大如如" w:date="2020-04-07T16:05:05Z">
              <w:rPr>
                <w:rFonts w:hint="eastAsia" w:ascii="黑体" w:hAnsi="黑体" w:eastAsia="黑体" w:cs="黑体"/>
                <w:sz w:val="28"/>
                <w:szCs w:val="28"/>
                <w:lang w:val="en-US" w:eastAsia="zh-CN"/>
              </w:rPr>
            </w:rPrChange>
          </w:rPr>
          <w:t>网站</w:t>
        </w:r>
      </w:ins>
    </w:p>
    <w:p>
      <w:pPr>
        <w:spacing w:line="360" w:lineRule="auto"/>
        <w:outlineLvl w:val="9"/>
        <w:rPr>
          <w:ins w:id="207" w:author="熊大如如" w:date="2020-04-09T17:50:22Z"/>
          <w:rFonts w:hint="eastAsia" w:ascii="仿宋" w:hAnsi="仿宋" w:eastAsia="仿宋" w:cs="仿宋"/>
          <w:sz w:val="24"/>
          <w:szCs w:val="24"/>
          <w:lang w:val="en-US" w:eastAsia="zh-CN"/>
        </w:rPr>
        <w:pPrChange w:id="206" w:author="熊大如如" w:date="2020-04-07T16:14:08Z">
          <w:pPr>
            <w:tabs>
              <w:tab w:val="left" w:pos="3223"/>
            </w:tabs>
            <w:outlineLvl w:val="9"/>
          </w:pPr>
        </w:pPrChange>
      </w:pPr>
    </w:p>
    <w:p>
      <w:pPr>
        <w:spacing w:line="360" w:lineRule="auto"/>
        <w:outlineLvl w:val="9"/>
        <w:rPr>
          <w:ins w:id="209" w:author="熊大如如" w:date="2020-04-07T16:02:39Z"/>
          <w:rFonts w:hint="eastAsia" w:ascii="仿宋" w:hAnsi="仿宋" w:eastAsia="仿宋" w:cs="仿宋"/>
          <w:sz w:val="24"/>
          <w:szCs w:val="24"/>
          <w:lang w:val="en-US" w:eastAsia="zh-CN"/>
        </w:rPr>
        <w:pPrChange w:id="208" w:author="熊大如如" w:date="2020-04-07T16:14:08Z">
          <w:pPr>
            <w:tabs>
              <w:tab w:val="left" w:pos="3223"/>
            </w:tabs>
            <w:outlineLvl w:val="9"/>
          </w:pPr>
        </w:pPrChange>
      </w:pPr>
    </w:p>
    <w:p>
      <w:pPr>
        <w:numPr>
          <w:ilvl w:val="0"/>
          <w:numId w:val="1"/>
          <w:ins w:id="211" w:author="熊大如如" w:date="2020-04-09T17:49:29Z"/>
        </w:numPr>
        <w:tabs>
          <w:tab w:val="left" w:pos="3223"/>
        </w:tabs>
        <w:jc w:val="center"/>
        <w:outlineLvl w:val="9"/>
        <w:rPr>
          <w:ins w:id="212" w:author="熊大如如" w:date="2020-04-09T17:49:47Z"/>
          <w:rFonts w:hint="default" w:ascii="Times New Roman" w:hAnsi="Times New Roman" w:eastAsia="黑体"/>
          <w:b/>
          <w:sz w:val="32"/>
          <w:szCs w:val="28"/>
          <w:lang w:val="en-US" w:eastAsia="zh-CN"/>
        </w:rPr>
        <w:pPrChange w:id="210" w:author="熊大如如" w:date="2020-04-09T17:49:29Z">
          <w:pPr>
            <w:tabs>
              <w:tab w:val="left" w:pos="3223"/>
            </w:tabs>
            <w:outlineLvl w:val="9"/>
          </w:pPr>
        </w:pPrChange>
      </w:pPr>
      <w:ins w:id="213" w:author="熊大如如" w:date="2020-04-07T16:09:56Z">
        <w:r>
          <w:rPr>
            <w:rFonts w:hint="eastAsia" w:ascii="Times New Roman" w:hAnsi="Times New Roman" w:eastAsia="黑体"/>
            <w:b/>
            <w:sz w:val="32"/>
            <w:szCs w:val="28"/>
            <w:lang w:eastAsia="zh-CN"/>
            <w:rPrChange w:id="214" w:author="熊大如如" w:date="2020-04-07T16:10:54Z">
              <w:rPr>
                <w:rFonts w:hint="eastAsia" w:asciiTheme="minorEastAsia" w:hAnsiTheme="minorEastAsia"/>
                <w:sz w:val="28"/>
                <w:szCs w:val="28"/>
                <w:lang w:eastAsia="zh-CN"/>
              </w:rPr>
            </w:rPrChange>
          </w:rPr>
          <w:t>commerce website based on Django framework</w:t>
        </w:r>
      </w:ins>
    </w:p>
    <w:p>
      <w:pPr>
        <w:numPr>
          <w:ilvl w:val="-1"/>
          <w:numId w:val="0"/>
        </w:numPr>
        <w:tabs>
          <w:tab w:val="left" w:pos="3223"/>
        </w:tabs>
        <w:outlineLvl w:val="9"/>
        <w:rPr>
          <w:ins w:id="216" w:author="熊大如如" w:date="2020-04-07T16:11:39Z"/>
          <w:rFonts w:hint="default" w:ascii="Times New Roman" w:hAnsi="Times New Roman" w:eastAsia="黑体"/>
          <w:b/>
          <w:sz w:val="32"/>
          <w:szCs w:val="28"/>
          <w:lang w:val="en-US" w:eastAsia="zh-CN"/>
        </w:rPr>
        <w:pPrChange w:id="215" w:author="熊大如如" w:date="2020-04-09T17:49:51Z">
          <w:pPr>
            <w:tabs>
              <w:tab w:val="left" w:pos="3223"/>
            </w:tabs>
            <w:outlineLvl w:val="9"/>
          </w:pPr>
        </w:pPrChange>
      </w:pPr>
    </w:p>
    <w:p>
      <w:pPr>
        <w:tabs>
          <w:tab w:val="left" w:pos="3223"/>
        </w:tabs>
        <w:jc w:val="center"/>
        <w:outlineLvl w:val="9"/>
        <w:rPr>
          <w:ins w:id="218" w:author="熊大如如" w:date="2020-04-09T17:49:54Z"/>
          <w:rFonts w:hint="default" w:ascii="Times New Roman" w:hAnsi="Times New Roman"/>
          <w:sz w:val="24"/>
          <w:szCs w:val="24"/>
          <w:lang w:val="en-US" w:eastAsia="zh-CN"/>
        </w:rPr>
        <w:pPrChange w:id="217" w:author="熊大如如" w:date="2020-04-09T17:48:20Z">
          <w:pPr>
            <w:tabs>
              <w:tab w:val="left" w:pos="3223"/>
            </w:tabs>
            <w:outlineLvl w:val="9"/>
          </w:pPr>
        </w:pPrChange>
      </w:pPr>
      <w:ins w:id="219" w:author="熊大如如" w:date="2020-04-09T17:47:30Z">
        <w:r>
          <w:rPr>
            <w:rFonts w:hint="default" w:ascii="Times New Roman" w:hAnsi="Times New Roman"/>
            <w:sz w:val="24"/>
            <w:szCs w:val="24"/>
            <w:lang w:val="en-US" w:eastAsia="zh-CN"/>
            <w:rPrChange w:id="220" w:author="熊大如如" w:date="2020-04-09T17:49:00Z">
              <w:rPr>
                <w:rFonts w:hint="eastAsia" w:asciiTheme="minorEastAsia" w:hAnsiTheme="minorEastAsia"/>
                <w:sz w:val="28"/>
                <w:szCs w:val="28"/>
                <w:lang w:val="en-US" w:eastAsia="zh-CN"/>
              </w:rPr>
            </w:rPrChange>
          </w:rPr>
          <w:t>Xiong xiaoru, department of electronic engineering</w:t>
        </w:r>
      </w:ins>
    </w:p>
    <w:p>
      <w:pPr>
        <w:tabs>
          <w:tab w:val="left" w:pos="3223"/>
        </w:tabs>
        <w:jc w:val="center"/>
        <w:outlineLvl w:val="9"/>
        <w:rPr>
          <w:ins w:id="222" w:author="熊大如如" w:date="2020-04-09T17:49:24Z"/>
          <w:rFonts w:hint="default" w:ascii="Times New Roman" w:hAnsi="Times New Roman"/>
          <w:sz w:val="24"/>
          <w:szCs w:val="24"/>
          <w:lang w:val="en-US" w:eastAsia="zh-CN"/>
        </w:rPr>
        <w:pPrChange w:id="221" w:author="熊大如如" w:date="2020-04-09T17:48:20Z">
          <w:pPr>
            <w:tabs>
              <w:tab w:val="left" w:pos="3223"/>
            </w:tabs>
            <w:outlineLvl w:val="9"/>
          </w:pPr>
        </w:pPrChange>
      </w:pPr>
    </w:p>
    <w:p>
      <w:pPr>
        <w:tabs>
          <w:tab w:val="left" w:pos="3223"/>
        </w:tabs>
        <w:jc w:val="center"/>
        <w:outlineLvl w:val="9"/>
        <w:rPr>
          <w:ins w:id="224" w:author="熊大如如" w:date="2020-04-09T17:47:30Z"/>
          <w:rFonts w:hint="default" w:ascii="Times New Roman" w:hAnsi="Times New Roman"/>
          <w:sz w:val="24"/>
          <w:szCs w:val="24"/>
          <w:lang w:val="en-US" w:eastAsia="zh-CN"/>
          <w:rPrChange w:id="225" w:author="熊大如如" w:date="2020-04-09T17:49:00Z">
            <w:rPr>
              <w:ins w:id="226" w:author="熊大如如" w:date="2020-04-09T17:47:30Z"/>
              <w:rFonts w:hint="eastAsia" w:asciiTheme="minorEastAsia" w:hAnsiTheme="minorEastAsia"/>
              <w:sz w:val="28"/>
              <w:szCs w:val="28"/>
              <w:lang w:val="en-US" w:eastAsia="zh-CN"/>
            </w:rPr>
          </w:rPrChange>
        </w:rPr>
        <w:pPrChange w:id="223" w:author="熊大如如" w:date="2020-04-09T17:48:20Z">
          <w:pPr>
            <w:tabs>
              <w:tab w:val="left" w:pos="3223"/>
            </w:tabs>
            <w:outlineLvl w:val="9"/>
          </w:pPr>
        </w:pPrChange>
      </w:pPr>
    </w:p>
    <w:p>
      <w:pPr>
        <w:tabs>
          <w:tab w:val="left" w:pos="3223"/>
        </w:tabs>
        <w:outlineLvl w:val="9"/>
        <w:rPr>
          <w:ins w:id="227" w:author="熊大如如" w:date="2020-04-09T17:47:30Z"/>
          <w:rFonts w:hint="default" w:ascii="Times New Roman" w:hAnsi="Times New Roman"/>
          <w:sz w:val="24"/>
          <w:szCs w:val="24"/>
          <w:lang w:val="en-US" w:eastAsia="zh-CN"/>
          <w:rPrChange w:id="228" w:author="熊大如如" w:date="2020-04-09T17:49:08Z">
            <w:rPr>
              <w:ins w:id="229" w:author="熊大如如" w:date="2020-04-09T17:47:30Z"/>
              <w:rFonts w:hint="eastAsia" w:asciiTheme="minorEastAsia" w:hAnsiTheme="minorEastAsia"/>
              <w:sz w:val="28"/>
              <w:szCs w:val="28"/>
              <w:lang w:val="en-US" w:eastAsia="zh-CN"/>
            </w:rPr>
          </w:rPrChange>
        </w:rPr>
      </w:pPr>
      <w:ins w:id="230" w:author="熊大如如" w:date="2020-04-09T17:47:30Z">
        <w:r>
          <w:rPr>
            <w:rFonts w:hint="default" w:ascii="Times New Roman" w:hAnsi="Times New Roman"/>
            <w:b/>
            <w:bCs/>
            <w:sz w:val="24"/>
            <w:szCs w:val="24"/>
            <w:lang w:val="en-US" w:eastAsia="zh-CN"/>
            <w:rPrChange w:id="231" w:author="熊大如如" w:date="2020-04-09T17:49:08Z">
              <w:rPr>
                <w:rFonts w:hint="eastAsia" w:asciiTheme="minorEastAsia" w:hAnsiTheme="minorEastAsia"/>
                <w:sz w:val="28"/>
                <w:szCs w:val="28"/>
                <w:lang w:val="en-US" w:eastAsia="zh-CN"/>
              </w:rPr>
            </w:rPrChange>
          </w:rPr>
          <w:t>Abstract :</w:t>
        </w:r>
      </w:ins>
      <w:ins w:id="232" w:author="熊大如如" w:date="2020-04-21T16:40:39Z">
        <w:r>
          <w:rPr>
            <w:rFonts w:hint="default" w:ascii="Times New Roman" w:hAnsi="Times New Roman"/>
            <w:sz w:val="24"/>
            <w:szCs w:val="24"/>
            <w:lang w:val="en-US" w:eastAsia="zh-CN"/>
          </w:rPr>
          <w:t>Django is an open source model, view, controller style Web application framework driven by the high-level Python programming language. It has become one of the mainstream Web application frameworks with a high popularity, characterized by fast development speed and low cost.Aixianfeng website is an e-commerce website designed and developed based on Django framework, which presents clear and clear commodity options for users. Users can freely choose their favorite commodities on the website, which is convenient for users to choose high-quality commodities online and saves users' time.The design of this website USES Python programming language, Django, JS and other technologies to design and implement each page and back-end interface of the website</w:t>
        </w:r>
      </w:ins>
    </w:p>
    <w:p>
      <w:pPr>
        <w:tabs>
          <w:tab w:val="left" w:pos="3223"/>
        </w:tabs>
        <w:outlineLvl w:val="9"/>
        <w:rPr>
          <w:ins w:id="233" w:author="熊大如如" w:date="2020-04-09T17:49:13Z"/>
          <w:rFonts w:hint="default" w:ascii="Times New Roman" w:hAnsi="Times New Roman"/>
          <w:sz w:val="24"/>
          <w:szCs w:val="24"/>
          <w:lang w:val="en-US" w:eastAsia="zh-CN"/>
        </w:rPr>
      </w:pPr>
      <w:ins w:id="234" w:author="熊大如如" w:date="2020-04-09T17:47:30Z">
        <w:r>
          <w:rPr>
            <w:rFonts w:hint="default" w:ascii="Times New Roman" w:hAnsi="Times New Roman"/>
            <w:b/>
            <w:bCs/>
            <w:sz w:val="24"/>
            <w:szCs w:val="24"/>
            <w:lang w:val="en-US" w:eastAsia="zh-CN"/>
            <w:rPrChange w:id="235" w:author="熊大如如" w:date="2020-04-09T17:49:44Z">
              <w:rPr>
                <w:rFonts w:hint="eastAsia" w:asciiTheme="minorEastAsia" w:hAnsiTheme="minorEastAsia"/>
                <w:sz w:val="28"/>
                <w:szCs w:val="28"/>
                <w:lang w:val="en-US" w:eastAsia="zh-CN"/>
              </w:rPr>
            </w:rPrChange>
          </w:rPr>
          <w:t>Key words:</w:t>
        </w:r>
      </w:ins>
      <w:ins w:id="236" w:author="熊大如如" w:date="2020-04-09T17:47:30Z">
        <w:r>
          <w:rPr>
            <w:rFonts w:hint="default" w:ascii="Times New Roman" w:hAnsi="Times New Roman"/>
            <w:sz w:val="24"/>
            <w:szCs w:val="24"/>
            <w:lang w:val="en-US" w:eastAsia="zh-CN"/>
            <w:rPrChange w:id="237" w:author="熊大如如" w:date="2020-04-09T17:49:08Z">
              <w:rPr>
                <w:rFonts w:hint="eastAsia" w:asciiTheme="minorEastAsia" w:hAnsiTheme="minorEastAsia"/>
                <w:sz w:val="28"/>
                <w:szCs w:val="28"/>
                <w:lang w:val="en-US" w:eastAsia="zh-CN"/>
              </w:rPr>
            </w:rPrChange>
          </w:rPr>
          <w:t xml:space="preserve"> Django;Python;E-commerce sites</w:t>
        </w:r>
      </w:ins>
    </w:p>
    <w:p>
      <w:pPr>
        <w:tabs>
          <w:tab w:val="left" w:pos="3223"/>
        </w:tabs>
        <w:outlineLvl w:val="9"/>
        <w:rPr>
          <w:ins w:id="238" w:author="熊大如如" w:date="2020-04-09T17:49:13Z"/>
          <w:rFonts w:hint="default" w:ascii="Times New Roman" w:hAnsi="Times New Roman"/>
          <w:sz w:val="24"/>
          <w:szCs w:val="24"/>
          <w:lang w:val="en-US" w:eastAsia="zh-CN"/>
        </w:rPr>
      </w:pPr>
    </w:p>
    <w:p>
      <w:pPr>
        <w:tabs>
          <w:tab w:val="left" w:pos="3223"/>
        </w:tabs>
        <w:outlineLvl w:val="9"/>
        <w:rPr>
          <w:ins w:id="239" w:author="熊大如如" w:date="2020-04-28T21:43:51Z"/>
          <w:rFonts w:hint="default" w:ascii="Times New Roman" w:hAnsi="Times New Roman"/>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ins w:id="240" w:author="熊大如如" w:date="2020-04-28T21:45:52Z"/>
          <w:rFonts w:hint="eastAsia" w:ascii="仿宋_GB2312" w:eastAsia="仿宋_GB2312"/>
          <w:b/>
          <w:bCs/>
          <w:sz w:val="32"/>
        </w:rPr>
      </w:pPr>
    </w:p>
    <w:p>
      <w:pPr>
        <w:jc w:val="center"/>
        <w:rPr>
          <w:ins w:id="242" w:author="熊大如如" w:date="2020-04-28T21:45:52Z"/>
          <w:rFonts w:hint="eastAsia" w:ascii="仿宋_GB2312" w:eastAsia="仿宋_GB2312"/>
          <w:b/>
          <w:bCs/>
          <w:sz w:val="32"/>
        </w:rPr>
        <w:pPrChange w:id="241" w:author="熊大如如" w:date="2020-04-28T21:48:32Z">
          <w:pPr>
            <w:jc w:val="center"/>
          </w:pPr>
        </w:pPrChange>
      </w:pPr>
      <w:ins w:id="243" w:author="熊大如如" w:date="2020-04-28T21:45:52Z">
        <w:r>
          <w:rPr>
            <w:rFonts w:hint="eastAsia" w:ascii="仿宋_GB2312" w:eastAsia="仿宋_GB2312"/>
            <w:b/>
            <w:bCs/>
            <w:sz w:val="32"/>
          </w:rPr>
          <w:t>安徽师范大学皖江学院毕业论文（设计）评定意见</w:t>
        </w:r>
      </w:ins>
    </w:p>
    <w:tbl>
      <w:tblPr>
        <w:tblStyle w:val="14"/>
        <w:tblpPr w:leftFromText="180" w:rightFromText="180" w:vertAnchor="text" w:horzAnchor="page" w:tblpXSpec="center" w:tblpY="188"/>
        <w:tblOverlap w:val="never"/>
        <w:tblW w:w="88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244" w:author="熊大如如" w:date="2020-04-28T21:49:31Z">
          <w:tblPr>
            <w:tblStyle w:val="14"/>
            <w:tblpPr w:leftFromText="180" w:rightFromText="180" w:vertAnchor="text" w:horzAnchor="page" w:tblpX="2101" w:tblpY="188"/>
            <w:tblOverlap w:val="never"/>
            <w:tblW w:w="88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836"/>
        <w:gridCol w:w="8003"/>
        <w:tblGridChange w:id="245">
          <w:tblGrid>
            <w:gridCol w:w="836"/>
            <w:gridCol w:w="800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46" w:author="熊大如如" w:date="2020-04-28T21:49: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0125" w:hRule="atLeast"/>
          <w:jc w:val="center"/>
          <w:trPrChange w:id="246" w:author="熊大如如" w:date="2020-04-28T21:49:31Z">
            <w:trPr>
              <w:trHeight w:val="10125" w:hRule="atLeast"/>
            </w:trPr>
          </w:trPrChange>
        </w:trPr>
        <w:tc>
          <w:tcPr>
            <w:tcW w:w="836" w:type="dxa"/>
            <w:tcBorders>
              <w:bottom w:val="single" w:color="auto" w:sz="4" w:space="0"/>
            </w:tcBorders>
            <w:shd w:val="clear" w:color="auto" w:fill="auto"/>
            <w:noWrap w:val="0"/>
            <w:vAlign w:val="center"/>
            <w:tcPrChange w:id="247" w:author="熊大如如" w:date="2020-04-28T21:49:31Z">
              <w:tcPr>
                <w:tcW w:w="836" w:type="dxa"/>
                <w:tcBorders>
                  <w:bottom w:val="single" w:color="auto" w:sz="4" w:space="0"/>
                </w:tcBorders>
                <w:shd w:val="clear" w:color="auto" w:fill="auto"/>
                <w:noWrap w:val="0"/>
                <w:vAlign w:val="center"/>
                <w:tcPrChange w:id="248" w:author="熊大如如" w:date="2020-04-28T21:49:31Z">
                  <w:tcPr>
                    <w:tcW w:w="836" w:type="dxa"/>
                    <w:tcBorders>
                      <w:bottom w:val="single" w:color="auto" w:sz="4" w:space="0"/>
                    </w:tcBorders>
                    <w:shd w:val="clear" w:color="auto" w:fill="auto"/>
                    <w:noWrap w:val="0"/>
                    <w:vAlign w:val="center"/>
                    <w:tcPrChange w:id="249" w:author="熊大如如" w:date="2020-04-28T21:49:31Z">
                      <w:tcPr>
                        <w:tcW w:w="836" w:type="dxa"/>
                        <w:tcBorders>
                          <w:bottom w:val="single" w:color="auto" w:sz="4" w:space="0"/>
                        </w:tcBorders>
                        <w:shd w:val="clear" w:color="auto" w:fill="auto"/>
                        <w:noWrap w:val="0"/>
                        <w:vAlign w:val="center"/>
                      </w:tcPr>
                    </w:tcPrChange>
                  </w:tcPr>
                </w:tcPrChange>
              </w:tcPr>
            </w:tcPrChange>
          </w:tcPr>
          <w:p>
            <w:pPr>
              <w:jc w:val="center"/>
              <w:rPr>
                <w:rFonts w:hint="eastAsia" w:ascii="仿宋_GB2312" w:eastAsia="仿宋_GB2312"/>
                <w:sz w:val="28"/>
              </w:rPr>
            </w:pPr>
            <w:r>
              <w:rPr>
                <w:rFonts w:hint="eastAsia" w:ascii="仿宋_GB2312" w:eastAsia="仿宋_GB2312"/>
                <w:sz w:val="28"/>
              </w:rPr>
              <w:t>指导</w:t>
            </w:r>
          </w:p>
          <w:p>
            <w:pPr>
              <w:jc w:val="center"/>
              <w:rPr>
                <w:rFonts w:hint="eastAsia" w:ascii="仿宋_GB2312" w:eastAsia="仿宋_GB2312"/>
                <w:sz w:val="28"/>
              </w:rPr>
            </w:pPr>
            <w:r>
              <w:rPr>
                <w:rFonts w:hint="eastAsia" w:ascii="仿宋_GB2312" w:eastAsia="仿宋_GB2312"/>
                <w:sz w:val="28"/>
              </w:rPr>
              <w:t>教师</w:t>
            </w:r>
          </w:p>
          <w:p>
            <w:pPr>
              <w:jc w:val="center"/>
              <w:rPr>
                <w:rFonts w:ascii="仿宋_GB2312" w:eastAsia="仿宋_GB2312"/>
                <w:sz w:val="28"/>
              </w:rPr>
            </w:pPr>
            <w:r>
              <w:rPr>
                <w:rFonts w:hint="eastAsia" w:ascii="仿宋_GB2312" w:eastAsia="仿宋_GB2312"/>
                <w:sz w:val="28"/>
              </w:rPr>
              <w:t>评语</w:t>
            </w:r>
          </w:p>
          <w:p>
            <w:pPr>
              <w:jc w:val="center"/>
              <w:rPr>
                <w:rFonts w:hint="eastAsia" w:ascii="仿宋_GB2312" w:eastAsia="仿宋_GB2312"/>
                <w:sz w:val="28"/>
              </w:rPr>
            </w:pPr>
          </w:p>
        </w:tc>
        <w:tc>
          <w:tcPr>
            <w:tcW w:w="8003" w:type="dxa"/>
            <w:tcBorders>
              <w:bottom w:val="single" w:color="auto" w:sz="4" w:space="0"/>
            </w:tcBorders>
            <w:noWrap w:val="0"/>
            <w:vAlign w:val="top"/>
            <w:tcPrChange w:id="250" w:author="熊大如如" w:date="2020-04-28T21:49:31Z">
              <w:tcPr>
                <w:tcW w:w="8003" w:type="dxa"/>
                <w:tcBorders>
                  <w:bottom w:val="single" w:color="auto" w:sz="4" w:space="0"/>
                </w:tcBorders>
                <w:noWrap w:val="0"/>
                <w:vAlign w:val="top"/>
                <w:tcPrChange w:id="251" w:author="熊大如如" w:date="2020-04-28T21:49:31Z">
                  <w:tcPr>
                    <w:tcW w:w="8003" w:type="dxa"/>
                    <w:tcBorders>
                      <w:bottom w:val="single" w:color="auto" w:sz="4" w:space="0"/>
                    </w:tcBorders>
                    <w:noWrap w:val="0"/>
                    <w:vAlign w:val="top"/>
                    <w:tcPrChange w:id="252" w:author="熊大如如" w:date="2020-04-28T21:49:31Z">
                      <w:tcPr>
                        <w:tcW w:w="8003" w:type="dxa"/>
                        <w:tcBorders>
                          <w:bottom w:val="single" w:color="auto" w:sz="4" w:space="0"/>
                        </w:tcBorders>
                        <w:noWrap w:val="0"/>
                        <w:vAlign w:val="top"/>
                      </w:tcPr>
                    </w:tcPrChange>
                  </w:tcPr>
                </w:tcPrChange>
              </w:tcPr>
            </w:tcPrChange>
          </w:tcPr>
          <w:p>
            <w:pPr>
              <w:rPr>
                <w:rFonts w:hint="eastAsia" w:ascii="仿宋_GB2312" w:eastAsia="仿宋_GB2312"/>
                <w:sz w:val="28"/>
              </w:rPr>
            </w:pPr>
          </w:p>
          <w:p>
            <w:pPr>
              <w:rPr>
                <w:rFonts w:hint="eastAsia" w:ascii="仿宋_GB2312" w:eastAsia="仿宋_GB2312"/>
                <w:sz w:val="28"/>
              </w:rPr>
            </w:pPr>
          </w:p>
          <w:p>
            <w:pPr>
              <w:rPr>
                <w:rFonts w:hint="eastAsia" w:ascii="仿宋_GB2312" w:eastAsia="仿宋_GB2312"/>
                <w:sz w:val="28"/>
              </w:rPr>
            </w:pPr>
          </w:p>
          <w:p>
            <w:pPr>
              <w:rPr>
                <w:rFonts w:hint="eastAsia" w:ascii="仿宋_GB2312" w:eastAsia="仿宋_GB2312"/>
                <w:sz w:val="28"/>
              </w:rPr>
            </w:pPr>
          </w:p>
          <w:p>
            <w:pPr>
              <w:rPr>
                <w:rFonts w:hint="eastAsia" w:ascii="仿宋_GB2312" w:eastAsia="仿宋_GB2312"/>
                <w:sz w:val="28"/>
              </w:rPr>
            </w:pPr>
          </w:p>
          <w:p>
            <w:pPr>
              <w:pStyle w:val="6"/>
              <w:ind w:left="0"/>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rPr>
                <w:rFonts w:hint="eastAsia" w:ascii="仿宋_GB2312"/>
              </w:rPr>
            </w:pPr>
          </w:p>
          <w:p>
            <w:pPr>
              <w:pStyle w:val="6"/>
              <w:ind w:left="0"/>
              <w:rPr>
                <w:rFonts w:hint="eastAsia" w:ascii="仿宋_GB2312"/>
              </w:rPr>
            </w:pPr>
          </w:p>
          <w:p>
            <w:pPr>
              <w:pStyle w:val="6"/>
              <w:rPr>
                <w:rFonts w:hint="eastAsia" w:ascii="仿宋_GB2312"/>
              </w:rPr>
            </w:pPr>
            <w:r>
              <w:rPr>
                <w:rFonts w:hint="eastAsia" w:ascii="仿宋_GB2312"/>
                <w:sz w:val="28"/>
              </w:rPr>
              <w:t>成绩：</w:t>
            </w:r>
          </w:p>
          <w:p>
            <w:pPr>
              <w:pStyle w:val="6"/>
              <w:rPr>
                <w:rFonts w:hint="eastAsia" w:ascii="仿宋_GB2312"/>
              </w:rPr>
            </w:pPr>
          </w:p>
          <w:p>
            <w:pPr>
              <w:pStyle w:val="6"/>
              <w:rPr>
                <w:rFonts w:hint="eastAsia" w:ascii="仿宋_GB2312"/>
              </w:rPr>
            </w:pPr>
          </w:p>
          <w:p>
            <w:pPr>
              <w:pStyle w:val="6"/>
              <w:ind w:left="0"/>
              <w:rPr>
                <w:rFonts w:hint="eastAsia" w:ascii="仿宋_GB2312"/>
                <w:sz w:val="28"/>
              </w:rPr>
            </w:pPr>
            <w:r>
              <w:rPr>
                <w:rFonts w:hint="eastAsia" w:ascii="仿宋_GB2312"/>
                <w:sz w:val="28"/>
              </w:rPr>
              <w:t xml:space="preserve">                签名：                   年　月　日</w:t>
            </w:r>
          </w:p>
          <w:p>
            <w:pPr>
              <w:pStyle w:val="6"/>
              <w:ind w:left="0"/>
              <w:rPr>
                <w:rFonts w:hint="eastAsia" w:ascii="仿宋_GB2312"/>
                <w:sz w:val="28"/>
              </w:rPr>
            </w:pPr>
          </w:p>
          <w:p>
            <w:pPr>
              <w:tabs>
                <w:tab w:val="left" w:pos="1267"/>
              </w:tabs>
              <w:ind w:left="0"/>
              <w:jc w:val="left"/>
              <w:rPr>
                <w:rFonts w:hint="eastAsia" w:eastAsia="宋体"/>
                <w:lang w:eastAsia="zh-CN"/>
              </w:rPr>
            </w:pPr>
          </w:p>
        </w:tc>
      </w:tr>
    </w:tbl>
    <w:p>
      <w:pPr>
        <w:pStyle w:val="6"/>
        <w:ind w:left="178" w:leftChars="84" w:rightChars="86" w:hanging="2"/>
        <w:rPr>
          <w:ins w:id="253" w:author="熊大如如" w:date="2020-04-28T21:45:52Z"/>
          <w:rFonts w:hint="eastAsia" w:ascii="仿宋_GB2312"/>
        </w:rPr>
      </w:pPr>
      <w:ins w:id="254" w:author="熊大如如" w:date="2020-04-28T21:45:52Z">
        <w:r>
          <w:rPr>
            <w:rFonts w:hint="eastAsia" w:ascii="仿宋_GB2312"/>
          </w:rPr>
          <w:t>评语主要内容包括：学生写作态度、科研作风，论文选题的理论意义和实践价值，论据是否充分、可靠，掌握基础理论、专门知识、研究方法和技能的水平，写作的逻辑性、技巧及其他优缺点。</w:t>
        </w:r>
      </w:ins>
    </w:p>
    <w:p>
      <w:pPr>
        <w:jc w:val="center"/>
        <w:rPr>
          <w:ins w:id="255" w:author="熊大如如" w:date="2020-04-28T21:45:52Z"/>
          <w:rFonts w:hint="eastAsia" w:ascii="仿宋_GB2312" w:eastAsia="仿宋_GB2312"/>
          <w:b/>
          <w:bCs/>
          <w:sz w:val="32"/>
        </w:rPr>
      </w:pPr>
      <w:ins w:id="256" w:author="熊大如如" w:date="2020-04-28T21:45:52Z">
        <w:r>
          <w:rPr>
            <w:rFonts w:hint="eastAsia" w:ascii="仿宋_GB2312" w:eastAsia="仿宋_GB2312"/>
            <w:b/>
            <w:bCs/>
            <w:sz w:val="32"/>
          </w:rPr>
          <w:t>安徽师范大学皖江学院毕业论文（设计）评定意见</w:t>
        </w:r>
      </w:ins>
    </w:p>
    <w:p>
      <w:pPr>
        <w:jc w:val="center"/>
        <w:rPr>
          <w:ins w:id="257" w:author="熊大如如" w:date="2020-04-28T21:45:52Z"/>
          <w:rFonts w:hint="eastAsia" w:ascii="仿宋_GB2312" w:eastAsia="仿宋_GB2312"/>
          <w:b/>
          <w:bCs/>
          <w:sz w:val="1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7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8" w:hRule="atLeast"/>
          <w:ins w:id="258" w:author="熊大如如" w:date="2020-04-28T21:45:52Z"/>
        </w:trPr>
        <w:tc>
          <w:tcPr>
            <w:tcW w:w="648" w:type="dxa"/>
            <w:noWrap w:val="0"/>
            <w:vAlign w:val="center"/>
          </w:tcPr>
          <w:p>
            <w:pPr>
              <w:spacing w:line="440" w:lineRule="exact"/>
              <w:jc w:val="center"/>
              <w:rPr>
                <w:ins w:id="259" w:author="熊大如如" w:date="2020-04-28T21:45:52Z"/>
                <w:rFonts w:hint="eastAsia" w:ascii="仿宋_GB2312" w:eastAsia="仿宋_GB2312"/>
                <w:sz w:val="28"/>
              </w:rPr>
            </w:pPr>
            <w:ins w:id="260" w:author="熊大如如" w:date="2020-04-28T21:45:52Z">
              <w:r>
                <w:rPr>
                  <w:rFonts w:hint="eastAsia" w:ascii="仿宋_GB2312" w:eastAsia="仿宋_GB2312"/>
                  <w:sz w:val="28"/>
                </w:rPr>
                <w:t>答</w:t>
              </w:r>
            </w:ins>
          </w:p>
          <w:p>
            <w:pPr>
              <w:spacing w:line="440" w:lineRule="exact"/>
              <w:jc w:val="center"/>
              <w:rPr>
                <w:ins w:id="261" w:author="熊大如如" w:date="2020-04-28T21:45:52Z"/>
                <w:rFonts w:hint="eastAsia" w:ascii="仿宋_GB2312" w:eastAsia="仿宋_GB2312"/>
                <w:sz w:val="28"/>
              </w:rPr>
            </w:pPr>
            <w:ins w:id="262" w:author="熊大如如" w:date="2020-04-28T21:45:52Z">
              <w:r>
                <w:rPr>
                  <w:rFonts w:hint="eastAsia" w:ascii="仿宋_GB2312" w:eastAsia="仿宋_GB2312"/>
                  <w:sz w:val="28"/>
                </w:rPr>
                <w:t>辩</w:t>
              </w:r>
            </w:ins>
          </w:p>
          <w:p>
            <w:pPr>
              <w:spacing w:line="440" w:lineRule="exact"/>
              <w:jc w:val="center"/>
              <w:rPr>
                <w:ins w:id="263" w:author="熊大如如" w:date="2020-04-28T21:45:52Z"/>
                <w:rFonts w:hint="eastAsia" w:ascii="仿宋_GB2312" w:eastAsia="仿宋_GB2312"/>
                <w:sz w:val="28"/>
              </w:rPr>
            </w:pPr>
            <w:ins w:id="264" w:author="熊大如如" w:date="2020-04-28T21:45:52Z">
              <w:r>
                <w:rPr>
                  <w:rFonts w:hint="eastAsia" w:ascii="仿宋_GB2312" w:eastAsia="仿宋_GB2312"/>
                  <w:sz w:val="28"/>
                </w:rPr>
                <w:t>组</w:t>
              </w:r>
            </w:ins>
          </w:p>
          <w:p>
            <w:pPr>
              <w:spacing w:line="440" w:lineRule="exact"/>
              <w:jc w:val="center"/>
              <w:rPr>
                <w:ins w:id="265" w:author="熊大如如" w:date="2020-04-28T21:45:52Z"/>
                <w:rFonts w:hint="eastAsia" w:ascii="仿宋_GB2312" w:eastAsia="仿宋_GB2312"/>
                <w:sz w:val="28"/>
              </w:rPr>
            </w:pPr>
            <w:ins w:id="266" w:author="熊大如如" w:date="2020-04-28T21:45:52Z">
              <w:r>
                <w:rPr>
                  <w:rFonts w:hint="eastAsia" w:ascii="仿宋_GB2312" w:eastAsia="仿宋_GB2312"/>
                  <w:sz w:val="28"/>
                </w:rPr>
                <w:t>评</w:t>
              </w:r>
            </w:ins>
          </w:p>
          <w:p>
            <w:pPr>
              <w:spacing w:line="440" w:lineRule="exact"/>
              <w:jc w:val="center"/>
              <w:rPr>
                <w:ins w:id="267" w:author="熊大如如" w:date="2020-04-28T21:45:52Z"/>
                <w:rFonts w:hint="eastAsia" w:ascii="仿宋_GB2312" w:eastAsia="仿宋_GB2312"/>
                <w:sz w:val="28"/>
              </w:rPr>
            </w:pPr>
            <w:ins w:id="268" w:author="熊大如如" w:date="2020-04-28T21:45:52Z">
              <w:r>
                <w:rPr>
                  <w:rFonts w:hint="eastAsia" w:ascii="仿宋_GB2312" w:eastAsia="仿宋_GB2312"/>
                  <w:sz w:val="28"/>
                </w:rPr>
                <w:t>定</w:t>
              </w:r>
            </w:ins>
          </w:p>
          <w:p>
            <w:pPr>
              <w:spacing w:line="440" w:lineRule="exact"/>
              <w:jc w:val="center"/>
              <w:rPr>
                <w:ins w:id="269" w:author="熊大如如" w:date="2020-04-28T21:45:52Z"/>
                <w:rFonts w:hint="eastAsia" w:ascii="仿宋_GB2312" w:eastAsia="仿宋_GB2312"/>
                <w:sz w:val="28"/>
              </w:rPr>
            </w:pPr>
            <w:ins w:id="270" w:author="熊大如如" w:date="2020-04-28T21:45:52Z">
              <w:r>
                <w:rPr>
                  <w:rFonts w:hint="eastAsia" w:ascii="仿宋_GB2312" w:eastAsia="仿宋_GB2312"/>
                  <w:sz w:val="28"/>
                </w:rPr>
                <w:t>意</w:t>
              </w:r>
            </w:ins>
          </w:p>
          <w:p>
            <w:pPr>
              <w:spacing w:line="440" w:lineRule="exact"/>
              <w:jc w:val="center"/>
              <w:rPr>
                <w:ins w:id="271" w:author="熊大如如" w:date="2020-04-28T21:45:52Z"/>
                <w:rFonts w:hint="eastAsia" w:ascii="仿宋_GB2312" w:eastAsia="仿宋_GB2312"/>
                <w:sz w:val="28"/>
              </w:rPr>
            </w:pPr>
            <w:ins w:id="272" w:author="熊大如如" w:date="2020-04-28T21:45:52Z">
              <w:r>
                <w:rPr>
                  <w:rFonts w:hint="eastAsia" w:ascii="仿宋_GB2312" w:eastAsia="仿宋_GB2312"/>
                  <w:sz w:val="28"/>
                </w:rPr>
                <w:t>见</w:t>
              </w:r>
            </w:ins>
          </w:p>
        </w:tc>
        <w:tc>
          <w:tcPr>
            <w:tcW w:w="7874" w:type="dxa"/>
            <w:noWrap w:val="0"/>
            <w:vAlign w:val="top"/>
          </w:tcPr>
          <w:p>
            <w:pPr>
              <w:spacing w:line="400" w:lineRule="exact"/>
              <w:rPr>
                <w:ins w:id="273" w:author="熊大如如" w:date="2020-04-28T21:45:52Z"/>
                <w:rFonts w:hint="eastAsia" w:ascii="仿宋_GB2312" w:eastAsia="仿宋_GB2312"/>
                <w:sz w:val="28"/>
              </w:rPr>
            </w:pPr>
          </w:p>
          <w:p>
            <w:pPr>
              <w:spacing w:line="400" w:lineRule="exact"/>
              <w:rPr>
                <w:ins w:id="274" w:author="熊大如如" w:date="2020-04-28T21:45:52Z"/>
                <w:rFonts w:hint="eastAsia" w:ascii="仿宋_GB2312" w:eastAsia="仿宋_GB2312"/>
                <w:sz w:val="28"/>
              </w:rPr>
            </w:pPr>
          </w:p>
          <w:p>
            <w:pPr>
              <w:spacing w:line="400" w:lineRule="exact"/>
              <w:rPr>
                <w:ins w:id="275" w:author="熊大如如" w:date="2020-04-28T21:45:52Z"/>
                <w:rFonts w:hint="eastAsia" w:ascii="仿宋_GB2312" w:eastAsia="仿宋_GB2312"/>
                <w:sz w:val="28"/>
              </w:rPr>
            </w:pPr>
          </w:p>
          <w:p>
            <w:pPr>
              <w:spacing w:line="400" w:lineRule="exact"/>
              <w:rPr>
                <w:ins w:id="276" w:author="熊大如如" w:date="2020-04-28T21:45:52Z"/>
                <w:rFonts w:hint="eastAsia" w:ascii="仿宋_GB2312" w:eastAsia="仿宋_GB2312"/>
                <w:sz w:val="28"/>
              </w:rPr>
            </w:pPr>
          </w:p>
          <w:p>
            <w:pPr>
              <w:spacing w:line="400" w:lineRule="exact"/>
              <w:rPr>
                <w:ins w:id="277" w:author="熊大如如" w:date="2020-04-28T21:45:52Z"/>
                <w:rFonts w:hint="eastAsia" w:ascii="仿宋_GB2312" w:eastAsia="仿宋_GB2312"/>
                <w:sz w:val="28"/>
              </w:rPr>
            </w:pPr>
          </w:p>
          <w:p>
            <w:pPr>
              <w:spacing w:line="400" w:lineRule="exact"/>
              <w:rPr>
                <w:ins w:id="278" w:author="熊大如如" w:date="2020-04-28T21:45:52Z"/>
                <w:rFonts w:hint="eastAsia" w:ascii="仿宋_GB2312" w:eastAsia="仿宋_GB2312"/>
                <w:sz w:val="28"/>
              </w:rPr>
            </w:pPr>
          </w:p>
          <w:p>
            <w:pPr>
              <w:spacing w:line="400" w:lineRule="exact"/>
              <w:rPr>
                <w:ins w:id="279" w:author="熊大如如" w:date="2020-04-28T21:45:52Z"/>
                <w:rFonts w:hint="eastAsia" w:ascii="仿宋_GB2312" w:eastAsia="仿宋_GB2312"/>
                <w:sz w:val="28"/>
              </w:rPr>
            </w:pPr>
          </w:p>
          <w:p>
            <w:pPr>
              <w:spacing w:line="400" w:lineRule="exact"/>
              <w:rPr>
                <w:ins w:id="280" w:author="熊大如如" w:date="2020-04-28T21:45:52Z"/>
                <w:rFonts w:hint="eastAsia" w:ascii="仿宋_GB2312" w:eastAsia="仿宋_GB2312"/>
                <w:sz w:val="28"/>
              </w:rPr>
            </w:pPr>
          </w:p>
          <w:p>
            <w:pPr>
              <w:spacing w:line="400" w:lineRule="exact"/>
              <w:rPr>
                <w:ins w:id="281" w:author="熊大如如" w:date="2020-04-28T21:45:52Z"/>
                <w:rFonts w:hint="eastAsia" w:ascii="仿宋_GB2312" w:eastAsia="仿宋_GB2312"/>
                <w:sz w:val="28"/>
              </w:rPr>
            </w:pPr>
          </w:p>
          <w:p>
            <w:pPr>
              <w:spacing w:line="400" w:lineRule="exact"/>
              <w:rPr>
                <w:ins w:id="282" w:author="熊大如如" w:date="2020-04-28T21:45:52Z"/>
                <w:rFonts w:hint="eastAsia" w:ascii="仿宋_GB2312" w:eastAsia="仿宋_GB2312"/>
                <w:sz w:val="28"/>
              </w:rPr>
            </w:pPr>
          </w:p>
          <w:p>
            <w:pPr>
              <w:spacing w:line="400" w:lineRule="exact"/>
              <w:rPr>
                <w:ins w:id="283" w:author="熊大如如" w:date="2020-04-28T21:45:52Z"/>
                <w:rFonts w:hint="eastAsia" w:ascii="仿宋_GB2312" w:eastAsia="仿宋_GB2312"/>
                <w:sz w:val="28"/>
              </w:rPr>
            </w:pPr>
          </w:p>
          <w:p>
            <w:pPr>
              <w:spacing w:line="400" w:lineRule="exact"/>
              <w:rPr>
                <w:ins w:id="284" w:author="熊大如如" w:date="2020-04-28T21:45:52Z"/>
                <w:rFonts w:hint="eastAsia" w:ascii="仿宋_GB2312" w:eastAsia="仿宋_GB2312"/>
                <w:sz w:val="28"/>
              </w:rPr>
            </w:pPr>
          </w:p>
          <w:p>
            <w:pPr>
              <w:spacing w:line="400" w:lineRule="exact"/>
              <w:rPr>
                <w:ins w:id="285" w:author="熊大如如" w:date="2020-04-28T21:45:52Z"/>
                <w:rFonts w:hint="eastAsia" w:ascii="仿宋_GB2312" w:eastAsia="仿宋_GB2312"/>
                <w:sz w:val="28"/>
              </w:rPr>
            </w:pPr>
          </w:p>
          <w:p>
            <w:pPr>
              <w:spacing w:line="400" w:lineRule="exact"/>
              <w:rPr>
                <w:ins w:id="286" w:author="熊大如如" w:date="2020-04-28T21:45:52Z"/>
                <w:rFonts w:hint="eastAsia" w:ascii="仿宋_GB2312" w:eastAsia="仿宋_GB2312"/>
                <w:sz w:val="28"/>
              </w:rPr>
            </w:pPr>
          </w:p>
          <w:p>
            <w:pPr>
              <w:spacing w:line="400" w:lineRule="exact"/>
              <w:rPr>
                <w:ins w:id="287" w:author="熊大如如" w:date="2020-04-28T21:45:52Z"/>
                <w:rFonts w:hint="eastAsia" w:ascii="仿宋_GB2312" w:eastAsia="仿宋_GB2312"/>
                <w:sz w:val="28"/>
              </w:rPr>
            </w:pPr>
          </w:p>
          <w:p>
            <w:pPr>
              <w:spacing w:line="400" w:lineRule="exact"/>
              <w:rPr>
                <w:ins w:id="288" w:author="熊大如如" w:date="2020-04-28T21:45:52Z"/>
                <w:rFonts w:hint="eastAsia" w:ascii="仿宋_GB2312" w:eastAsia="仿宋_GB2312"/>
                <w:sz w:val="28"/>
              </w:rPr>
            </w:pPr>
          </w:p>
          <w:p>
            <w:pPr>
              <w:spacing w:line="400" w:lineRule="exact"/>
              <w:rPr>
                <w:ins w:id="289" w:author="熊大如如" w:date="2020-04-28T21:45:52Z"/>
                <w:rFonts w:hint="eastAsia" w:ascii="仿宋_GB2312" w:eastAsia="仿宋_GB2312"/>
                <w:sz w:val="28"/>
              </w:rPr>
            </w:pPr>
          </w:p>
          <w:p>
            <w:pPr>
              <w:spacing w:line="400" w:lineRule="exact"/>
              <w:rPr>
                <w:ins w:id="290" w:author="熊大如如" w:date="2020-04-28T21:45:52Z"/>
                <w:rFonts w:hint="eastAsia" w:ascii="仿宋_GB2312" w:eastAsia="仿宋_GB2312"/>
                <w:sz w:val="28"/>
              </w:rPr>
            </w:pPr>
            <w:ins w:id="291" w:author="熊大如如" w:date="2020-04-28T21:45:52Z">
              <w:r>
                <w:rPr>
                  <w:rFonts w:hint="eastAsia" w:ascii="仿宋_GB2312" w:eastAsia="仿宋_GB2312"/>
                  <w:sz w:val="28"/>
                </w:rPr>
                <w:t>成绩：</w:t>
              </w:r>
            </w:ins>
          </w:p>
          <w:p>
            <w:pPr>
              <w:wordWrap w:val="0"/>
              <w:spacing w:line="480" w:lineRule="exact"/>
              <w:jc w:val="center"/>
              <w:rPr>
                <w:ins w:id="292" w:author="熊大如如" w:date="2020-04-28T21:45:52Z"/>
                <w:rFonts w:hint="eastAsia" w:ascii="仿宋_GB2312" w:eastAsia="仿宋_GB2312"/>
                <w:sz w:val="28"/>
              </w:rPr>
            </w:pPr>
            <w:ins w:id="293" w:author="熊大如如" w:date="2020-04-28T21:45:52Z">
              <w:r>
                <w:rPr>
                  <w:rFonts w:hint="eastAsia" w:ascii="仿宋_GB2312" w:eastAsia="仿宋_GB2312"/>
                  <w:sz w:val="28"/>
                </w:rPr>
                <w:t xml:space="preserve">      答辩组组长签名：　　　　　</w:t>
              </w:r>
            </w:ins>
          </w:p>
          <w:p>
            <w:pPr>
              <w:wordWrap w:val="0"/>
              <w:spacing w:line="480" w:lineRule="exact"/>
              <w:jc w:val="right"/>
              <w:rPr>
                <w:ins w:id="294" w:author="熊大如如" w:date="2020-04-28T21:45:52Z"/>
                <w:rFonts w:hint="eastAsia" w:ascii="仿宋_GB2312" w:eastAsia="仿宋_GB2312"/>
                <w:sz w:val="28"/>
              </w:rPr>
            </w:pPr>
            <w:ins w:id="295" w:author="熊大如如" w:date="2020-04-28T21:45:52Z">
              <w:r>
                <w:rPr>
                  <w:rFonts w:hint="eastAsia" w:ascii="仿宋_GB2312" w:eastAsia="仿宋_GB2312"/>
                  <w:sz w:val="28"/>
                </w:rPr>
                <w:t>年　　月　　日</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6" w:hRule="atLeast"/>
          <w:ins w:id="296" w:author="熊大如如" w:date="2020-04-28T21:45:52Z"/>
        </w:trPr>
        <w:tc>
          <w:tcPr>
            <w:tcW w:w="648" w:type="dxa"/>
            <w:noWrap w:val="0"/>
            <w:vAlign w:val="center"/>
          </w:tcPr>
          <w:p>
            <w:pPr>
              <w:spacing w:line="320" w:lineRule="exact"/>
              <w:jc w:val="center"/>
              <w:rPr>
                <w:ins w:id="297" w:author="熊大如如" w:date="2020-04-28T21:45:52Z"/>
                <w:rFonts w:hint="eastAsia" w:ascii="仿宋_GB2312" w:eastAsia="仿宋_GB2312"/>
                <w:sz w:val="28"/>
              </w:rPr>
            </w:pPr>
            <w:ins w:id="298" w:author="熊大如如" w:date="2020-04-28T21:45:52Z">
              <w:r>
                <w:rPr>
                  <w:rFonts w:hint="eastAsia" w:ascii="仿宋_GB2312" w:eastAsia="仿宋_GB2312"/>
                  <w:sz w:val="28"/>
                </w:rPr>
                <w:t>系</w:t>
              </w:r>
            </w:ins>
          </w:p>
          <w:p>
            <w:pPr>
              <w:spacing w:line="320" w:lineRule="exact"/>
              <w:jc w:val="center"/>
              <w:rPr>
                <w:ins w:id="299" w:author="熊大如如" w:date="2020-04-28T21:45:52Z"/>
                <w:rFonts w:hint="eastAsia" w:ascii="仿宋_GB2312" w:eastAsia="仿宋_GB2312"/>
                <w:sz w:val="28"/>
              </w:rPr>
            </w:pPr>
          </w:p>
          <w:p>
            <w:pPr>
              <w:spacing w:line="320" w:lineRule="exact"/>
              <w:jc w:val="center"/>
              <w:rPr>
                <w:ins w:id="300" w:author="熊大如如" w:date="2020-04-28T21:45:52Z"/>
                <w:rFonts w:hint="eastAsia" w:ascii="仿宋_GB2312" w:eastAsia="仿宋_GB2312"/>
                <w:sz w:val="28"/>
              </w:rPr>
            </w:pPr>
            <w:ins w:id="301" w:author="熊大如如" w:date="2020-04-28T21:45:52Z">
              <w:r>
                <w:rPr>
                  <w:rFonts w:hint="eastAsia" w:ascii="仿宋_GB2312" w:eastAsia="仿宋_GB2312"/>
                  <w:sz w:val="28"/>
                </w:rPr>
                <w:t>意</w:t>
              </w:r>
            </w:ins>
          </w:p>
          <w:p>
            <w:pPr>
              <w:spacing w:line="320" w:lineRule="exact"/>
              <w:jc w:val="center"/>
              <w:rPr>
                <w:ins w:id="302" w:author="熊大如如" w:date="2020-04-28T21:45:52Z"/>
                <w:rFonts w:hint="eastAsia" w:ascii="仿宋_GB2312" w:eastAsia="仿宋_GB2312"/>
                <w:sz w:val="28"/>
              </w:rPr>
            </w:pPr>
          </w:p>
          <w:p>
            <w:pPr>
              <w:spacing w:line="320" w:lineRule="exact"/>
              <w:jc w:val="center"/>
              <w:rPr>
                <w:ins w:id="303" w:author="熊大如如" w:date="2020-04-28T21:45:52Z"/>
                <w:rFonts w:hint="eastAsia" w:ascii="仿宋_GB2312" w:eastAsia="仿宋_GB2312"/>
                <w:sz w:val="28"/>
              </w:rPr>
            </w:pPr>
            <w:ins w:id="304" w:author="熊大如如" w:date="2020-04-28T21:45:52Z">
              <w:r>
                <w:rPr>
                  <w:rFonts w:hint="eastAsia" w:ascii="仿宋_GB2312" w:eastAsia="仿宋_GB2312"/>
                  <w:sz w:val="28"/>
                </w:rPr>
                <w:t>见</w:t>
              </w:r>
            </w:ins>
          </w:p>
        </w:tc>
        <w:tc>
          <w:tcPr>
            <w:tcW w:w="7874" w:type="dxa"/>
            <w:noWrap w:val="0"/>
            <w:vAlign w:val="top"/>
          </w:tcPr>
          <w:p>
            <w:pPr>
              <w:spacing w:line="320" w:lineRule="exact"/>
              <w:rPr>
                <w:ins w:id="305" w:author="熊大如如" w:date="2020-04-28T21:45:52Z"/>
                <w:rFonts w:hint="eastAsia" w:ascii="仿宋_GB2312" w:eastAsia="仿宋_GB2312"/>
                <w:sz w:val="28"/>
              </w:rPr>
            </w:pPr>
          </w:p>
          <w:p>
            <w:pPr>
              <w:spacing w:line="320" w:lineRule="exact"/>
              <w:rPr>
                <w:ins w:id="306" w:author="熊大如如" w:date="2020-04-28T21:45:52Z"/>
                <w:rFonts w:hint="eastAsia" w:ascii="仿宋_GB2312" w:eastAsia="仿宋_GB2312"/>
                <w:sz w:val="28"/>
              </w:rPr>
            </w:pPr>
          </w:p>
          <w:p>
            <w:pPr>
              <w:spacing w:line="320" w:lineRule="exact"/>
              <w:rPr>
                <w:ins w:id="307" w:author="熊大如如" w:date="2020-04-28T21:45:52Z"/>
                <w:rFonts w:hint="eastAsia" w:ascii="仿宋_GB2312" w:eastAsia="仿宋_GB2312"/>
                <w:sz w:val="28"/>
              </w:rPr>
            </w:pPr>
          </w:p>
          <w:p>
            <w:pPr>
              <w:spacing w:line="320" w:lineRule="exact"/>
              <w:rPr>
                <w:ins w:id="308" w:author="熊大如如" w:date="2020-04-28T21:45:52Z"/>
                <w:rFonts w:hint="eastAsia" w:ascii="仿宋_GB2312" w:eastAsia="仿宋_GB2312"/>
                <w:sz w:val="28"/>
              </w:rPr>
            </w:pPr>
          </w:p>
          <w:p>
            <w:pPr>
              <w:spacing w:line="320" w:lineRule="exact"/>
              <w:rPr>
                <w:ins w:id="309" w:author="熊大如如" w:date="2020-04-28T21:45:52Z"/>
                <w:rFonts w:hint="eastAsia" w:ascii="仿宋_GB2312" w:eastAsia="仿宋_GB2312"/>
                <w:sz w:val="28"/>
              </w:rPr>
            </w:pPr>
          </w:p>
          <w:p>
            <w:pPr>
              <w:spacing w:line="320" w:lineRule="exact"/>
              <w:rPr>
                <w:ins w:id="310" w:author="熊大如如" w:date="2020-04-28T21:45:52Z"/>
                <w:rFonts w:hint="eastAsia" w:ascii="仿宋_GB2312" w:eastAsia="仿宋_GB2312"/>
                <w:sz w:val="28"/>
              </w:rPr>
            </w:pPr>
          </w:p>
          <w:p>
            <w:pPr>
              <w:spacing w:line="320" w:lineRule="exact"/>
              <w:rPr>
                <w:ins w:id="311" w:author="熊大如如" w:date="2020-04-28T21:45:52Z"/>
                <w:rFonts w:hint="eastAsia" w:ascii="仿宋_GB2312" w:eastAsia="仿宋_GB2312"/>
                <w:sz w:val="28"/>
              </w:rPr>
            </w:pPr>
          </w:p>
          <w:p>
            <w:pPr>
              <w:spacing w:line="320" w:lineRule="exact"/>
              <w:rPr>
                <w:ins w:id="312" w:author="熊大如如" w:date="2020-04-28T21:45:52Z"/>
                <w:rFonts w:hint="eastAsia" w:ascii="仿宋_GB2312" w:eastAsia="仿宋_GB2312"/>
                <w:sz w:val="28"/>
              </w:rPr>
            </w:pPr>
          </w:p>
          <w:p>
            <w:pPr>
              <w:spacing w:line="320" w:lineRule="exact"/>
              <w:rPr>
                <w:ins w:id="313" w:author="熊大如如" w:date="2020-04-28T21:45:52Z"/>
                <w:rFonts w:hint="eastAsia" w:ascii="仿宋_GB2312" w:eastAsia="仿宋_GB2312"/>
                <w:sz w:val="28"/>
              </w:rPr>
            </w:pPr>
            <w:ins w:id="314" w:author="熊大如如" w:date="2020-04-28T21:45:52Z">
              <w:r>
                <w:rPr>
                  <w:rFonts w:hint="eastAsia" w:ascii="仿宋_GB2312" w:eastAsia="仿宋_GB2312"/>
                  <w:sz w:val="28"/>
                </w:rPr>
                <w:t>成绩：</w:t>
              </w:r>
            </w:ins>
          </w:p>
          <w:p>
            <w:pPr>
              <w:wordWrap w:val="0"/>
              <w:spacing w:line="320" w:lineRule="exact"/>
              <w:jc w:val="center"/>
              <w:rPr>
                <w:ins w:id="315" w:author="熊大如如" w:date="2020-04-28T21:45:52Z"/>
                <w:rFonts w:hint="eastAsia" w:ascii="仿宋_GB2312" w:eastAsia="仿宋_GB2312"/>
                <w:sz w:val="28"/>
              </w:rPr>
            </w:pPr>
            <w:ins w:id="316" w:author="熊大如如" w:date="2020-04-28T21:45:52Z">
              <w:r>
                <w:rPr>
                  <w:rFonts w:hint="eastAsia" w:ascii="仿宋_GB2312" w:eastAsia="仿宋_GB2312"/>
                  <w:sz w:val="28"/>
                </w:rPr>
                <w:t xml:space="preserve">                 系主任签章：　　　　　</w:t>
              </w:r>
            </w:ins>
          </w:p>
          <w:p>
            <w:pPr>
              <w:spacing w:line="320" w:lineRule="exact"/>
              <w:jc w:val="right"/>
              <w:rPr>
                <w:ins w:id="317" w:author="熊大如如" w:date="2020-04-28T21:45:52Z"/>
                <w:rFonts w:hint="eastAsia" w:ascii="仿宋_GB2312" w:eastAsia="仿宋_GB2312"/>
                <w:sz w:val="28"/>
              </w:rPr>
            </w:pPr>
            <w:ins w:id="318" w:author="熊大如如" w:date="2020-04-28T21:45:52Z">
              <w:r>
                <w:rPr>
                  <w:rFonts w:hint="eastAsia" w:ascii="仿宋_GB2312" w:eastAsia="仿宋_GB2312"/>
                  <w:sz w:val="28"/>
                </w:rPr>
                <w:t>　　　　　　</w:t>
              </w:r>
            </w:ins>
          </w:p>
          <w:p>
            <w:pPr>
              <w:spacing w:line="320" w:lineRule="exact"/>
              <w:jc w:val="center"/>
              <w:rPr>
                <w:ins w:id="319" w:author="熊大如如" w:date="2020-04-28T21:45:52Z"/>
                <w:rFonts w:hint="eastAsia" w:ascii="仿宋_GB2312" w:eastAsia="仿宋_GB2312"/>
                <w:sz w:val="28"/>
              </w:rPr>
            </w:pPr>
            <w:ins w:id="320" w:author="熊大如如" w:date="2020-04-28T21:45:52Z">
              <w:r>
                <w:rPr>
                  <w:rFonts w:hint="eastAsia" w:ascii="仿宋_GB2312" w:eastAsia="仿宋_GB2312"/>
                  <w:sz w:val="28"/>
                </w:rPr>
                <w:t>　　　　　　　　　　　　　　　　年　　月　　日</w:t>
              </w:r>
            </w:ins>
          </w:p>
        </w:tc>
      </w:tr>
    </w:tbl>
    <w:p>
      <w:pPr>
        <w:tabs>
          <w:tab w:val="left" w:pos="3223"/>
        </w:tabs>
        <w:outlineLvl w:val="9"/>
        <w:rPr>
          <w:ins w:id="321" w:author="熊大如如" w:date="2020-04-28T21:43:51Z"/>
          <w:rFonts w:hint="default" w:ascii="Times New Roman" w:hAnsi="Times New Roman"/>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tabs>
          <w:tab w:val="left" w:pos="3223"/>
        </w:tabs>
        <w:outlineLvl w:val="9"/>
        <w:rPr>
          <w:ins w:id="322" w:author="熊大如如" w:date="2020-04-09T17:49:14Z"/>
          <w:rFonts w:hint="default" w:ascii="Times New Roman" w:hAnsi="Times New Roman"/>
          <w:sz w:val="24"/>
          <w:szCs w:val="24"/>
          <w:lang w:val="en-US" w:eastAsia="zh-CN"/>
        </w:rPr>
      </w:pPr>
    </w:p>
    <w:p>
      <w:pPr>
        <w:tabs>
          <w:tab w:val="left" w:pos="3223"/>
        </w:tabs>
        <w:outlineLvl w:val="9"/>
        <w:rPr>
          <w:rFonts w:hint="default" w:ascii="Times New Roman" w:hAnsi="Times New Roman"/>
          <w:sz w:val="24"/>
          <w:szCs w:val="24"/>
          <w:lang w:val="en-US" w:eastAsia="zh-CN"/>
          <w:rPrChange w:id="323" w:author="熊大如如" w:date="2020-04-09T17:49:08Z">
            <w:rPr>
              <w:rFonts w:hint="default" w:asciiTheme="minorEastAsia" w:hAnsiTheme="minorEastAsia"/>
              <w:sz w:val="28"/>
              <w:szCs w:val="28"/>
              <w:lang w:val="en-US" w:eastAsia="zh-CN"/>
            </w:rPr>
          </w:rPrChange>
        </w:rPr>
      </w:pPr>
    </w:p>
    <w:customXmlInsRangeStart w:id="324" w:author="熊大如如" w:date="2020-04-09T17:17:22Z"/>
    <w:sdt>
      <w:sdtPr>
        <w:rPr>
          <w:lang w:val="en-US" w:eastAsia="zh-CN"/>
        </w:rPr>
        <w:id w:val="147478903"/>
        <w15:color w:val="DBDBDB"/>
        <w:docPartObj>
          <w:docPartGallery w:val="Table of Contents"/>
          <w:docPartUnique/>
        </w:docPartObj>
      </w:sdtPr>
      <w:sdtEndPr>
        <w:rPr>
          <w:b/>
          <w:lang w:val="en-US" w:eastAsia="zh-CN"/>
        </w:rPr>
      </w:sdtEndPr>
      <w:sdtContent>
        <w:customXmlInsRangeEnd w:id="324"/>
        <w:p>
          <w:pPr>
            <w:pStyle w:val="2"/>
            <w:spacing w:before="0" w:beforeLines="0" w:after="0" w:afterLines="0" w:line="240" w:lineRule="auto"/>
            <w:ind w:left="0" w:leftChars="0" w:right="0" w:rightChars="0" w:firstLine="0" w:firstLineChars="0"/>
            <w:jc w:val="both"/>
            <w:rPr>
              <w:ins w:id="327" w:author="熊大如如" w:date="2020-04-09T17:17:22Z"/>
            </w:rPr>
            <w:pPrChange w:id="326" w:author="熊大如如" w:date="2020-04-09T17:42:30Z">
              <w:pPr>
                <w:spacing w:before="0" w:beforeLines="0" w:after="0" w:afterLines="0" w:line="240" w:lineRule="auto"/>
                <w:ind w:left="0" w:leftChars="0" w:right="0" w:rightChars="0" w:firstLine="0" w:firstLineChars="0"/>
                <w:jc w:val="center"/>
              </w:pPr>
            </w:pPrChange>
          </w:pPr>
          <w:ins w:id="329" w:author="熊大如如" w:date="2020-04-09T17:20:00Z">
            <w:bookmarkStart w:id="67" w:name="_Toc27029"/>
            <w:bookmarkStart w:id="68" w:name="_Toc13751"/>
            <w:r>
              <w:rPr>
                <w:rFonts w:hint="eastAsia"/>
                <w:lang w:val="en-US" w:eastAsia="zh-CN"/>
              </w:rPr>
              <w:tab/>
            </w:r>
          </w:ins>
          <w:ins w:id="330" w:author="熊大如如" w:date="2020-04-09T17:20:01Z">
            <w:r>
              <w:rPr>
                <w:rFonts w:hint="eastAsia"/>
                <w:lang w:val="en-US" w:eastAsia="zh-CN"/>
              </w:rPr>
              <w:tab/>
            </w:r>
          </w:ins>
          <w:ins w:id="331" w:author="熊大如如" w:date="2020-04-09T17:20:01Z">
            <w:r>
              <w:rPr>
                <w:rFonts w:hint="eastAsia"/>
                <w:lang w:val="en-US" w:eastAsia="zh-CN"/>
              </w:rPr>
              <w:tab/>
            </w:r>
          </w:ins>
          <w:ins w:id="332" w:author="熊大如如" w:date="2020-04-09T17:20:01Z">
            <w:r>
              <w:rPr>
                <w:rFonts w:hint="eastAsia"/>
                <w:lang w:val="en-US" w:eastAsia="zh-CN"/>
              </w:rPr>
              <w:tab/>
            </w:r>
          </w:ins>
          <w:ins w:id="333" w:author="熊大如如" w:date="2020-04-09T17:20:01Z">
            <w:r>
              <w:rPr>
                <w:rFonts w:hint="eastAsia"/>
                <w:lang w:val="en-US" w:eastAsia="zh-CN"/>
              </w:rPr>
              <w:tab/>
            </w:r>
          </w:ins>
          <w:ins w:id="334" w:author="熊大如如" w:date="2020-04-09T17:20:01Z">
            <w:r>
              <w:rPr>
                <w:rFonts w:hint="eastAsia"/>
                <w:lang w:val="en-US" w:eastAsia="zh-CN"/>
              </w:rPr>
              <w:tab/>
            </w:r>
          </w:ins>
          <w:ins w:id="335" w:author="熊大如如" w:date="2020-04-09T17:20:01Z">
            <w:r>
              <w:rPr>
                <w:rFonts w:hint="eastAsia"/>
                <w:lang w:val="en-US" w:eastAsia="zh-CN"/>
              </w:rPr>
              <w:tab/>
            </w:r>
          </w:ins>
          <w:ins w:id="336" w:author="熊大如如" w:date="2020-04-09T17:20:02Z">
            <w:r>
              <w:rPr>
                <w:rFonts w:hint="eastAsia"/>
                <w:lang w:val="en-US" w:eastAsia="zh-CN"/>
              </w:rPr>
              <w:tab/>
            </w:r>
          </w:ins>
          <w:ins w:id="337" w:author="熊大如如" w:date="2020-04-09T17:20:02Z">
            <w:r>
              <w:rPr>
                <w:rFonts w:hint="eastAsia"/>
                <w:lang w:val="en-US" w:eastAsia="zh-CN"/>
              </w:rPr>
              <w:tab/>
            </w:r>
          </w:ins>
          <w:ins w:id="338" w:author="熊大如如" w:date="2020-04-09T17:20:35Z">
            <w:r>
              <w:rPr>
                <w:rFonts w:hint="eastAsia" w:ascii="黑体" w:hAnsi="黑体" w:eastAsia="黑体" w:cs="宋体"/>
                <w:b/>
                <w:sz w:val="44"/>
                <w:szCs w:val="44"/>
              </w:rPr>
              <w:t>目</w:t>
            </w:r>
          </w:ins>
          <w:ins w:id="339" w:author="熊大如如" w:date="2020-04-09T17:20:36Z">
            <w:r>
              <w:rPr>
                <w:rFonts w:hint="eastAsia" w:ascii="黑体" w:hAnsi="黑体" w:eastAsia="黑体" w:cs="宋体"/>
                <w:b/>
                <w:sz w:val="44"/>
                <w:szCs w:val="44"/>
                <w:lang w:val="en-US" w:eastAsia="zh-CN"/>
              </w:rPr>
              <w:t xml:space="preserve"> </w:t>
            </w:r>
          </w:ins>
          <w:ins w:id="340" w:author="熊大如如" w:date="2020-04-09T17:20:28Z">
            <w:r>
              <w:rPr>
                <w:rFonts w:hint="eastAsia" w:ascii="黑体" w:hAnsi="黑体" w:eastAsia="黑体" w:cs="宋体"/>
                <w:b/>
                <w:sz w:val="44"/>
                <w:szCs w:val="44"/>
              </w:rPr>
              <w:t>录</w:t>
            </w:r>
            <w:bookmarkEnd w:id="67"/>
            <w:bookmarkEnd w:id="68"/>
          </w:ins>
        </w:p>
        <w:p>
          <w:pPr>
            <w:pStyle w:val="10"/>
            <w:tabs>
              <w:tab w:val="right" w:leader="dot" w:pos="8306"/>
            </w:tabs>
            <w:rPr>
              <w:ins w:id="341" w:author="熊大如如" w:date="2020-04-14T20:55:25Z"/>
            </w:rPr>
          </w:pPr>
          <w:ins w:id="342" w:author="熊大如如" w:date="2020-04-09T17:17:22Z">
            <w:r>
              <w:rPr/>
              <w:fldChar w:fldCharType="begin"/>
            </w:r>
          </w:ins>
          <w:ins w:id="343" w:author="熊大如如" w:date="2020-04-09T17:17:22Z">
            <w:r>
              <w:rPr/>
              <w:instrText xml:space="preserve">TOC \o "1-2" \h \u </w:instrText>
            </w:r>
          </w:ins>
          <w:ins w:id="344" w:author="熊大如如" w:date="2020-04-09T17:17:22Z">
            <w:r>
              <w:rPr/>
              <w:fldChar w:fldCharType="separate"/>
            </w:r>
          </w:ins>
        </w:p>
        <w:p>
          <w:pPr>
            <w:pStyle w:val="10"/>
            <w:tabs>
              <w:tab w:val="right" w:leader="dot" w:pos="8306"/>
            </w:tabs>
            <w:rPr>
              <w:ins w:id="345" w:author="熊大如如" w:date="2020-04-14T20:55:25Z"/>
              <w:rFonts w:eastAsia="仿宋"/>
              <w:b/>
              <w:sz w:val="28"/>
              <w:rPrChange w:id="346" w:author="熊大如如" w:date="2020-04-14T20:59:26Z">
                <w:rPr>
                  <w:ins w:id="347" w:author="熊大如如" w:date="2020-04-14T20:55:25Z"/>
                </w:rPr>
              </w:rPrChange>
            </w:rPr>
          </w:pPr>
          <w:ins w:id="348" w:author="熊大如如" w:date="2020-04-14T20:55:25Z">
            <w:r>
              <w:rPr>
                <w:rFonts w:eastAsia="仿宋"/>
                <w:b/>
                <w:sz w:val="28"/>
                <w:rPrChange w:id="349" w:author="熊大如如" w:date="2020-04-14T20:59:26Z">
                  <w:rPr/>
                </w:rPrChange>
              </w:rPr>
              <w:fldChar w:fldCharType="begin"/>
            </w:r>
          </w:ins>
          <w:ins w:id="350" w:author="熊大如如" w:date="2020-04-14T20:55:25Z">
            <w:r>
              <w:rPr>
                <w:rFonts w:eastAsia="仿宋"/>
                <w:b/>
                <w:sz w:val="28"/>
                <w:rPrChange w:id="351" w:author="熊大如如" w:date="2020-04-14T20:59:26Z">
                  <w:rPr/>
                </w:rPrChange>
              </w:rPr>
              <w:instrText xml:space="preserve"> HYPERLINK \l _Toc8039 </w:instrText>
            </w:r>
          </w:ins>
          <w:ins w:id="352" w:author="熊大如如" w:date="2020-04-14T20:55:25Z">
            <w:r>
              <w:rPr>
                <w:rFonts w:eastAsia="仿宋"/>
                <w:b/>
                <w:sz w:val="28"/>
                <w:rPrChange w:id="353" w:author="熊大如如" w:date="2020-04-14T20:59:26Z">
                  <w:rPr/>
                </w:rPrChange>
              </w:rPr>
              <w:fldChar w:fldCharType="separate"/>
            </w:r>
          </w:ins>
          <w:ins w:id="354" w:author="熊大如如" w:date="2020-04-14T20:55:25Z">
            <w:r>
              <w:rPr>
                <w:rFonts w:hint="eastAsia" w:ascii="黑体" w:hAnsi="黑体" w:eastAsia="仿宋" w:cs="黑体"/>
                <w:b/>
                <w:kern w:val="0"/>
                <w:sz w:val="28"/>
                <w:szCs w:val="28"/>
                <w:lang w:val="en-US" w:eastAsia="zh-CN"/>
                <w:rPrChange w:id="355" w:author="熊大如如" w:date="2020-04-14T20:59:26Z">
                  <w:rPr>
                    <w:rFonts w:hint="eastAsia" w:ascii="黑体" w:hAnsi="黑体" w:eastAsia="黑体" w:cs="黑体"/>
                    <w:kern w:val="0"/>
                    <w:szCs w:val="28"/>
                    <w:lang w:val="en-US" w:eastAsia="zh-CN"/>
                  </w:rPr>
                </w:rPrChange>
              </w:rPr>
              <w:t>1 概述</w:t>
            </w:r>
          </w:ins>
          <w:ins w:id="356" w:author="熊大如如" w:date="2020-04-14T20:55:25Z">
            <w:r>
              <w:rPr>
                <w:rFonts w:eastAsia="仿宋"/>
                <w:b/>
                <w:sz w:val="28"/>
                <w:rPrChange w:id="357" w:author="熊大如如" w:date="2020-04-14T20:59:26Z">
                  <w:rPr/>
                </w:rPrChange>
              </w:rPr>
              <w:tab/>
            </w:r>
          </w:ins>
          <w:ins w:id="358" w:author="熊大如如" w:date="2020-04-14T20:55:25Z">
            <w:r>
              <w:rPr>
                <w:rFonts w:eastAsia="仿宋"/>
                <w:b/>
                <w:sz w:val="28"/>
                <w:rPrChange w:id="359" w:author="熊大如如" w:date="2020-04-14T20:59:26Z">
                  <w:rPr/>
                </w:rPrChange>
              </w:rPr>
              <w:fldChar w:fldCharType="begin"/>
            </w:r>
          </w:ins>
          <w:ins w:id="360" w:author="熊大如如" w:date="2020-04-14T20:55:25Z">
            <w:r>
              <w:rPr>
                <w:rFonts w:eastAsia="仿宋"/>
                <w:b/>
                <w:sz w:val="28"/>
                <w:rPrChange w:id="361" w:author="熊大如如" w:date="2020-04-14T20:59:26Z">
                  <w:rPr/>
                </w:rPrChange>
              </w:rPr>
              <w:instrText xml:space="preserve"> PAGEREF _Toc8039 </w:instrText>
            </w:r>
          </w:ins>
          <w:ins w:id="362" w:author="熊大如如" w:date="2020-04-14T20:55:25Z">
            <w:r>
              <w:rPr>
                <w:rFonts w:eastAsia="仿宋"/>
                <w:b/>
                <w:sz w:val="28"/>
                <w:rPrChange w:id="363" w:author="熊大如如" w:date="2020-04-14T20:59:26Z">
                  <w:rPr/>
                </w:rPrChange>
              </w:rPr>
              <w:fldChar w:fldCharType="separate"/>
            </w:r>
          </w:ins>
          <w:ins w:id="364" w:author="熊大如如" w:date="2020-04-28T21:50:27Z">
            <w:r>
              <w:rPr>
                <w:rFonts w:eastAsia="仿宋"/>
                <w:b/>
                <w:sz w:val="28"/>
              </w:rPr>
              <w:t>6</w:t>
            </w:r>
          </w:ins>
          <w:ins w:id="365" w:author="熊大如如" w:date="2020-04-14T20:55:25Z">
            <w:r>
              <w:rPr>
                <w:rFonts w:eastAsia="仿宋"/>
                <w:b/>
                <w:sz w:val="28"/>
                <w:rPrChange w:id="366" w:author="熊大如如" w:date="2020-04-14T20:59:26Z">
                  <w:rPr/>
                </w:rPrChange>
              </w:rPr>
              <w:fldChar w:fldCharType="end"/>
            </w:r>
          </w:ins>
          <w:ins w:id="367" w:author="熊大如如" w:date="2020-04-14T20:55:25Z">
            <w:r>
              <w:rPr>
                <w:rFonts w:eastAsia="仿宋"/>
                <w:b/>
                <w:sz w:val="28"/>
                <w:rPrChange w:id="368" w:author="熊大如如" w:date="2020-04-14T20:59:26Z">
                  <w:rPr/>
                </w:rPrChange>
              </w:rPr>
              <w:fldChar w:fldCharType="end"/>
            </w:r>
          </w:ins>
        </w:p>
        <w:p>
          <w:pPr>
            <w:pStyle w:val="10"/>
            <w:tabs>
              <w:tab w:val="right" w:leader="dot" w:pos="8306"/>
            </w:tabs>
            <w:ind w:firstLine="560" w:firstLineChars="200"/>
            <w:rPr>
              <w:ins w:id="370" w:author="熊大如如" w:date="2020-04-14T20:55:25Z"/>
              <w:rFonts w:eastAsia="仿宋"/>
              <w:sz w:val="28"/>
              <w:rPrChange w:id="371" w:author="熊大如如" w:date="2020-04-14T20:59:10Z">
                <w:rPr>
                  <w:ins w:id="372" w:author="熊大如如" w:date="2020-04-14T20:55:25Z"/>
                </w:rPr>
              </w:rPrChange>
            </w:rPr>
            <w:pPrChange w:id="369" w:author="熊大如如" w:date="2020-04-14T20:59:30Z">
              <w:pPr>
                <w:pStyle w:val="10"/>
                <w:tabs>
                  <w:tab w:val="right" w:leader="dot" w:pos="8306"/>
                </w:tabs>
              </w:pPr>
            </w:pPrChange>
          </w:pPr>
          <w:ins w:id="373" w:author="熊大如如" w:date="2020-04-14T20:55:25Z">
            <w:r>
              <w:rPr>
                <w:rFonts w:eastAsia="仿宋"/>
                <w:sz w:val="28"/>
                <w:rPrChange w:id="374" w:author="熊大如如" w:date="2020-04-14T20:59:10Z">
                  <w:rPr/>
                </w:rPrChange>
              </w:rPr>
              <w:fldChar w:fldCharType="begin"/>
            </w:r>
          </w:ins>
          <w:ins w:id="375" w:author="熊大如如" w:date="2020-04-14T20:55:25Z">
            <w:r>
              <w:rPr>
                <w:rFonts w:eastAsia="仿宋"/>
                <w:sz w:val="28"/>
                <w:rPrChange w:id="376" w:author="熊大如如" w:date="2020-04-14T20:59:10Z">
                  <w:rPr/>
                </w:rPrChange>
              </w:rPr>
              <w:instrText xml:space="preserve"> HYPERLINK \l _Toc22976 </w:instrText>
            </w:r>
          </w:ins>
          <w:ins w:id="377" w:author="熊大如如" w:date="2020-04-14T20:55:25Z">
            <w:r>
              <w:rPr>
                <w:rFonts w:eastAsia="仿宋"/>
                <w:sz w:val="28"/>
                <w:rPrChange w:id="378" w:author="熊大如如" w:date="2020-04-14T20:59:10Z">
                  <w:rPr/>
                </w:rPrChange>
              </w:rPr>
              <w:fldChar w:fldCharType="separate"/>
            </w:r>
          </w:ins>
          <w:ins w:id="379" w:author="熊大如如" w:date="2020-04-14T20:55:25Z">
            <w:r>
              <w:rPr>
                <w:rFonts w:hint="eastAsia" w:ascii="黑体" w:hAnsi="黑体" w:eastAsia="仿宋" w:cs="黑体"/>
                <w:kern w:val="0"/>
                <w:sz w:val="28"/>
                <w:szCs w:val="24"/>
                <w:lang w:val="en-US" w:eastAsia="zh-CN"/>
                <w:rPrChange w:id="380" w:author="熊大如如" w:date="2020-04-14T20:59:10Z">
                  <w:rPr>
                    <w:rFonts w:hint="eastAsia" w:ascii="黑体" w:hAnsi="黑体" w:eastAsia="黑体" w:cs="黑体"/>
                    <w:kern w:val="0"/>
                    <w:szCs w:val="24"/>
                    <w:lang w:val="en-US" w:eastAsia="zh-CN"/>
                  </w:rPr>
                </w:rPrChange>
              </w:rPr>
              <w:t>1.1项目研究背景</w:t>
            </w:r>
          </w:ins>
          <w:ins w:id="381" w:author="熊大如如" w:date="2020-04-14T20:55:25Z">
            <w:r>
              <w:rPr>
                <w:rFonts w:eastAsia="仿宋"/>
                <w:sz w:val="28"/>
                <w:rPrChange w:id="382" w:author="熊大如如" w:date="2020-04-14T20:59:10Z">
                  <w:rPr/>
                </w:rPrChange>
              </w:rPr>
              <w:tab/>
            </w:r>
          </w:ins>
          <w:ins w:id="383" w:author="熊大如如" w:date="2020-04-14T20:55:25Z">
            <w:r>
              <w:rPr>
                <w:rFonts w:eastAsia="仿宋"/>
                <w:sz w:val="28"/>
                <w:rPrChange w:id="384" w:author="熊大如如" w:date="2020-04-14T20:59:10Z">
                  <w:rPr/>
                </w:rPrChange>
              </w:rPr>
              <w:fldChar w:fldCharType="begin"/>
            </w:r>
          </w:ins>
          <w:ins w:id="385" w:author="熊大如如" w:date="2020-04-14T20:55:25Z">
            <w:r>
              <w:rPr>
                <w:rFonts w:eastAsia="仿宋"/>
                <w:sz w:val="28"/>
                <w:rPrChange w:id="386" w:author="熊大如如" w:date="2020-04-14T20:59:10Z">
                  <w:rPr/>
                </w:rPrChange>
              </w:rPr>
              <w:instrText xml:space="preserve"> PAGEREF _Toc22976 </w:instrText>
            </w:r>
          </w:ins>
          <w:ins w:id="387" w:author="熊大如如" w:date="2020-04-14T20:55:25Z">
            <w:r>
              <w:rPr>
                <w:rFonts w:eastAsia="仿宋"/>
                <w:sz w:val="28"/>
                <w:rPrChange w:id="388" w:author="熊大如如" w:date="2020-04-14T20:59:10Z">
                  <w:rPr/>
                </w:rPrChange>
              </w:rPr>
              <w:fldChar w:fldCharType="separate"/>
            </w:r>
          </w:ins>
          <w:ins w:id="389" w:author="熊大如如" w:date="2020-04-28T21:50:27Z">
            <w:r>
              <w:rPr>
                <w:rFonts w:eastAsia="仿宋"/>
                <w:sz w:val="28"/>
              </w:rPr>
              <w:t>6</w:t>
            </w:r>
          </w:ins>
          <w:ins w:id="390" w:author="熊大如如" w:date="2020-04-14T20:55:25Z">
            <w:r>
              <w:rPr>
                <w:rFonts w:eastAsia="仿宋"/>
                <w:sz w:val="28"/>
                <w:rPrChange w:id="391" w:author="熊大如如" w:date="2020-04-14T20:59:10Z">
                  <w:rPr/>
                </w:rPrChange>
              </w:rPr>
              <w:fldChar w:fldCharType="end"/>
            </w:r>
          </w:ins>
          <w:ins w:id="392" w:author="熊大如如" w:date="2020-04-14T20:55:25Z">
            <w:r>
              <w:rPr>
                <w:rFonts w:eastAsia="仿宋"/>
                <w:sz w:val="28"/>
                <w:rPrChange w:id="393" w:author="熊大如如" w:date="2020-04-14T20:59:10Z">
                  <w:rPr/>
                </w:rPrChange>
              </w:rPr>
              <w:fldChar w:fldCharType="end"/>
            </w:r>
          </w:ins>
        </w:p>
        <w:p>
          <w:pPr>
            <w:pStyle w:val="10"/>
            <w:tabs>
              <w:tab w:val="right" w:leader="dot" w:pos="8306"/>
            </w:tabs>
            <w:ind w:firstLine="560" w:firstLineChars="200"/>
            <w:rPr>
              <w:ins w:id="395" w:author="熊大如如" w:date="2020-04-14T20:55:25Z"/>
              <w:rFonts w:eastAsia="仿宋"/>
              <w:sz w:val="28"/>
              <w:rPrChange w:id="396" w:author="熊大如如" w:date="2020-04-14T20:59:10Z">
                <w:rPr>
                  <w:ins w:id="397" w:author="熊大如如" w:date="2020-04-14T20:55:25Z"/>
                </w:rPr>
              </w:rPrChange>
            </w:rPr>
            <w:pPrChange w:id="394" w:author="熊大如如" w:date="2020-04-14T20:59:31Z">
              <w:pPr>
                <w:pStyle w:val="10"/>
                <w:tabs>
                  <w:tab w:val="right" w:leader="dot" w:pos="8306"/>
                </w:tabs>
              </w:pPr>
            </w:pPrChange>
          </w:pPr>
          <w:ins w:id="398" w:author="熊大如如" w:date="2020-04-14T20:55:25Z">
            <w:r>
              <w:rPr>
                <w:rFonts w:eastAsia="仿宋"/>
                <w:sz w:val="28"/>
                <w:rPrChange w:id="399" w:author="熊大如如" w:date="2020-04-14T20:59:10Z">
                  <w:rPr/>
                </w:rPrChange>
              </w:rPr>
              <w:fldChar w:fldCharType="begin"/>
            </w:r>
          </w:ins>
          <w:ins w:id="400" w:author="熊大如如" w:date="2020-04-14T20:55:25Z">
            <w:r>
              <w:rPr>
                <w:rFonts w:eastAsia="仿宋"/>
                <w:sz w:val="28"/>
                <w:rPrChange w:id="401" w:author="熊大如如" w:date="2020-04-14T20:59:10Z">
                  <w:rPr/>
                </w:rPrChange>
              </w:rPr>
              <w:instrText xml:space="preserve"> HYPERLINK \l _Toc11790 </w:instrText>
            </w:r>
          </w:ins>
          <w:ins w:id="402" w:author="熊大如如" w:date="2020-04-14T20:55:25Z">
            <w:r>
              <w:rPr>
                <w:rFonts w:eastAsia="仿宋"/>
                <w:sz w:val="28"/>
                <w:rPrChange w:id="403" w:author="熊大如如" w:date="2020-04-14T20:59:10Z">
                  <w:rPr/>
                </w:rPrChange>
              </w:rPr>
              <w:fldChar w:fldCharType="separate"/>
            </w:r>
          </w:ins>
          <w:ins w:id="404" w:author="熊大如如" w:date="2020-04-14T20:55:25Z">
            <w:r>
              <w:rPr>
                <w:rFonts w:hint="eastAsia" w:ascii="黑体" w:hAnsi="黑体" w:eastAsia="仿宋" w:cs="黑体"/>
                <w:bCs w:val="0"/>
                <w:kern w:val="0"/>
                <w:sz w:val="28"/>
                <w:szCs w:val="24"/>
                <w:lang w:val="en-US" w:eastAsia="zh-CN"/>
                <w:rPrChange w:id="405" w:author="熊大如如" w:date="2020-04-14T20:59:10Z">
                  <w:rPr>
                    <w:rFonts w:hint="eastAsia" w:ascii="黑体" w:hAnsi="黑体" w:eastAsia="黑体" w:cs="黑体"/>
                    <w:bCs w:val="0"/>
                    <w:kern w:val="0"/>
                    <w:szCs w:val="24"/>
                    <w:lang w:val="en-US" w:eastAsia="zh-CN"/>
                  </w:rPr>
                </w:rPrChange>
              </w:rPr>
              <w:t>1.2项目研究的意义</w:t>
            </w:r>
          </w:ins>
          <w:ins w:id="406" w:author="熊大如如" w:date="2020-04-14T20:55:25Z">
            <w:r>
              <w:rPr>
                <w:rFonts w:eastAsia="仿宋"/>
                <w:sz w:val="28"/>
                <w:rPrChange w:id="407" w:author="熊大如如" w:date="2020-04-14T20:59:10Z">
                  <w:rPr/>
                </w:rPrChange>
              </w:rPr>
              <w:tab/>
            </w:r>
          </w:ins>
          <w:ins w:id="408" w:author="熊大如如" w:date="2020-04-14T20:55:25Z">
            <w:r>
              <w:rPr>
                <w:rFonts w:eastAsia="仿宋"/>
                <w:sz w:val="28"/>
                <w:rPrChange w:id="409" w:author="熊大如如" w:date="2020-04-14T20:59:10Z">
                  <w:rPr/>
                </w:rPrChange>
              </w:rPr>
              <w:fldChar w:fldCharType="begin"/>
            </w:r>
          </w:ins>
          <w:ins w:id="410" w:author="熊大如如" w:date="2020-04-14T20:55:25Z">
            <w:r>
              <w:rPr>
                <w:rFonts w:eastAsia="仿宋"/>
                <w:sz w:val="28"/>
                <w:rPrChange w:id="411" w:author="熊大如如" w:date="2020-04-14T20:59:10Z">
                  <w:rPr/>
                </w:rPrChange>
              </w:rPr>
              <w:instrText xml:space="preserve"> PAGEREF _Toc11790 </w:instrText>
            </w:r>
          </w:ins>
          <w:ins w:id="412" w:author="熊大如如" w:date="2020-04-14T20:55:25Z">
            <w:r>
              <w:rPr>
                <w:rFonts w:eastAsia="仿宋"/>
                <w:sz w:val="28"/>
                <w:rPrChange w:id="413" w:author="熊大如如" w:date="2020-04-14T20:59:10Z">
                  <w:rPr/>
                </w:rPrChange>
              </w:rPr>
              <w:fldChar w:fldCharType="separate"/>
            </w:r>
          </w:ins>
          <w:ins w:id="414" w:author="熊大如如" w:date="2020-04-28T21:50:27Z">
            <w:r>
              <w:rPr>
                <w:rFonts w:eastAsia="仿宋"/>
                <w:sz w:val="28"/>
              </w:rPr>
              <w:t>6</w:t>
            </w:r>
          </w:ins>
          <w:ins w:id="415" w:author="熊大如如" w:date="2020-04-14T20:55:25Z">
            <w:r>
              <w:rPr>
                <w:rFonts w:eastAsia="仿宋"/>
                <w:sz w:val="28"/>
                <w:rPrChange w:id="416" w:author="熊大如如" w:date="2020-04-14T20:59:10Z">
                  <w:rPr/>
                </w:rPrChange>
              </w:rPr>
              <w:fldChar w:fldCharType="end"/>
            </w:r>
          </w:ins>
          <w:ins w:id="417" w:author="熊大如如" w:date="2020-04-14T20:55:25Z">
            <w:r>
              <w:rPr>
                <w:rFonts w:eastAsia="仿宋"/>
                <w:sz w:val="28"/>
                <w:rPrChange w:id="418" w:author="熊大如如" w:date="2020-04-14T20:59:10Z">
                  <w:rPr/>
                </w:rPrChange>
              </w:rPr>
              <w:fldChar w:fldCharType="end"/>
            </w:r>
          </w:ins>
        </w:p>
        <w:p>
          <w:pPr>
            <w:pStyle w:val="10"/>
            <w:tabs>
              <w:tab w:val="right" w:leader="dot" w:pos="8306"/>
            </w:tabs>
            <w:rPr>
              <w:ins w:id="419" w:author="熊大如如" w:date="2020-04-14T20:55:25Z"/>
              <w:rFonts w:eastAsia="仿宋"/>
              <w:sz w:val="28"/>
              <w:rPrChange w:id="420" w:author="熊大如如" w:date="2020-04-14T20:59:10Z">
                <w:rPr>
                  <w:ins w:id="421" w:author="熊大如如" w:date="2020-04-14T20:55:25Z"/>
                </w:rPr>
              </w:rPrChange>
            </w:rPr>
          </w:pPr>
          <w:ins w:id="422" w:author="熊大如如" w:date="2020-04-14T20:55:25Z">
            <w:r>
              <w:rPr>
                <w:rFonts w:eastAsia="仿宋"/>
                <w:b/>
                <w:sz w:val="28"/>
                <w:rPrChange w:id="423" w:author="熊大如如" w:date="2020-04-14T20:59:56Z">
                  <w:rPr/>
                </w:rPrChange>
              </w:rPr>
              <w:fldChar w:fldCharType="begin"/>
            </w:r>
          </w:ins>
          <w:ins w:id="424" w:author="熊大如如" w:date="2020-04-14T20:55:25Z">
            <w:r>
              <w:rPr>
                <w:rFonts w:eastAsia="仿宋"/>
                <w:b/>
                <w:sz w:val="28"/>
                <w:rPrChange w:id="425" w:author="熊大如如" w:date="2020-04-14T20:59:56Z">
                  <w:rPr/>
                </w:rPrChange>
              </w:rPr>
              <w:instrText xml:space="preserve"> HYPERLINK \l _Toc4038 </w:instrText>
            </w:r>
          </w:ins>
          <w:ins w:id="426" w:author="熊大如如" w:date="2020-04-14T20:55:25Z">
            <w:r>
              <w:rPr>
                <w:rFonts w:eastAsia="仿宋"/>
                <w:b/>
                <w:sz w:val="28"/>
                <w:rPrChange w:id="427" w:author="熊大如如" w:date="2020-04-14T20:59:56Z">
                  <w:rPr/>
                </w:rPrChange>
              </w:rPr>
              <w:fldChar w:fldCharType="separate"/>
            </w:r>
          </w:ins>
          <w:ins w:id="428" w:author="熊大如如" w:date="2020-04-14T20:55:25Z">
            <w:r>
              <w:rPr>
                <w:rFonts w:hint="eastAsia" w:ascii="黑体" w:hAnsi="黑体" w:eastAsia="仿宋" w:cs="黑体"/>
                <w:b/>
                <w:bCs/>
                <w:sz w:val="28"/>
                <w:szCs w:val="28"/>
                <w:lang w:val="en-US" w:eastAsia="zh-CN"/>
                <w:rPrChange w:id="429" w:author="熊大如如" w:date="2020-04-14T20:59:56Z">
                  <w:rPr>
                    <w:rFonts w:hint="eastAsia" w:ascii="黑体" w:hAnsi="黑体" w:eastAsia="黑体" w:cs="黑体"/>
                    <w:bCs/>
                    <w:szCs w:val="28"/>
                    <w:lang w:val="en-US" w:eastAsia="zh-CN"/>
                  </w:rPr>
                </w:rPrChange>
              </w:rPr>
              <w:t>2 网站系统分析</w:t>
            </w:r>
          </w:ins>
          <w:ins w:id="430" w:author="熊大如如" w:date="2020-04-14T20:55:25Z">
            <w:r>
              <w:rPr>
                <w:rFonts w:eastAsia="仿宋"/>
                <w:b/>
                <w:sz w:val="28"/>
                <w:rPrChange w:id="431" w:author="熊大如如" w:date="2020-04-14T20:59:56Z">
                  <w:rPr/>
                </w:rPrChange>
              </w:rPr>
              <w:tab/>
            </w:r>
          </w:ins>
          <w:ins w:id="432" w:author="熊大如如" w:date="2020-04-14T20:55:25Z">
            <w:r>
              <w:rPr>
                <w:rFonts w:eastAsia="仿宋"/>
                <w:b/>
                <w:sz w:val="28"/>
                <w:rPrChange w:id="433" w:author="熊大如如" w:date="2020-04-14T20:59:56Z">
                  <w:rPr/>
                </w:rPrChange>
              </w:rPr>
              <w:fldChar w:fldCharType="begin"/>
            </w:r>
          </w:ins>
          <w:ins w:id="434" w:author="熊大如如" w:date="2020-04-14T20:55:25Z">
            <w:r>
              <w:rPr>
                <w:rFonts w:eastAsia="仿宋"/>
                <w:b/>
                <w:sz w:val="28"/>
                <w:rPrChange w:id="435" w:author="熊大如如" w:date="2020-04-14T20:59:56Z">
                  <w:rPr/>
                </w:rPrChange>
              </w:rPr>
              <w:instrText xml:space="preserve"> PAGEREF _Toc4038 </w:instrText>
            </w:r>
          </w:ins>
          <w:ins w:id="436" w:author="熊大如如" w:date="2020-04-14T20:55:25Z">
            <w:r>
              <w:rPr>
                <w:rFonts w:eastAsia="仿宋"/>
                <w:b/>
                <w:sz w:val="28"/>
                <w:rPrChange w:id="437" w:author="熊大如如" w:date="2020-04-14T20:59:56Z">
                  <w:rPr/>
                </w:rPrChange>
              </w:rPr>
              <w:fldChar w:fldCharType="separate"/>
            </w:r>
          </w:ins>
          <w:ins w:id="438" w:author="熊大如如" w:date="2020-04-28T21:50:27Z">
            <w:r>
              <w:rPr>
                <w:rFonts w:eastAsia="仿宋"/>
                <w:b/>
                <w:sz w:val="28"/>
              </w:rPr>
              <w:t>6</w:t>
            </w:r>
          </w:ins>
          <w:ins w:id="439" w:author="熊大如如" w:date="2020-04-14T20:55:25Z">
            <w:r>
              <w:rPr>
                <w:rFonts w:eastAsia="仿宋"/>
                <w:b/>
                <w:sz w:val="28"/>
                <w:rPrChange w:id="440" w:author="熊大如如" w:date="2020-04-14T20:59:56Z">
                  <w:rPr/>
                </w:rPrChange>
              </w:rPr>
              <w:fldChar w:fldCharType="end"/>
            </w:r>
          </w:ins>
          <w:ins w:id="441" w:author="熊大如如" w:date="2020-04-14T20:55:25Z">
            <w:r>
              <w:rPr>
                <w:rFonts w:eastAsia="仿宋"/>
                <w:b/>
                <w:sz w:val="28"/>
                <w:rPrChange w:id="442" w:author="熊大如如" w:date="2020-04-14T20:59:56Z">
                  <w:rPr/>
                </w:rPrChange>
              </w:rPr>
              <w:fldChar w:fldCharType="end"/>
            </w:r>
          </w:ins>
        </w:p>
        <w:p>
          <w:pPr>
            <w:pStyle w:val="11"/>
            <w:tabs>
              <w:tab w:val="right" w:leader="dot" w:pos="8306"/>
            </w:tabs>
            <w:ind w:left="0" w:leftChars="0" w:firstLine="560" w:firstLineChars="200"/>
            <w:rPr>
              <w:ins w:id="444" w:author="熊大如如" w:date="2020-04-14T20:55:25Z"/>
              <w:rFonts w:eastAsia="仿宋"/>
              <w:sz w:val="28"/>
              <w:rPrChange w:id="445" w:author="熊大如如" w:date="2020-04-14T20:59:10Z">
                <w:rPr>
                  <w:ins w:id="446" w:author="熊大如如" w:date="2020-04-14T20:55:25Z"/>
                </w:rPr>
              </w:rPrChange>
            </w:rPr>
            <w:pPrChange w:id="443" w:author="熊大如如" w:date="2020-04-14T20:59:37Z">
              <w:pPr>
                <w:pStyle w:val="11"/>
                <w:tabs>
                  <w:tab w:val="right" w:leader="dot" w:pos="8306"/>
                </w:tabs>
              </w:pPr>
            </w:pPrChange>
          </w:pPr>
          <w:ins w:id="447" w:author="熊大如如" w:date="2020-04-14T20:55:25Z">
            <w:r>
              <w:rPr>
                <w:rFonts w:eastAsia="仿宋"/>
                <w:sz w:val="28"/>
                <w:rPrChange w:id="448" w:author="熊大如如" w:date="2020-04-14T20:59:10Z">
                  <w:rPr/>
                </w:rPrChange>
              </w:rPr>
              <w:fldChar w:fldCharType="begin"/>
            </w:r>
          </w:ins>
          <w:ins w:id="449" w:author="熊大如如" w:date="2020-04-14T20:55:25Z">
            <w:r>
              <w:rPr>
                <w:rFonts w:eastAsia="仿宋"/>
                <w:sz w:val="28"/>
                <w:rPrChange w:id="450" w:author="熊大如如" w:date="2020-04-14T20:59:10Z">
                  <w:rPr/>
                </w:rPrChange>
              </w:rPr>
              <w:instrText xml:space="preserve"> HYPERLINK \l _Toc1370 </w:instrText>
            </w:r>
          </w:ins>
          <w:ins w:id="451" w:author="熊大如如" w:date="2020-04-14T20:55:25Z">
            <w:r>
              <w:rPr>
                <w:rFonts w:eastAsia="仿宋"/>
                <w:sz w:val="28"/>
                <w:rPrChange w:id="452" w:author="熊大如如" w:date="2020-04-14T20:59:10Z">
                  <w:rPr/>
                </w:rPrChange>
              </w:rPr>
              <w:fldChar w:fldCharType="separate"/>
            </w:r>
          </w:ins>
          <w:ins w:id="453" w:author="熊大如如" w:date="2020-04-14T20:55:25Z">
            <w:r>
              <w:rPr>
                <w:rFonts w:hint="eastAsia" w:ascii="黑体" w:hAnsi="黑体" w:eastAsia="仿宋" w:cs="黑体"/>
                <w:bCs/>
                <w:sz w:val="28"/>
                <w:lang w:val="en-US" w:eastAsia="zh-CN"/>
                <w:rPrChange w:id="454" w:author="熊大如如" w:date="2020-04-14T20:59:10Z">
                  <w:rPr>
                    <w:rFonts w:hint="eastAsia" w:ascii="黑体" w:hAnsi="黑体" w:eastAsia="黑体" w:cs="黑体"/>
                    <w:bCs/>
                    <w:lang w:val="en-US" w:eastAsia="zh-CN"/>
                  </w:rPr>
                </w:rPrChange>
              </w:rPr>
              <w:t>2.1网站系统功能设计</w:t>
            </w:r>
          </w:ins>
          <w:ins w:id="455" w:author="熊大如如" w:date="2020-04-14T20:55:25Z">
            <w:r>
              <w:rPr>
                <w:rFonts w:eastAsia="仿宋"/>
                <w:sz w:val="28"/>
                <w:rPrChange w:id="456" w:author="熊大如如" w:date="2020-04-14T20:59:10Z">
                  <w:rPr/>
                </w:rPrChange>
              </w:rPr>
              <w:tab/>
            </w:r>
          </w:ins>
          <w:ins w:id="457" w:author="熊大如如" w:date="2020-04-14T20:55:25Z">
            <w:r>
              <w:rPr>
                <w:rFonts w:eastAsia="仿宋"/>
                <w:sz w:val="28"/>
                <w:rPrChange w:id="458" w:author="熊大如如" w:date="2020-04-14T20:59:10Z">
                  <w:rPr/>
                </w:rPrChange>
              </w:rPr>
              <w:fldChar w:fldCharType="begin"/>
            </w:r>
          </w:ins>
          <w:ins w:id="459" w:author="熊大如如" w:date="2020-04-14T20:55:25Z">
            <w:r>
              <w:rPr>
                <w:rFonts w:eastAsia="仿宋"/>
                <w:sz w:val="28"/>
                <w:rPrChange w:id="460" w:author="熊大如如" w:date="2020-04-14T20:59:10Z">
                  <w:rPr/>
                </w:rPrChange>
              </w:rPr>
              <w:instrText xml:space="preserve"> PAGEREF _Toc1370 </w:instrText>
            </w:r>
          </w:ins>
          <w:ins w:id="461" w:author="熊大如如" w:date="2020-04-14T20:55:25Z">
            <w:r>
              <w:rPr>
                <w:rFonts w:eastAsia="仿宋"/>
                <w:sz w:val="28"/>
                <w:rPrChange w:id="462" w:author="熊大如如" w:date="2020-04-14T20:59:10Z">
                  <w:rPr/>
                </w:rPrChange>
              </w:rPr>
              <w:fldChar w:fldCharType="separate"/>
            </w:r>
          </w:ins>
          <w:ins w:id="463" w:author="熊大如如" w:date="2020-04-28T21:50:27Z">
            <w:r>
              <w:rPr>
                <w:rFonts w:eastAsia="仿宋"/>
                <w:sz w:val="28"/>
              </w:rPr>
              <w:t>6</w:t>
            </w:r>
          </w:ins>
          <w:ins w:id="464" w:author="熊大如如" w:date="2020-04-14T20:55:25Z">
            <w:r>
              <w:rPr>
                <w:rFonts w:eastAsia="仿宋"/>
                <w:sz w:val="28"/>
                <w:rPrChange w:id="465" w:author="熊大如如" w:date="2020-04-14T20:59:10Z">
                  <w:rPr/>
                </w:rPrChange>
              </w:rPr>
              <w:fldChar w:fldCharType="end"/>
            </w:r>
          </w:ins>
          <w:ins w:id="466" w:author="熊大如如" w:date="2020-04-14T20:55:25Z">
            <w:r>
              <w:rPr>
                <w:rFonts w:eastAsia="仿宋"/>
                <w:sz w:val="28"/>
                <w:rPrChange w:id="467" w:author="熊大如如" w:date="2020-04-14T20:59:10Z">
                  <w:rPr/>
                </w:rPrChange>
              </w:rPr>
              <w:fldChar w:fldCharType="end"/>
            </w:r>
          </w:ins>
        </w:p>
        <w:p>
          <w:pPr>
            <w:pStyle w:val="11"/>
            <w:tabs>
              <w:tab w:val="right" w:leader="dot" w:pos="8306"/>
            </w:tabs>
            <w:ind w:left="0" w:leftChars="0" w:firstLine="560" w:firstLineChars="200"/>
            <w:rPr>
              <w:ins w:id="469" w:author="熊大如如" w:date="2020-04-14T20:55:25Z"/>
              <w:rFonts w:eastAsia="仿宋"/>
              <w:sz w:val="28"/>
              <w:rPrChange w:id="470" w:author="熊大如如" w:date="2020-04-14T20:59:10Z">
                <w:rPr>
                  <w:ins w:id="471" w:author="熊大如如" w:date="2020-04-14T20:55:25Z"/>
                </w:rPr>
              </w:rPrChange>
            </w:rPr>
            <w:pPrChange w:id="468" w:author="熊大如如" w:date="2020-04-14T20:59:41Z">
              <w:pPr>
                <w:pStyle w:val="11"/>
                <w:tabs>
                  <w:tab w:val="right" w:leader="dot" w:pos="8306"/>
                </w:tabs>
              </w:pPr>
            </w:pPrChange>
          </w:pPr>
          <w:ins w:id="472" w:author="熊大如如" w:date="2020-04-14T20:55:25Z">
            <w:r>
              <w:rPr>
                <w:rFonts w:eastAsia="仿宋"/>
                <w:sz w:val="28"/>
                <w:rPrChange w:id="473" w:author="熊大如如" w:date="2020-04-14T20:59:10Z">
                  <w:rPr/>
                </w:rPrChange>
              </w:rPr>
              <w:fldChar w:fldCharType="begin"/>
            </w:r>
          </w:ins>
          <w:ins w:id="474" w:author="熊大如如" w:date="2020-04-14T20:55:25Z">
            <w:r>
              <w:rPr>
                <w:rFonts w:eastAsia="仿宋"/>
                <w:sz w:val="28"/>
                <w:rPrChange w:id="475" w:author="熊大如如" w:date="2020-04-14T20:59:10Z">
                  <w:rPr/>
                </w:rPrChange>
              </w:rPr>
              <w:instrText xml:space="preserve"> HYPERLINK \l _Toc21690 </w:instrText>
            </w:r>
          </w:ins>
          <w:ins w:id="476" w:author="熊大如如" w:date="2020-04-14T20:55:25Z">
            <w:r>
              <w:rPr>
                <w:rFonts w:eastAsia="仿宋"/>
                <w:sz w:val="28"/>
                <w:rPrChange w:id="477" w:author="熊大如如" w:date="2020-04-14T20:59:10Z">
                  <w:rPr/>
                </w:rPrChange>
              </w:rPr>
              <w:fldChar w:fldCharType="separate"/>
            </w:r>
          </w:ins>
          <w:ins w:id="478" w:author="熊大如如" w:date="2020-04-14T20:55:25Z">
            <w:r>
              <w:rPr>
                <w:rFonts w:hint="eastAsia" w:ascii="黑体" w:hAnsi="黑体" w:eastAsia="仿宋" w:cs="黑体"/>
                <w:bCs/>
                <w:sz w:val="28"/>
                <w:lang w:val="en-US" w:eastAsia="zh-CN"/>
                <w:rPrChange w:id="479" w:author="熊大如如" w:date="2020-04-14T20:59:10Z">
                  <w:rPr>
                    <w:rFonts w:hint="eastAsia" w:ascii="黑体" w:hAnsi="黑体" w:eastAsia="黑体" w:cs="黑体"/>
                    <w:bCs/>
                    <w:lang w:val="en-US" w:eastAsia="zh-CN"/>
                  </w:rPr>
                </w:rPrChange>
              </w:rPr>
              <w:t>2.2电商网站的ORM对象关系映射</w:t>
            </w:r>
          </w:ins>
          <w:ins w:id="480" w:author="熊大如如" w:date="2020-04-14T20:55:25Z">
            <w:r>
              <w:rPr>
                <w:rFonts w:eastAsia="仿宋"/>
                <w:sz w:val="28"/>
                <w:rPrChange w:id="481" w:author="熊大如如" w:date="2020-04-14T20:59:10Z">
                  <w:rPr/>
                </w:rPrChange>
              </w:rPr>
              <w:tab/>
            </w:r>
          </w:ins>
          <w:ins w:id="482" w:author="熊大如如" w:date="2020-04-14T20:55:25Z">
            <w:r>
              <w:rPr>
                <w:rFonts w:eastAsia="仿宋"/>
                <w:sz w:val="28"/>
                <w:rPrChange w:id="483" w:author="熊大如如" w:date="2020-04-14T20:59:10Z">
                  <w:rPr/>
                </w:rPrChange>
              </w:rPr>
              <w:fldChar w:fldCharType="begin"/>
            </w:r>
          </w:ins>
          <w:ins w:id="484" w:author="熊大如如" w:date="2020-04-14T20:55:25Z">
            <w:r>
              <w:rPr>
                <w:rFonts w:eastAsia="仿宋"/>
                <w:sz w:val="28"/>
                <w:rPrChange w:id="485" w:author="熊大如如" w:date="2020-04-14T20:59:10Z">
                  <w:rPr/>
                </w:rPrChange>
              </w:rPr>
              <w:instrText xml:space="preserve"> PAGEREF _Toc21690 </w:instrText>
            </w:r>
          </w:ins>
          <w:ins w:id="486" w:author="熊大如如" w:date="2020-04-14T20:55:25Z">
            <w:r>
              <w:rPr>
                <w:rFonts w:eastAsia="仿宋"/>
                <w:sz w:val="28"/>
                <w:rPrChange w:id="487" w:author="熊大如如" w:date="2020-04-14T20:59:10Z">
                  <w:rPr/>
                </w:rPrChange>
              </w:rPr>
              <w:fldChar w:fldCharType="separate"/>
            </w:r>
          </w:ins>
          <w:ins w:id="488" w:author="熊大如如" w:date="2020-04-28T21:50:27Z">
            <w:r>
              <w:rPr>
                <w:rFonts w:eastAsia="仿宋"/>
                <w:sz w:val="28"/>
              </w:rPr>
              <w:t>7</w:t>
            </w:r>
          </w:ins>
          <w:ins w:id="489" w:author="熊大如如" w:date="2020-04-14T20:55:25Z">
            <w:r>
              <w:rPr>
                <w:rFonts w:eastAsia="仿宋"/>
                <w:sz w:val="28"/>
                <w:rPrChange w:id="490" w:author="熊大如如" w:date="2020-04-14T20:59:10Z">
                  <w:rPr/>
                </w:rPrChange>
              </w:rPr>
              <w:fldChar w:fldCharType="end"/>
            </w:r>
          </w:ins>
          <w:ins w:id="491" w:author="熊大如如" w:date="2020-04-14T20:55:25Z">
            <w:r>
              <w:rPr>
                <w:rFonts w:eastAsia="仿宋"/>
                <w:sz w:val="28"/>
                <w:rPrChange w:id="492" w:author="熊大如如" w:date="2020-04-14T20:59:10Z">
                  <w:rPr/>
                </w:rPrChange>
              </w:rPr>
              <w:fldChar w:fldCharType="end"/>
            </w:r>
          </w:ins>
        </w:p>
        <w:p>
          <w:pPr>
            <w:pStyle w:val="11"/>
            <w:tabs>
              <w:tab w:val="right" w:leader="dot" w:pos="8306"/>
            </w:tabs>
            <w:ind w:left="0" w:leftChars="0" w:firstLine="560" w:firstLineChars="200"/>
            <w:rPr>
              <w:ins w:id="494" w:author="熊大如如" w:date="2020-04-14T20:55:25Z"/>
              <w:rFonts w:eastAsia="仿宋"/>
              <w:sz w:val="28"/>
              <w:rPrChange w:id="495" w:author="熊大如如" w:date="2020-04-14T20:59:10Z">
                <w:rPr>
                  <w:ins w:id="496" w:author="熊大如如" w:date="2020-04-14T20:55:25Z"/>
                </w:rPr>
              </w:rPrChange>
            </w:rPr>
            <w:pPrChange w:id="493" w:author="熊大如如" w:date="2020-04-14T20:57:58Z">
              <w:pPr>
                <w:pStyle w:val="11"/>
                <w:tabs>
                  <w:tab w:val="right" w:leader="dot" w:pos="8306"/>
                </w:tabs>
              </w:pPr>
            </w:pPrChange>
          </w:pPr>
          <w:ins w:id="497" w:author="熊大如如" w:date="2020-04-14T20:55:25Z">
            <w:r>
              <w:rPr>
                <w:rFonts w:eastAsia="仿宋"/>
                <w:sz w:val="28"/>
                <w:rPrChange w:id="498" w:author="熊大如如" w:date="2020-04-14T20:59:10Z">
                  <w:rPr/>
                </w:rPrChange>
              </w:rPr>
              <w:fldChar w:fldCharType="begin"/>
            </w:r>
          </w:ins>
          <w:ins w:id="499" w:author="熊大如如" w:date="2020-04-14T20:55:25Z">
            <w:r>
              <w:rPr>
                <w:rFonts w:eastAsia="仿宋"/>
                <w:sz w:val="28"/>
                <w:rPrChange w:id="500" w:author="熊大如如" w:date="2020-04-14T20:59:10Z">
                  <w:rPr/>
                </w:rPrChange>
              </w:rPr>
              <w:instrText xml:space="preserve"> HYPERLINK \l _Toc12659 </w:instrText>
            </w:r>
          </w:ins>
          <w:ins w:id="501" w:author="熊大如如" w:date="2020-04-14T20:55:25Z">
            <w:r>
              <w:rPr>
                <w:rFonts w:eastAsia="仿宋"/>
                <w:sz w:val="28"/>
                <w:rPrChange w:id="502" w:author="熊大如如" w:date="2020-04-14T20:59:10Z">
                  <w:rPr/>
                </w:rPrChange>
              </w:rPr>
              <w:fldChar w:fldCharType="separate"/>
            </w:r>
          </w:ins>
          <w:ins w:id="503" w:author="熊大如如" w:date="2020-04-14T20:55:25Z">
            <w:r>
              <w:rPr>
                <w:rFonts w:hint="eastAsia" w:ascii="黑体" w:hAnsi="黑体" w:eastAsia="仿宋" w:cs="黑体"/>
                <w:bCs/>
                <w:sz w:val="28"/>
                <w:lang w:val="en-US" w:eastAsia="zh-CN"/>
                <w:rPrChange w:id="504" w:author="熊大如如" w:date="2020-04-14T20:59:10Z">
                  <w:rPr>
                    <w:rFonts w:hint="eastAsia" w:ascii="黑体" w:hAnsi="黑体" w:eastAsia="黑体" w:cs="黑体"/>
                    <w:bCs/>
                    <w:lang w:val="en-US" w:eastAsia="zh-CN"/>
                  </w:rPr>
                </w:rPrChange>
              </w:rPr>
              <w:t>2.3网站设计实现所需的软硬件平台</w:t>
            </w:r>
          </w:ins>
          <w:ins w:id="505" w:author="熊大如如" w:date="2020-04-14T20:55:25Z">
            <w:r>
              <w:rPr>
                <w:rFonts w:eastAsia="仿宋"/>
                <w:sz w:val="28"/>
                <w:rPrChange w:id="506" w:author="熊大如如" w:date="2020-04-14T20:59:10Z">
                  <w:rPr/>
                </w:rPrChange>
              </w:rPr>
              <w:tab/>
            </w:r>
          </w:ins>
          <w:ins w:id="507" w:author="熊大如如" w:date="2020-04-14T20:55:25Z">
            <w:r>
              <w:rPr>
                <w:rFonts w:eastAsia="仿宋"/>
                <w:sz w:val="28"/>
                <w:rPrChange w:id="508" w:author="熊大如如" w:date="2020-04-14T20:59:10Z">
                  <w:rPr/>
                </w:rPrChange>
              </w:rPr>
              <w:fldChar w:fldCharType="begin"/>
            </w:r>
          </w:ins>
          <w:ins w:id="509" w:author="熊大如如" w:date="2020-04-14T20:55:25Z">
            <w:r>
              <w:rPr>
                <w:rFonts w:eastAsia="仿宋"/>
                <w:sz w:val="28"/>
                <w:rPrChange w:id="510" w:author="熊大如如" w:date="2020-04-14T20:59:10Z">
                  <w:rPr/>
                </w:rPrChange>
              </w:rPr>
              <w:instrText xml:space="preserve"> PAGEREF _Toc12659 </w:instrText>
            </w:r>
          </w:ins>
          <w:ins w:id="511" w:author="熊大如如" w:date="2020-04-14T20:55:25Z">
            <w:r>
              <w:rPr>
                <w:rFonts w:eastAsia="仿宋"/>
                <w:sz w:val="28"/>
                <w:rPrChange w:id="512" w:author="熊大如如" w:date="2020-04-14T20:59:10Z">
                  <w:rPr/>
                </w:rPrChange>
              </w:rPr>
              <w:fldChar w:fldCharType="separate"/>
            </w:r>
          </w:ins>
          <w:ins w:id="513" w:author="熊大如如" w:date="2020-04-28T21:50:27Z">
            <w:r>
              <w:rPr>
                <w:rFonts w:eastAsia="仿宋"/>
                <w:sz w:val="28"/>
              </w:rPr>
              <w:t>7</w:t>
            </w:r>
          </w:ins>
          <w:ins w:id="514" w:author="熊大如如" w:date="2020-04-14T20:55:25Z">
            <w:r>
              <w:rPr>
                <w:rFonts w:eastAsia="仿宋"/>
                <w:sz w:val="28"/>
                <w:rPrChange w:id="515" w:author="熊大如如" w:date="2020-04-14T20:59:10Z">
                  <w:rPr/>
                </w:rPrChange>
              </w:rPr>
              <w:fldChar w:fldCharType="end"/>
            </w:r>
          </w:ins>
          <w:ins w:id="516" w:author="熊大如如" w:date="2020-04-14T20:55:25Z">
            <w:r>
              <w:rPr>
                <w:rFonts w:eastAsia="仿宋"/>
                <w:sz w:val="28"/>
                <w:rPrChange w:id="517" w:author="熊大如如" w:date="2020-04-14T20:59:10Z">
                  <w:rPr/>
                </w:rPrChange>
              </w:rPr>
              <w:fldChar w:fldCharType="end"/>
            </w:r>
          </w:ins>
        </w:p>
        <w:p>
          <w:pPr>
            <w:pStyle w:val="10"/>
            <w:tabs>
              <w:tab w:val="right" w:leader="dot" w:pos="8306"/>
            </w:tabs>
            <w:rPr>
              <w:ins w:id="518" w:author="熊大如如" w:date="2020-04-14T20:55:25Z"/>
              <w:rFonts w:eastAsia="仿宋"/>
              <w:sz w:val="28"/>
              <w:rPrChange w:id="519" w:author="熊大如如" w:date="2020-04-14T20:59:10Z">
                <w:rPr>
                  <w:ins w:id="520" w:author="熊大如如" w:date="2020-04-14T20:55:25Z"/>
                </w:rPr>
              </w:rPrChange>
            </w:rPr>
          </w:pPr>
          <w:ins w:id="521" w:author="熊大如如" w:date="2020-04-14T20:55:25Z">
            <w:r>
              <w:rPr>
                <w:rFonts w:eastAsia="仿宋"/>
                <w:b/>
                <w:sz w:val="28"/>
                <w:rPrChange w:id="522" w:author="熊大如如" w:date="2020-04-14T21:00:09Z">
                  <w:rPr/>
                </w:rPrChange>
              </w:rPr>
              <w:fldChar w:fldCharType="begin"/>
            </w:r>
          </w:ins>
          <w:ins w:id="523" w:author="熊大如如" w:date="2020-04-14T20:55:25Z">
            <w:r>
              <w:rPr>
                <w:rFonts w:eastAsia="仿宋"/>
                <w:b/>
                <w:sz w:val="28"/>
                <w:rPrChange w:id="524" w:author="熊大如如" w:date="2020-04-14T21:00:09Z">
                  <w:rPr/>
                </w:rPrChange>
              </w:rPr>
              <w:instrText xml:space="preserve"> HYPERLINK \l _Toc25203 </w:instrText>
            </w:r>
          </w:ins>
          <w:ins w:id="525" w:author="熊大如如" w:date="2020-04-14T20:55:25Z">
            <w:r>
              <w:rPr>
                <w:rFonts w:eastAsia="仿宋"/>
                <w:b/>
                <w:sz w:val="28"/>
                <w:rPrChange w:id="526" w:author="熊大如如" w:date="2020-04-14T21:00:09Z">
                  <w:rPr/>
                </w:rPrChange>
              </w:rPr>
              <w:fldChar w:fldCharType="separate"/>
            </w:r>
          </w:ins>
          <w:ins w:id="527" w:author="熊大如如" w:date="2020-04-14T20:55:25Z">
            <w:r>
              <w:rPr>
                <w:rFonts w:hint="eastAsia" w:ascii="黑体" w:hAnsi="黑体" w:eastAsia="仿宋" w:cs="黑体"/>
                <w:b/>
                <w:bCs/>
                <w:kern w:val="0"/>
                <w:sz w:val="28"/>
                <w:szCs w:val="28"/>
                <w:lang w:val="en-US" w:eastAsia="zh-CN"/>
                <w:rPrChange w:id="528" w:author="熊大如如" w:date="2020-04-14T21:00:09Z">
                  <w:rPr>
                    <w:rFonts w:hint="eastAsia" w:ascii="黑体" w:hAnsi="黑体" w:eastAsia="黑体" w:cs="黑体"/>
                    <w:bCs/>
                    <w:kern w:val="0"/>
                    <w:szCs w:val="28"/>
                    <w:lang w:val="en-US" w:eastAsia="zh-CN"/>
                  </w:rPr>
                </w:rPrChange>
              </w:rPr>
              <w:t>3</w:t>
            </w:r>
          </w:ins>
          <w:ins w:id="529" w:author="熊大如如" w:date="2020-04-14T20:55:25Z">
            <w:r>
              <w:rPr>
                <w:rFonts w:hint="eastAsia" w:hAnsi="黑体" w:eastAsia="仿宋" w:cs="黑体"/>
                <w:b/>
                <w:bCs/>
                <w:kern w:val="0"/>
                <w:sz w:val="28"/>
                <w:szCs w:val="28"/>
                <w:lang w:val="en-US" w:eastAsia="zh-CN"/>
                <w:rPrChange w:id="530" w:author="熊大如如" w:date="2020-04-14T21:00:09Z">
                  <w:rPr>
                    <w:rFonts w:hint="eastAsia" w:hAnsi="黑体" w:eastAsia="黑体" w:cs="黑体"/>
                    <w:bCs/>
                    <w:kern w:val="0"/>
                    <w:szCs w:val="28"/>
                    <w:lang w:val="en-US" w:eastAsia="zh-CN"/>
                  </w:rPr>
                </w:rPrChange>
              </w:rPr>
              <w:t xml:space="preserve"> </w:t>
            </w:r>
          </w:ins>
          <w:ins w:id="531" w:author="熊大如如" w:date="2020-04-14T20:55:25Z">
            <w:r>
              <w:rPr>
                <w:rFonts w:hint="eastAsia" w:ascii="Times New Roman" w:hAnsi="黑体" w:eastAsia="仿宋" w:cs="黑体"/>
                <w:b/>
                <w:bCs/>
                <w:kern w:val="0"/>
                <w:sz w:val="28"/>
                <w:szCs w:val="28"/>
                <w:lang w:val="en-US" w:eastAsia="zh-CN"/>
                <w:rPrChange w:id="532" w:author="熊大如如" w:date="2020-04-14T21:00:09Z">
                  <w:rPr>
                    <w:rFonts w:hint="eastAsia" w:ascii="Times New Roman" w:hAnsi="黑体" w:eastAsia="黑体" w:cs="黑体"/>
                    <w:bCs/>
                    <w:kern w:val="0"/>
                    <w:szCs w:val="28"/>
                    <w:lang w:val="en-US" w:eastAsia="zh-CN"/>
                  </w:rPr>
                </w:rPrChange>
              </w:rPr>
              <w:t>构建网站的准备工作</w:t>
            </w:r>
          </w:ins>
          <w:ins w:id="533" w:author="熊大如如" w:date="2020-04-14T20:55:25Z">
            <w:r>
              <w:rPr>
                <w:rFonts w:eastAsia="仿宋"/>
                <w:b/>
                <w:sz w:val="28"/>
                <w:rPrChange w:id="534" w:author="熊大如如" w:date="2020-04-14T21:00:09Z">
                  <w:rPr/>
                </w:rPrChange>
              </w:rPr>
              <w:tab/>
            </w:r>
          </w:ins>
          <w:ins w:id="535" w:author="熊大如如" w:date="2020-04-14T20:55:25Z">
            <w:r>
              <w:rPr>
                <w:rFonts w:eastAsia="仿宋"/>
                <w:b/>
                <w:sz w:val="28"/>
                <w:rPrChange w:id="536" w:author="熊大如如" w:date="2020-04-14T21:00:09Z">
                  <w:rPr/>
                </w:rPrChange>
              </w:rPr>
              <w:fldChar w:fldCharType="begin"/>
            </w:r>
          </w:ins>
          <w:ins w:id="537" w:author="熊大如如" w:date="2020-04-14T20:55:25Z">
            <w:r>
              <w:rPr>
                <w:rFonts w:eastAsia="仿宋"/>
                <w:b/>
                <w:sz w:val="28"/>
                <w:rPrChange w:id="538" w:author="熊大如如" w:date="2020-04-14T21:00:09Z">
                  <w:rPr/>
                </w:rPrChange>
              </w:rPr>
              <w:instrText xml:space="preserve"> PAGEREF _Toc25203 </w:instrText>
            </w:r>
          </w:ins>
          <w:ins w:id="539" w:author="熊大如如" w:date="2020-04-14T20:55:25Z">
            <w:r>
              <w:rPr>
                <w:rFonts w:eastAsia="仿宋"/>
                <w:b/>
                <w:sz w:val="28"/>
                <w:rPrChange w:id="540" w:author="熊大如如" w:date="2020-04-14T21:00:09Z">
                  <w:rPr/>
                </w:rPrChange>
              </w:rPr>
              <w:fldChar w:fldCharType="separate"/>
            </w:r>
          </w:ins>
          <w:ins w:id="541" w:author="熊大如如" w:date="2020-04-28T21:50:27Z">
            <w:r>
              <w:rPr>
                <w:rFonts w:eastAsia="仿宋"/>
                <w:b/>
                <w:sz w:val="28"/>
              </w:rPr>
              <w:t>7</w:t>
            </w:r>
          </w:ins>
          <w:ins w:id="542" w:author="熊大如如" w:date="2020-04-14T20:55:25Z">
            <w:r>
              <w:rPr>
                <w:rFonts w:eastAsia="仿宋"/>
                <w:b/>
                <w:sz w:val="28"/>
                <w:rPrChange w:id="543" w:author="熊大如如" w:date="2020-04-14T21:00:09Z">
                  <w:rPr/>
                </w:rPrChange>
              </w:rPr>
              <w:fldChar w:fldCharType="end"/>
            </w:r>
          </w:ins>
          <w:ins w:id="544" w:author="熊大如如" w:date="2020-04-14T20:55:25Z">
            <w:r>
              <w:rPr>
                <w:rFonts w:eastAsia="仿宋"/>
                <w:b/>
                <w:sz w:val="28"/>
                <w:rPrChange w:id="545" w:author="熊大如如" w:date="2020-04-14T21:00:09Z">
                  <w:rPr/>
                </w:rPrChange>
              </w:rPr>
              <w:fldChar w:fldCharType="end"/>
            </w:r>
          </w:ins>
        </w:p>
        <w:p>
          <w:pPr>
            <w:pStyle w:val="10"/>
            <w:tabs>
              <w:tab w:val="right" w:leader="dot" w:pos="8306"/>
            </w:tabs>
            <w:rPr>
              <w:ins w:id="546" w:author="熊大如如" w:date="2020-04-14T20:55:25Z"/>
              <w:rFonts w:eastAsia="仿宋"/>
              <w:b/>
              <w:sz w:val="28"/>
              <w:rPrChange w:id="547" w:author="熊大如如" w:date="2020-04-14T21:00:19Z">
                <w:rPr>
                  <w:ins w:id="548" w:author="熊大如如" w:date="2020-04-14T20:55:25Z"/>
                </w:rPr>
              </w:rPrChange>
            </w:rPr>
          </w:pPr>
          <w:ins w:id="549" w:author="熊大如如" w:date="2020-04-14T20:55:25Z">
            <w:r>
              <w:rPr>
                <w:rFonts w:eastAsia="仿宋"/>
                <w:b/>
                <w:sz w:val="28"/>
                <w:rPrChange w:id="550" w:author="熊大如如" w:date="2020-04-14T21:00:19Z">
                  <w:rPr/>
                </w:rPrChange>
              </w:rPr>
              <w:fldChar w:fldCharType="begin"/>
            </w:r>
          </w:ins>
          <w:ins w:id="551" w:author="熊大如如" w:date="2020-04-14T20:55:25Z">
            <w:r>
              <w:rPr>
                <w:rFonts w:eastAsia="仿宋"/>
                <w:b/>
                <w:sz w:val="28"/>
                <w:rPrChange w:id="552" w:author="熊大如如" w:date="2020-04-14T21:00:19Z">
                  <w:rPr/>
                </w:rPrChange>
              </w:rPr>
              <w:instrText xml:space="preserve"> HYPERLINK \l _Toc31100 </w:instrText>
            </w:r>
          </w:ins>
          <w:ins w:id="553" w:author="熊大如如" w:date="2020-04-14T20:55:25Z">
            <w:r>
              <w:rPr>
                <w:rFonts w:eastAsia="仿宋"/>
                <w:b/>
                <w:sz w:val="28"/>
                <w:rPrChange w:id="554" w:author="熊大如如" w:date="2020-04-14T21:00:19Z">
                  <w:rPr/>
                </w:rPrChange>
              </w:rPr>
              <w:fldChar w:fldCharType="separate"/>
            </w:r>
          </w:ins>
          <w:ins w:id="555" w:author="熊大如如" w:date="2020-04-14T20:55:25Z">
            <w:r>
              <w:rPr>
                <w:rFonts w:hint="eastAsia" w:ascii="黑体" w:hAnsi="黑体" w:eastAsia="仿宋" w:cs="黑体"/>
                <w:b/>
                <w:bCs/>
                <w:sz w:val="28"/>
                <w:szCs w:val="28"/>
                <w:lang w:val="en-US" w:eastAsia="zh-CN"/>
                <w:rPrChange w:id="556" w:author="熊大如如" w:date="2020-04-14T21:00:19Z">
                  <w:rPr>
                    <w:rFonts w:hint="eastAsia" w:ascii="黑体" w:hAnsi="黑体" w:eastAsia="黑体" w:cs="黑体"/>
                    <w:bCs/>
                    <w:szCs w:val="28"/>
                    <w:lang w:val="en-US" w:eastAsia="zh-CN"/>
                  </w:rPr>
                </w:rPrChange>
              </w:rPr>
              <w:t>4</w:t>
            </w:r>
          </w:ins>
          <w:ins w:id="557" w:author="熊大如如" w:date="2020-04-14T20:55:25Z">
            <w:r>
              <w:rPr>
                <w:rFonts w:hint="eastAsia" w:hAnsi="黑体" w:eastAsia="仿宋" w:cs="黑体"/>
                <w:b/>
                <w:bCs/>
                <w:sz w:val="28"/>
                <w:szCs w:val="28"/>
                <w:lang w:val="en-US" w:eastAsia="zh-CN"/>
                <w:rPrChange w:id="558" w:author="熊大如如" w:date="2020-04-14T21:00:19Z">
                  <w:rPr>
                    <w:rFonts w:hint="eastAsia" w:hAnsi="黑体" w:eastAsia="黑体" w:cs="黑体"/>
                    <w:bCs/>
                    <w:szCs w:val="28"/>
                    <w:lang w:val="en-US" w:eastAsia="zh-CN"/>
                  </w:rPr>
                </w:rPrChange>
              </w:rPr>
              <w:t xml:space="preserve"> 电商网站具体设计</w:t>
            </w:r>
          </w:ins>
          <w:ins w:id="559" w:author="熊大如如" w:date="2020-04-14T20:55:25Z">
            <w:r>
              <w:rPr>
                <w:rFonts w:eastAsia="仿宋"/>
                <w:b/>
                <w:sz w:val="28"/>
                <w:rPrChange w:id="560" w:author="熊大如如" w:date="2020-04-14T21:00:19Z">
                  <w:rPr/>
                </w:rPrChange>
              </w:rPr>
              <w:tab/>
            </w:r>
          </w:ins>
          <w:ins w:id="561" w:author="熊大如如" w:date="2020-04-14T20:55:25Z">
            <w:r>
              <w:rPr>
                <w:rFonts w:eastAsia="仿宋"/>
                <w:b/>
                <w:sz w:val="28"/>
                <w:rPrChange w:id="562" w:author="熊大如如" w:date="2020-04-14T21:00:19Z">
                  <w:rPr/>
                </w:rPrChange>
              </w:rPr>
              <w:fldChar w:fldCharType="begin"/>
            </w:r>
          </w:ins>
          <w:ins w:id="563" w:author="熊大如如" w:date="2020-04-14T20:55:25Z">
            <w:r>
              <w:rPr>
                <w:rFonts w:eastAsia="仿宋"/>
                <w:b/>
                <w:sz w:val="28"/>
                <w:rPrChange w:id="564" w:author="熊大如如" w:date="2020-04-14T21:00:19Z">
                  <w:rPr/>
                </w:rPrChange>
              </w:rPr>
              <w:instrText xml:space="preserve"> PAGEREF _Toc31100 </w:instrText>
            </w:r>
          </w:ins>
          <w:ins w:id="565" w:author="熊大如如" w:date="2020-04-14T20:55:25Z">
            <w:r>
              <w:rPr>
                <w:rFonts w:eastAsia="仿宋"/>
                <w:b/>
                <w:sz w:val="28"/>
                <w:rPrChange w:id="566" w:author="熊大如如" w:date="2020-04-14T21:00:19Z">
                  <w:rPr/>
                </w:rPrChange>
              </w:rPr>
              <w:fldChar w:fldCharType="separate"/>
            </w:r>
          </w:ins>
          <w:ins w:id="567" w:author="熊大如如" w:date="2020-04-28T21:50:27Z">
            <w:r>
              <w:rPr>
                <w:rFonts w:eastAsia="仿宋"/>
                <w:b/>
                <w:sz w:val="28"/>
              </w:rPr>
              <w:t>8</w:t>
            </w:r>
          </w:ins>
          <w:ins w:id="568" w:author="熊大如如" w:date="2020-04-14T20:55:25Z">
            <w:r>
              <w:rPr>
                <w:rFonts w:eastAsia="仿宋"/>
                <w:b/>
                <w:sz w:val="28"/>
                <w:rPrChange w:id="569" w:author="熊大如如" w:date="2020-04-14T21:00:19Z">
                  <w:rPr/>
                </w:rPrChange>
              </w:rPr>
              <w:fldChar w:fldCharType="end"/>
            </w:r>
          </w:ins>
          <w:ins w:id="570" w:author="熊大如如" w:date="2020-04-14T20:55:25Z">
            <w:r>
              <w:rPr>
                <w:rFonts w:eastAsia="仿宋"/>
                <w:b/>
                <w:sz w:val="28"/>
                <w:rPrChange w:id="571" w:author="熊大如如" w:date="2020-04-14T21:00:19Z">
                  <w:rPr/>
                </w:rPrChange>
              </w:rPr>
              <w:fldChar w:fldCharType="end"/>
            </w:r>
          </w:ins>
        </w:p>
        <w:p>
          <w:pPr>
            <w:pStyle w:val="10"/>
            <w:tabs>
              <w:tab w:val="right" w:leader="dot" w:pos="8306"/>
            </w:tabs>
            <w:ind w:firstLine="560" w:firstLineChars="200"/>
            <w:rPr>
              <w:ins w:id="573" w:author="熊大如如" w:date="2020-04-14T21:03:13Z"/>
              <w:rFonts w:eastAsia="仿宋"/>
              <w:sz w:val="28"/>
            </w:rPr>
            <w:pPrChange w:id="572" w:author="熊大如如" w:date="2020-04-14T20:58:05Z">
              <w:pPr>
                <w:pStyle w:val="10"/>
                <w:tabs>
                  <w:tab w:val="right" w:leader="dot" w:pos="8306"/>
                </w:tabs>
              </w:pPr>
            </w:pPrChange>
          </w:pPr>
          <w:ins w:id="574" w:author="熊大如如" w:date="2020-04-14T21:03:15Z">
            <w:r>
              <w:rPr>
                <w:rFonts w:eastAsia="仿宋"/>
                <w:sz w:val="28"/>
              </w:rPr>
              <w:fldChar w:fldCharType="begin"/>
            </w:r>
          </w:ins>
          <w:ins w:id="575" w:author="熊大如如" w:date="2020-04-14T21:03:15Z">
            <w:r>
              <w:rPr>
                <w:rFonts w:eastAsia="仿宋"/>
                <w:sz w:val="28"/>
              </w:rPr>
              <w:instrText xml:space="preserve"> HYPERLINK \l _Toc12672 </w:instrText>
            </w:r>
          </w:ins>
          <w:ins w:id="576" w:author="熊大如如" w:date="2020-04-14T21:03:15Z">
            <w:r>
              <w:rPr>
                <w:rFonts w:eastAsia="仿宋"/>
                <w:sz w:val="28"/>
              </w:rPr>
              <w:fldChar w:fldCharType="separate"/>
            </w:r>
          </w:ins>
          <w:ins w:id="577" w:author="熊大如如" w:date="2020-04-14T21:03:15Z">
            <w:r>
              <w:rPr>
                <w:rFonts w:hint="eastAsia" w:ascii="黑体" w:hAnsi="黑体" w:eastAsia="仿宋" w:cs="黑体"/>
                <w:bCs/>
                <w:sz w:val="28"/>
                <w:szCs w:val="24"/>
                <w:lang w:val="en-US" w:eastAsia="zh-CN"/>
              </w:rPr>
              <w:t>4.</w:t>
            </w:r>
          </w:ins>
          <w:ins w:id="578" w:author="熊大如如" w:date="2020-04-14T21:03:18Z">
            <w:r>
              <w:rPr>
                <w:rFonts w:hint="eastAsia" w:ascii="黑体" w:hAnsi="黑体" w:eastAsia="仿宋" w:cs="黑体"/>
                <w:bCs/>
                <w:sz w:val="28"/>
                <w:szCs w:val="24"/>
                <w:lang w:val="en-US" w:eastAsia="zh-CN"/>
              </w:rPr>
              <w:t>1</w:t>
            </w:r>
          </w:ins>
          <w:ins w:id="579" w:author="熊大如如" w:date="2020-04-14T21:03:57Z">
            <w:r>
              <w:rPr>
                <w:rFonts w:hint="eastAsia" w:ascii="黑体" w:hAnsi="黑体" w:eastAsia="仿宋" w:cs="黑体"/>
                <w:bCs/>
                <w:sz w:val="28"/>
                <w:szCs w:val="24"/>
                <w:lang w:val="en-US" w:eastAsia="zh-CN"/>
              </w:rPr>
              <w:t>首页</w:t>
            </w:r>
          </w:ins>
          <w:ins w:id="580" w:author="熊大如如" w:date="2020-04-14T21:03:15Z">
            <w:r>
              <w:rPr>
                <w:rFonts w:hint="eastAsia" w:hAnsi="黑体" w:eastAsia="仿宋" w:cs="黑体"/>
                <w:bCs/>
                <w:sz w:val="28"/>
                <w:szCs w:val="24"/>
                <w:lang w:val="en-US" w:eastAsia="zh-CN"/>
              </w:rPr>
              <w:t>模块</w:t>
            </w:r>
          </w:ins>
          <w:ins w:id="581" w:author="熊大如如" w:date="2020-04-14T21:03:15Z">
            <w:r>
              <w:rPr>
                <w:rFonts w:hint="eastAsia" w:ascii="Times New Roman" w:hAnsi="黑体" w:eastAsia="仿宋" w:cs="黑体"/>
                <w:bCs/>
                <w:sz w:val="28"/>
                <w:szCs w:val="24"/>
                <w:lang w:val="en-US" w:eastAsia="zh-CN"/>
              </w:rPr>
              <w:t>的构建</w:t>
            </w:r>
          </w:ins>
          <w:ins w:id="582" w:author="熊大如如" w:date="2020-04-14T21:03:15Z">
            <w:r>
              <w:rPr>
                <w:rFonts w:eastAsia="仿宋"/>
                <w:sz w:val="28"/>
              </w:rPr>
              <w:tab/>
            </w:r>
          </w:ins>
          <w:ins w:id="583" w:author="熊大如如" w:date="2020-04-14T21:04:06Z">
            <w:r>
              <w:rPr>
                <w:rFonts w:hint="eastAsia" w:eastAsia="仿宋"/>
                <w:sz w:val="28"/>
                <w:lang w:val="en-US" w:eastAsia="zh-CN"/>
              </w:rPr>
              <w:t>6</w:t>
            </w:r>
          </w:ins>
          <w:ins w:id="584" w:author="熊大如如" w:date="2020-04-14T21:03:15Z">
            <w:r>
              <w:rPr>
                <w:rFonts w:eastAsia="仿宋"/>
                <w:sz w:val="28"/>
              </w:rPr>
              <w:fldChar w:fldCharType="end"/>
            </w:r>
          </w:ins>
        </w:p>
        <w:p>
          <w:pPr>
            <w:pStyle w:val="10"/>
            <w:tabs>
              <w:tab w:val="right" w:leader="dot" w:pos="8306"/>
            </w:tabs>
            <w:ind w:firstLine="560" w:firstLineChars="200"/>
            <w:rPr>
              <w:ins w:id="586" w:author="熊大如如" w:date="2020-04-14T20:55:25Z"/>
              <w:rFonts w:eastAsia="仿宋"/>
              <w:sz w:val="28"/>
              <w:rPrChange w:id="587" w:author="熊大如如" w:date="2020-04-14T20:59:10Z">
                <w:rPr>
                  <w:ins w:id="588" w:author="熊大如如" w:date="2020-04-14T20:55:25Z"/>
                </w:rPr>
              </w:rPrChange>
            </w:rPr>
            <w:pPrChange w:id="585" w:author="熊大如如" w:date="2020-04-14T20:58:05Z">
              <w:pPr>
                <w:pStyle w:val="10"/>
                <w:tabs>
                  <w:tab w:val="right" w:leader="dot" w:pos="8306"/>
                </w:tabs>
              </w:pPr>
            </w:pPrChange>
          </w:pPr>
          <w:ins w:id="589" w:author="熊大如如" w:date="2020-04-14T20:55:25Z">
            <w:r>
              <w:rPr>
                <w:rFonts w:eastAsia="仿宋"/>
                <w:sz w:val="28"/>
                <w:rPrChange w:id="590" w:author="熊大如如" w:date="2020-04-14T20:59:10Z">
                  <w:rPr/>
                </w:rPrChange>
              </w:rPr>
              <w:fldChar w:fldCharType="begin"/>
            </w:r>
          </w:ins>
          <w:ins w:id="591" w:author="熊大如如" w:date="2020-04-14T20:55:25Z">
            <w:r>
              <w:rPr>
                <w:rFonts w:eastAsia="仿宋"/>
                <w:sz w:val="28"/>
                <w:rPrChange w:id="592" w:author="熊大如如" w:date="2020-04-14T20:59:10Z">
                  <w:rPr/>
                </w:rPrChange>
              </w:rPr>
              <w:instrText xml:space="preserve"> HYPERLINK \l _Toc12672 </w:instrText>
            </w:r>
          </w:ins>
          <w:ins w:id="593" w:author="熊大如如" w:date="2020-04-14T20:55:25Z">
            <w:r>
              <w:rPr>
                <w:rFonts w:eastAsia="仿宋"/>
                <w:sz w:val="28"/>
                <w:rPrChange w:id="594" w:author="熊大如如" w:date="2020-04-14T20:59:10Z">
                  <w:rPr/>
                </w:rPrChange>
              </w:rPr>
              <w:fldChar w:fldCharType="separate"/>
            </w:r>
          </w:ins>
          <w:ins w:id="595" w:author="熊大如如" w:date="2020-04-14T20:55:25Z">
            <w:r>
              <w:rPr>
                <w:rFonts w:hint="eastAsia" w:ascii="黑体" w:hAnsi="黑体" w:eastAsia="仿宋" w:cs="黑体"/>
                <w:bCs/>
                <w:sz w:val="28"/>
                <w:szCs w:val="24"/>
                <w:lang w:val="en-US" w:eastAsia="zh-CN"/>
                <w:rPrChange w:id="596" w:author="熊大如如" w:date="2020-04-14T20:59:10Z">
                  <w:rPr>
                    <w:rFonts w:hint="eastAsia" w:ascii="黑体" w:hAnsi="黑体" w:eastAsia="黑体" w:cs="黑体"/>
                    <w:bCs/>
                    <w:szCs w:val="24"/>
                    <w:lang w:val="en-US" w:eastAsia="zh-CN"/>
                  </w:rPr>
                </w:rPrChange>
              </w:rPr>
              <w:t>4.2</w:t>
            </w:r>
          </w:ins>
          <w:ins w:id="597" w:author="熊大如如" w:date="2020-04-14T20:55:25Z">
            <w:r>
              <w:rPr>
                <w:rFonts w:hint="eastAsia" w:ascii="Times New Roman" w:hAnsi="黑体" w:eastAsia="仿宋" w:cs="黑体"/>
                <w:bCs/>
                <w:sz w:val="28"/>
                <w:szCs w:val="24"/>
                <w:lang w:val="en-US" w:eastAsia="zh-CN"/>
                <w:rPrChange w:id="598" w:author="熊大如如" w:date="2020-04-14T20:59:10Z">
                  <w:rPr>
                    <w:rFonts w:hint="eastAsia" w:ascii="Times New Roman" w:hAnsi="黑体" w:eastAsia="黑体" w:cs="黑体"/>
                    <w:bCs/>
                    <w:szCs w:val="24"/>
                    <w:lang w:val="en-US" w:eastAsia="zh-CN"/>
                  </w:rPr>
                </w:rPrChange>
              </w:rPr>
              <w:t>闪购</w:t>
            </w:r>
          </w:ins>
          <w:ins w:id="599" w:author="熊大如如" w:date="2020-04-14T20:55:25Z">
            <w:r>
              <w:rPr>
                <w:rFonts w:hint="eastAsia" w:hAnsi="黑体" w:eastAsia="仿宋" w:cs="黑体"/>
                <w:bCs/>
                <w:sz w:val="28"/>
                <w:szCs w:val="24"/>
                <w:lang w:val="en-US" w:eastAsia="zh-CN"/>
                <w:rPrChange w:id="600" w:author="熊大如如" w:date="2020-04-14T20:59:10Z">
                  <w:rPr>
                    <w:rFonts w:hint="eastAsia" w:hAnsi="黑体" w:eastAsia="黑体" w:cs="黑体"/>
                    <w:bCs/>
                    <w:szCs w:val="24"/>
                    <w:lang w:val="en-US" w:eastAsia="zh-CN"/>
                  </w:rPr>
                </w:rPrChange>
              </w:rPr>
              <w:t>模块</w:t>
            </w:r>
          </w:ins>
          <w:ins w:id="601" w:author="熊大如如" w:date="2020-04-14T20:55:25Z">
            <w:r>
              <w:rPr>
                <w:rFonts w:hint="eastAsia" w:ascii="Times New Roman" w:hAnsi="黑体" w:eastAsia="仿宋" w:cs="黑体"/>
                <w:bCs/>
                <w:sz w:val="28"/>
                <w:szCs w:val="24"/>
                <w:lang w:val="en-US" w:eastAsia="zh-CN"/>
                <w:rPrChange w:id="602" w:author="熊大如如" w:date="2020-04-14T20:59:10Z">
                  <w:rPr>
                    <w:rFonts w:hint="eastAsia" w:ascii="Times New Roman" w:hAnsi="黑体" w:eastAsia="黑体" w:cs="黑体"/>
                    <w:bCs/>
                    <w:szCs w:val="24"/>
                    <w:lang w:val="en-US" w:eastAsia="zh-CN"/>
                  </w:rPr>
                </w:rPrChange>
              </w:rPr>
              <w:t>的构建</w:t>
            </w:r>
          </w:ins>
          <w:ins w:id="603" w:author="熊大如如" w:date="2020-04-14T20:55:25Z">
            <w:r>
              <w:rPr>
                <w:rFonts w:eastAsia="仿宋"/>
                <w:sz w:val="28"/>
                <w:rPrChange w:id="604" w:author="熊大如如" w:date="2020-04-14T20:59:10Z">
                  <w:rPr/>
                </w:rPrChange>
              </w:rPr>
              <w:tab/>
            </w:r>
          </w:ins>
          <w:ins w:id="605" w:author="熊大如如" w:date="2020-04-14T20:55:25Z">
            <w:r>
              <w:rPr>
                <w:rFonts w:eastAsia="仿宋"/>
                <w:sz w:val="28"/>
                <w:rPrChange w:id="606" w:author="熊大如如" w:date="2020-04-14T20:59:10Z">
                  <w:rPr/>
                </w:rPrChange>
              </w:rPr>
              <w:fldChar w:fldCharType="begin"/>
            </w:r>
          </w:ins>
          <w:ins w:id="607" w:author="熊大如如" w:date="2020-04-14T20:55:25Z">
            <w:r>
              <w:rPr>
                <w:rFonts w:eastAsia="仿宋"/>
                <w:sz w:val="28"/>
                <w:rPrChange w:id="608" w:author="熊大如如" w:date="2020-04-14T20:59:10Z">
                  <w:rPr/>
                </w:rPrChange>
              </w:rPr>
              <w:instrText xml:space="preserve"> PAGEREF _Toc12672 </w:instrText>
            </w:r>
          </w:ins>
          <w:ins w:id="609" w:author="熊大如如" w:date="2020-04-14T20:55:25Z">
            <w:r>
              <w:rPr>
                <w:rFonts w:eastAsia="仿宋"/>
                <w:sz w:val="28"/>
                <w:rPrChange w:id="610" w:author="熊大如如" w:date="2020-04-14T20:59:10Z">
                  <w:rPr/>
                </w:rPrChange>
              </w:rPr>
              <w:fldChar w:fldCharType="separate"/>
            </w:r>
          </w:ins>
          <w:ins w:id="611" w:author="熊大如如" w:date="2020-04-28T21:50:27Z">
            <w:r>
              <w:rPr>
                <w:rFonts w:eastAsia="仿宋"/>
                <w:sz w:val="28"/>
              </w:rPr>
              <w:t>10</w:t>
            </w:r>
          </w:ins>
          <w:ins w:id="612" w:author="熊大如如" w:date="2020-04-14T20:55:25Z">
            <w:r>
              <w:rPr>
                <w:rFonts w:eastAsia="仿宋"/>
                <w:sz w:val="28"/>
                <w:rPrChange w:id="613" w:author="熊大如如" w:date="2020-04-14T20:59:10Z">
                  <w:rPr/>
                </w:rPrChange>
              </w:rPr>
              <w:fldChar w:fldCharType="end"/>
            </w:r>
          </w:ins>
          <w:ins w:id="614" w:author="熊大如如" w:date="2020-04-14T20:55:25Z">
            <w:r>
              <w:rPr>
                <w:rFonts w:eastAsia="仿宋"/>
                <w:sz w:val="28"/>
                <w:rPrChange w:id="615" w:author="熊大如如" w:date="2020-04-14T20:59:10Z">
                  <w:rPr/>
                </w:rPrChange>
              </w:rPr>
              <w:fldChar w:fldCharType="end"/>
            </w:r>
          </w:ins>
        </w:p>
        <w:p>
          <w:pPr>
            <w:pStyle w:val="10"/>
            <w:tabs>
              <w:tab w:val="right" w:leader="dot" w:pos="8306"/>
            </w:tabs>
            <w:ind w:firstLine="560" w:firstLineChars="200"/>
            <w:rPr>
              <w:ins w:id="617" w:author="熊大如如" w:date="2020-04-14T20:55:25Z"/>
              <w:rFonts w:eastAsia="仿宋"/>
              <w:sz w:val="28"/>
              <w:rPrChange w:id="618" w:author="熊大如如" w:date="2020-04-14T20:59:10Z">
                <w:rPr>
                  <w:ins w:id="619" w:author="熊大如如" w:date="2020-04-14T20:55:25Z"/>
                </w:rPr>
              </w:rPrChange>
            </w:rPr>
            <w:pPrChange w:id="616" w:author="熊大如如" w:date="2020-04-14T20:58:04Z">
              <w:pPr>
                <w:pStyle w:val="10"/>
                <w:tabs>
                  <w:tab w:val="right" w:leader="dot" w:pos="8306"/>
                </w:tabs>
              </w:pPr>
            </w:pPrChange>
          </w:pPr>
          <w:ins w:id="620" w:author="熊大如如" w:date="2020-04-14T20:55:25Z">
            <w:r>
              <w:rPr>
                <w:rFonts w:eastAsia="仿宋"/>
                <w:sz w:val="28"/>
                <w:rPrChange w:id="621" w:author="熊大如如" w:date="2020-04-14T20:59:10Z">
                  <w:rPr/>
                </w:rPrChange>
              </w:rPr>
              <w:fldChar w:fldCharType="begin"/>
            </w:r>
          </w:ins>
          <w:ins w:id="622" w:author="熊大如如" w:date="2020-04-14T20:55:25Z">
            <w:r>
              <w:rPr>
                <w:rFonts w:eastAsia="仿宋"/>
                <w:sz w:val="28"/>
                <w:rPrChange w:id="623" w:author="熊大如如" w:date="2020-04-14T20:59:10Z">
                  <w:rPr/>
                </w:rPrChange>
              </w:rPr>
              <w:instrText xml:space="preserve"> HYPERLINK \l _Toc22330 </w:instrText>
            </w:r>
          </w:ins>
          <w:ins w:id="624" w:author="熊大如如" w:date="2020-04-14T20:55:25Z">
            <w:r>
              <w:rPr>
                <w:rFonts w:eastAsia="仿宋"/>
                <w:sz w:val="28"/>
                <w:rPrChange w:id="625" w:author="熊大如如" w:date="2020-04-14T20:59:10Z">
                  <w:rPr/>
                </w:rPrChange>
              </w:rPr>
              <w:fldChar w:fldCharType="separate"/>
            </w:r>
          </w:ins>
          <w:ins w:id="626" w:author="熊大如如" w:date="2020-04-14T20:55:25Z">
            <w:r>
              <w:rPr>
                <w:rFonts w:hint="eastAsia" w:ascii="黑体" w:hAnsi="黑体" w:eastAsia="仿宋" w:cs="黑体"/>
                <w:bCs/>
                <w:sz w:val="28"/>
                <w:szCs w:val="24"/>
                <w:lang w:val="en-US" w:eastAsia="zh-CN"/>
                <w:rPrChange w:id="627" w:author="熊大如如" w:date="2020-04-14T20:59:10Z">
                  <w:rPr>
                    <w:rFonts w:hint="eastAsia" w:ascii="黑体" w:hAnsi="黑体" w:eastAsia="黑体" w:cs="黑体"/>
                    <w:bCs/>
                    <w:szCs w:val="24"/>
                    <w:lang w:val="en-US" w:eastAsia="zh-CN"/>
                  </w:rPr>
                </w:rPrChange>
              </w:rPr>
              <w:t>4.3</w:t>
            </w:r>
          </w:ins>
          <w:ins w:id="628" w:author="熊大如如" w:date="2020-04-14T20:55:25Z">
            <w:r>
              <w:rPr>
                <w:rFonts w:hint="eastAsia" w:hAnsi="黑体" w:eastAsia="仿宋" w:cs="黑体"/>
                <w:bCs/>
                <w:sz w:val="28"/>
                <w:szCs w:val="24"/>
                <w:lang w:val="en-US" w:eastAsia="zh-CN"/>
                <w:rPrChange w:id="629" w:author="熊大如如" w:date="2020-04-14T20:59:10Z">
                  <w:rPr>
                    <w:rFonts w:hint="eastAsia" w:hAnsi="黑体" w:eastAsia="黑体" w:cs="黑体"/>
                    <w:bCs/>
                    <w:szCs w:val="24"/>
                    <w:lang w:val="en-US" w:eastAsia="zh-CN"/>
                  </w:rPr>
                </w:rPrChange>
              </w:rPr>
              <w:t>登陆</w:t>
            </w:r>
          </w:ins>
          <w:ins w:id="630" w:author="熊大如如" w:date="2020-04-14T20:55:25Z">
            <w:r>
              <w:rPr>
                <w:rFonts w:hint="eastAsia" w:ascii="黑体" w:hAnsi="黑体" w:eastAsia="仿宋" w:cs="黑体"/>
                <w:bCs/>
                <w:sz w:val="28"/>
                <w:szCs w:val="24"/>
                <w:lang w:val="en-US" w:eastAsia="zh-CN"/>
                <w:rPrChange w:id="631" w:author="熊大如如" w:date="2020-04-14T20:59:10Z">
                  <w:rPr>
                    <w:rFonts w:hint="eastAsia" w:ascii="黑体" w:hAnsi="黑体" w:eastAsia="黑体" w:cs="黑体"/>
                    <w:bCs/>
                    <w:szCs w:val="24"/>
                    <w:lang w:val="en-US" w:eastAsia="zh-CN"/>
                  </w:rPr>
                </w:rPrChange>
              </w:rPr>
              <w:t>/</w:t>
            </w:r>
          </w:ins>
          <w:ins w:id="632" w:author="熊大如如" w:date="2020-04-14T20:55:25Z">
            <w:r>
              <w:rPr>
                <w:rFonts w:hint="eastAsia" w:ascii="Times New Roman" w:hAnsi="黑体" w:eastAsia="仿宋" w:cs="黑体"/>
                <w:bCs/>
                <w:sz w:val="28"/>
                <w:szCs w:val="24"/>
                <w:lang w:val="en-US" w:eastAsia="zh-CN"/>
                <w:rPrChange w:id="633" w:author="熊大如如" w:date="2020-04-14T20:59:10Z">
                  <w:rPr>
                    <w:rFonts w:hint="eastAsia" w:ascii="Times New Roman" w:hAnsi="黑体" w:eastAsia="黑体" w:cs="黑体"/>
                    <w:bCs/>
                    <w:szCs w:val="24"/>
                    <w:lang w:val="en-US" w:eastAsia="zh-CN"/>
                  </w:rPr>
                </w:rPrChange>
              </w:rPr>
              <w:t>注册页面的构建</w:t>
            </w:r>
          </w:ins>
          <w:ins w:id="634" w:author="熊大如如" w:date="2020-04-14T20:55:25Z">
            <w:r>
              <w:rPr>
                <w:rFonts w:eastAsia="仿宋"/>
                <w:sz w:val="28"/>
                <w:rPrChange w:id="635" w:author="熊大如如" w:date="2020-04-14T20:59:10Z">
                  <w:rPr/>
                </w:rPrChange>
              </w:rPr>
              <w:tab/>
            </w:r>
          </w:ins>
          <w:ins w:id="636" w:author="熊大如如" w:date="2020-04-14T20:55:25Z">
            <w:r>
              <w:rPr>
                <w:rFonts w:eastAsia="仿宋"/>
                <w:sz w:val="28"/>
                <w:rPrChange w:id="637" w:author="熊大如如" w:date="2020-04-14T20:59:10Z">
                  <w:rPr/>
                </w:rPrChange>
              </w:rPr>
              <w:fldChar w:fldCharType="begin"/>
            </w:r>
          </w:ins>
          <w:ins w:id="638" w:author="熊大如如" w:date="2020-04-14T20:55:25Z">
            <w:r>
              <w:rPr>
                <w:rFonts w:eastAsia="仿宋"/>
                <w:sz w:val="28"/>
                <w:rPrChange w:id="639" w:author="熊大如如" w:date="2020-04-14T20:59:10Z">
                  <w:rPr/>
                </w:rPrChange>
              </w:rPr>
              <w:instrText xml:space="preserve"> PAGEREF _Toc22330 </w:instrText>
            </w:r>
          </w:ins>
          <w:ins w:id="640" w:author="熊大如如" w:date="2020-04-14T20:55:25Z">
            <w:r>
              <w:rPr>
                <w:rFonts w:eastAsia="仿宋"/>
                <w:sz w:val="28"/>
                <w:rPrChange w:id="641" w:author="熊大如如" w:date="2020-04-14T20:59:10Z">
                  <w:rPr/>
                </w:rPrChange>
              </w:rPr>
              <w:fldChar w:fldCharType="separate"/>
            </w:r>
          </w:ins>
          <w:ins w:id="642" w:author="熊大如如" w:date="2020-04-28T21:50:27Z">
            <w:r>
              <w:rPr>
                <w:rFonts w:eastAsia="仿宋"/>
                <w:sz w:val="28"/>
              </w:rPr>
              <w:t>12</w:t>
            </w:r>
          </w:ins>
          <w:ins w:id="643" w:author="熊大如如" w:date="2020-04-14T20:55:25Z">
            <w:r>
              <w:rPr>
                <w:rFonts w:eastAsia="仿宋"/>
                <w:sz w:val="28"/>
                <w:rPrChange w:id="644" w:author="熊大如如" w:date="2020-04-14T20:59:10Z">
                  <w:rPr/>
                </w:rPrChange>
              </w:rPr>
              <w:fldChar w:fldCharType="end"/>
            </w:r>
          </w:ins>
          <w:ins w:id="645" w:author="熊大如如" w:date="2020-04-14T20:55:25Z">
            <w:r>
              <w:rPr>
                <w:rFonts w:eastAsia="仿宋"/>
                <w:sz w:val="28"/>
                <w:rPrChange w:id="646" w:author="熊大如如" w:date="2020-04-14T20:59:10Z">
                  <w:rPr/>
                </w:rPrChange>
              </w:rPr>
              <w:fldChar w:fldCharType="end"/>
            </w:r>
          </w:ins>
        </w:p>
        <w:p>
          <w:pPr>
            <w:pStyle w:val="10"/>
            <w:tabs>
              <w:tab w:val="right" w:leader="dot" w:pos="8306"/>
            </w:tabs>
            <w:ind w:firstLine="560" w:firstLineChars="200"/>
            <w:rPr>
              <w:ins w:id="648" w:author="熊大如如" w:date="2020-04-14T20:55:25Z"/>
              <w:rFonts w:eastAsia="仿宋"/>
              <w:sz w:val="28"/>
              <w:rPrChange w:id="649" w:author="熊大如如" w:date="2020-04-14T20:59:10Z">
                <w:rPr>
                  <w:ins w:id="650" w:author="熊大如如" w:date="2020-04-14T20:55:25Z"/>
                </w:rPr>
              </w:rPrChange>
            </w:rPr>
            <w:pPrChange w:id="647" w:author="熊大如如" w:date="2020-04-14T20:58:07Z">
              <w:pPr>
                <w:pStyle w:val="10"/>
                <w:tabs>
                  <w:tab w:val="right" w:leader="dot" w:pos="8306"/>
                </w:tabs>
              </w:pPr>
            </w:pPrChange>
          </w:pPr>
          <w:ins w:id="651" w:author="熊大如如" w:date="2020-04-14T20:55:25Z">
            <w:r>
              <w:rPr>
                <w:rFonts w:eastAsia="仿宋"/>
                <w:sz w:val="28"/>
                <w:rPrChange w:id="652" w:author="熊大如如" w:date="2020-04-14T20:59:10Z">
                  <w:rPr/>
                </w:rPrChange>
              </w:rPr>
              <w:fldChar w:fldCharType="begin"/>
            </w:r>
          </w:ins>
          <w:ins w:id="653" w:author="熊大如如" w:date="2020-04-14T20:55:25Z">
            <w:r>
              <w:rPr>
                <w:rFonts w:eastAsia="仿宋"/>
                <w:sz w:val="28"/>
                <w:rPrChange w:id="654" w:author="熊大如如" w:date="2020-04-14T20:59:10Z">
                  <w:rPr/>
                </w:rPrChange>
              </w:rPr>
              <w:instrText xml:space="preserve"> HYPERLINK \l _Toc18170 </w:instrText>
            </w:r>
          </w:ins>
          <w:ins w:id="655" w:author="熊大如如" w:date="2020-04-14T20:55:25Z">
            <w:r>
              <w:rPr>
                <w:rFonts w:eastAsia="仿宋"/>
                <w:sz w:val="28"/>
                <w:rPrChange w:id="656" w:author="熊大如如" w:date="2020-04-14T20:59:10Z">
                  <w:rPr/>
                </w:rPrChange>
              </w:rPr>
              <w:fldChar w:fldCharType="separate"/>
            </w:r>
          </w:ins>
          <w:ins w:id="657" w:author="熊大如如" w:date="2020-04-14T20:55:25Z">
            <w:r>
              <w:rPr>
                <w:rFonts w:hint="eastAsia" w:ascii="黑体" w:hAnsi="黑体" w:eastAsia="仿宋" w:cs="黑体"/>
                <w:bCs/>
                <w:sz w:val="28"/>
                <w:szCs w:val="24"/>
                <w:lang w:val="en-US" w:eastAsia="zh-CN"/>
                <w:rPrChange w:id="658" w:author="熊大如如" w:date="2020-04-14T20:59:10Z">
                  <w:rPr>
                    <w:rFonts w:hint="eastAsia" w:ascii="黑体" w:hAnsi="黑体" w:eastAsia="黑体" w:cs="黑体"/>
                    <w:bCs/>
                    <w:szCs w:val="24"/>
                    <w:lang w:val="en-US" w:eastAsia="zh-CN"/>
                  </w:rPr>
                </w:rPrChange>
              </w:rPr>
              <w:t>4.4</w:t>
            </w:r>
          </w:ins>
          <w:ins w:id="659" w:author="熊大如如" w:date="2020-04-14T20:55:25Z">
            <w:r>
              <w:rPr>
                <w:rFonts w:hint="eastAsia" w:ascii="黑体" w:hAnsi="黑体" w:eastAsia="仿宋" w:cs="黑体"/>
                <w:bCs/>
                <w:sz w:val="28"/>
                <w:szCs w:val="24"/>
                <w:lang w:val="en-US" w:eastAsia="zh-CN"/>
                <w:rPrChange w:id="660" w:author="熊大如如" w:date="2020-04-14T20:59:10Z">
                  <w:rPr>
                    <w:rFonts w:hint="eastAsia" w:ascii="黑体" w:hAnsi="黑体" w:eastAsia="黑体" w:cs="黑体"/>
                    <w:bCs/>
                    <w:szCs w:val="24"/>
                    <w:lang w:val="en-US" w:eastAsia="zh-CN"/>
                  </w:rPr>
                </w:rPrChange>
              </w:rPr>
              <w:t>我的模块的构建</w:t>
            </w:r>
          </w:ins>
          <w:ins w:id="661" w:author="熊大如如" w:date="2020-04-14T20:55:25Z">
            <w:r>
              <w:rPr>
                <w:rFonts w:eastAsia="仿宋"/>
                <w:sz w:val="28"/>
                <w:rPrChange w:id="662" w:author="熊大如如" w:date="2020-04-14T20:59:10Z">
                  <w:rPr/>
                </w:rPrChange>
              </w:rPr>
              <w:tab/>
            </w:r>
          </w:ins>
          <w:ins w:id="663" w:author="熊大如如" w:date="2020-04-14T20:55:25Z">
            <w:r>
              <w:rPr>
                <w:rFonts w:eastAsia="仿宋"/>
                <w:sz w:val="28"/>
                <w:rPrChange w:id="664" w:author="熊大如如" w:date="2020-04-14T20:59:10Z">
                  <w:rPr/>
                </w:rPrChange>
              </w:rPr>
              <w:fldChar w:fldCharType="begin"/>
            </w:r>
          </w:ins>
          <w:ins w:id="665" w:author="熊大如如" w:date="2020-04-14T20:55:25Z">
            <w:r>
              <w:rPr>
                <w:rFonts w:eastAsia="仿宋"/>
                <w:sz w:val="28"/>
                <w:rPrChange w:id="666" w:author="熊大如如" w:date="2020-04-14T20:59:10Z">
                  <w:rPr/>
                </w:rPrChange>
              </w:rPr>
              <w:instrText xml:space="preserve"> PAGEREF _Toc18170 </w:instrText>
            </w:r>
          </w:ins>
          <w:ins w:id="667" w:author="熊大如如" w:date="2020-04-14T20:55:25Z">
            <w:r>
              <w:rPr>
                <w:rFonts w:eastAsia="仿宋"/>
                <w:sz w:val="28"/>
                <w:rPrChange w:id="668" w:author="熊大如如" w:date="2020-04-14T20:59:10Z">
                  <w:rPr/>
                </w:rPrChange>
              </w:rPr>
              <w:fldChar w:fldCharType="separate"/>
            </w:r>
          </w:ins>
          <w:ins w:id="669" w:author="熊大如如" w:date="2020-04-28T21:50:27Z">
            <w:r>
              <w:rPr>
                <w:rFonts w:eastAsia="仿宋"/>
                <w:sz w:val="28"/>
              </w:rPr>
              <w:t>13</w:t>
            </w:r>
          </w:ins>
          <w:ins w:id="670" w:author="熊大如如" w:date="2020-04-14T20:55:25Z">
            <w:r>
              <w:rPr>
                <w:rFonts w:eastAsia="仿宋"/>
                <w:sz w:val="28"/>
                <w:rPrChange w:id="671" w:author="熊大如如" w:date="2020-04-14T20:59:10Z">
                  <w:rPr/>
                </w:rPrChange>
              </w:rPr>
              <w:fldChar w:fldCharType="end"/>
            </w:r>
          </w:ins>
          <w:ins w:id="672" w:author="熊大如如" w:date="2020-04-14T20:55:25Z">
            <w:r>
              <w:rPr>
                <w:rFonts w:eastAsia="仿宋"/>
                <w:sz w:val="28"/>
                <w:rPrChange w:id="673" w:author="熊大如如" w:date="2020-04-14T20:59:10Z">
                  <w:rPr/>
                </w:rPrChange>
              </w:rPr>
              <w:fldChar w:fldCharType="end"/>
            </w:r>
          </w:ins>
        </w:p>
        <w:p>
          <w:pPr>
            <w:pStyle w:val="10"/>
            <w:tabs>
              <w:tab w:val="right" w:leader="dot" w:pos="8306"/>
            </w:tabs>
            <w:ind w:firstLine="560" w:firstLineChars="200"/>
            <w:rPr>
              <w:ins w:id="675" w:author="熊大如如" w:date="2020-04-14T20:55:25Z"/>
              <w:rFonts w:eastAsia="仿宋"/>
              <w:sz w:val="28"/>
              <w:rPrChange w:id="676" w:author="熊大如如" w:date="2020-04-14T20:59:10Z">
                <w:rPr>
                  <w:ins w:id="677" w:author="熊大如如" w:date="2020-04-14T20:55:25Z"/>
                </w:rPr>
              </w:rPrChange>
            </w:rPr>
            <w:pPrChange w:id="674" w:author="熊大如如" w:date="2020-04-14T20:58:08Z">
              <w:pPr>
                <w:pStyle w:val="10"/>
                <w:tabs>
                  <w:tab w:val="right" w:leader="dot" w:pos="8306"/>
                </w:tabs>
              </w:pPr>
            </w:pPrChange>
          </w:pPr>
          <w:ins w:id="678" w:author="熊大如如" w:date="2020-04-14T20:55:25Z">
            <w:r>
              <w:rPr>
                <w:rFonts w:eastAsia="仿宋"/>
                <w:sz w:val="28"/>
                <w:rPrChange w:id="679" w:author="熊大如如" w:date="2020-04-14T20:59:10Z">
                  <w:rPr/>
                </w:rPrChange>
              </w:rPr>
              <w:fldChar w:fldCharType="begin"/>
            </w:r>
          </w:ins>
          <w:ins w:id="680" w:author="熊大如如" w:date="2020-04-14T20:55:25Z">
            <w:r>
              <w:rPr>
                <w:rFonts w:eastAsia="仿宋"/>
                <w:sz w:val="28"/>
                <w:rPrChange w:id="681" w:author="熊大如如" w:date="2020-04-14T20:59:10Z">
                  <w:rPr/>
                </w:rPrChange>
              </w:rPr>
              <w:instrText xml:space="preserve"> HYPERLINK \l _Toc13780 </w:instrText>
            </w:r>
          </w:ins>
          <w:ins w:id="682" w:author="熊大如如" w:date="2020-04-14T20:55:25Z">
            <w:r>
              <w:rPr>
                <w:rFonts w:eastAsia="仿宋"/>
                <w:sz w:val="28"/>
                <w:rPrChange w:id="683" w:author="熊大如如" w:date="2020-04-14T20:59:10Z">
                  <w:rPr/>
                </w:rPrChange>
              </w:rPr>
              <w:fldChar w:fldCharType="separate"/>
            </w:r>
          </w:ins>
          <w:ins w:id="684" w:author="熊大如如" w:date="2020-04-14T20:55:25Z">
            <w:r>
              <w:rPr>
                <w:rFonts w:hint="eastAsia" w:eastAsia="仿宋" w:asciiTheme="majorEastAsia" w:hAnsiTheme="majorEastAsia" w:cstheme="majorEastAsia"/>
                <w:bCs/>
                <w:sz w:val="28"/>
                <w:szCs w:val="24"/>
                <w:lang w:val="en-US" w:eastAsia="zh-CN"/>
                <w:rPrChange w:id="685" w:author="熊大如如" w:date="2020-04-14T20:59:10Z">
                  <w:rPr>
                    <w:rFonts w:hint="eastAsia" w:asciiTheme="majorEastAsia" w:hAnsiTheme="majorEastAsia" w:eastAsiaTheme="majorEastAsia" w:cstheme="majorEastAsia"/>
                    <w:bCs/>
                    <w:szCs w:val="24"/>
                    <w:lang w:val="en-US" w:eastAsia="zh-CN"/>
                  </w:rPr>
                </w:rPrChange>
              </w:rPr>
              <w:t>4.5</w:t>
            </w:r>
          </w:ins>
          <w:ins w:id="686" w:author="熊大如如" w:date="2020-04-14T20:55:25Z">
            <w:r>
              <w:rPr>
                <w:rFonts w:hint="eastAsia" w:ascii="Times New Roman" w:hAnsi="黑体" w:eastAsia="仿宋" w:cs="黑体"/>
                <w:bCs/>
                <w:sz w:val="28"/>
                <w:szCs w:val="24"/>
                <w:lang w:val="en-US" w:eastAsia="zh-CN"/>
                <w:rPrChange w:id="687" w:author="熊大如如" w:date="2020-04-14T20:59:10Z">
                  <w:rPr>
                    <w:rFonts w:hint="eastAsia" w:ascii="Times New Roman" w:hAnsi="黑体" w:eastAsia="黑体" w:cs="黑体"/>
                    <w:bCs/>
                    <w:szCs w:val="24"/>
                    <w:lang w:val="en-US" w:eastAsia="zh-CN"/>
                  </w:rPr>
                </w:rPrChange>
              </w:rPr>
              <w:t>购物车模块的构建</w:t>
            </w:r>
          </w:ins>
          <w:ins w:id="688" w:author="熊大如如" w:date="2020-04-14T20:55:25Z">
            <w:r>
              <w:rPr>
                <w:rFonts w:eastAsia="仿宋"/>
                <w:sz w:val="28"/>
                <w:rPrChange w:id="689" w:author="熊大如如" w:date="2020-04-14T20:59:10Z">
                  <w:rPr/>
                </w:rPrChange>
              </w:rPr>
              <w:tab/>
            </w:r>
          </w:ins>
          <w:ins w:id="690" w:author="熊大如如" w:date="2020-04-14T20:55:25Z">
            <w:r>
              <w:rPr>
                <w:rFonts w:eastAsia="仿宋"/>
                <w:sz w:val="28"/>
                <w:rPrChange w:id="691" w:author="熊大如如" w:date="2020-04-14T20:59:10Z">
                  <w:rPr/>
                </w:rPrChange>
              </w:rPr>
              <w:fldChar w:fldCharType="begin"/>
            </w:r>
          </w:ins>
          <w:ins w:id="692" w:author="熊大如如" w:date="2020-04-14T20:55:25Z">
            <w:r>
              <w:rPr>
                <w:rFonts w:eastAsia="仿宋"/>
                <w:sz w:val="28"/>
                <w:rPrChange w:id="693" w:author="熊大如如" w:date="2020-04-14T20:59:10Z">
                  <w:rPr/>
                </w:rPrChange>
              </w:rPr>
              <w:instrText xml:space="preserve"> PAGEREF _Toc13780 </w:instrText>
            </w:r>
          </w:ins>
          <w:ins w:id="694" w:author="熊大如如" w:date="2020-04-14T20:55:25Z">
            <w:r>
              <w:rPr>
                <w:rFonts w:eastAsia="仿宋"/>
                <w:sz w:val="28"/>
                <w:rPrChange w:id="695" w:author="熊大如如" w:date="2020-04-14T20:59:10Z">
                  <w:rPr/>
                </w:rPrChange>
              </w:rPr>
              <w:fldChar w:fldCharType="separate"/>
            </w:r>
          </w:ins>
          <w:ins w:id="696" w:author="熊大如如" w:date="2020-04-28T21:50:27Z">
            <w:r>
              <w:rPr>
                <w:rFonts w:eastAsia="仿宋"/>
                <w:sz w:val="28"/>
              </w:rPr>
              <w:t>14</w:t>
            </w:r>
          </w:ins>
          <w:ins w:id="697" w:author="熊大如如" w:date="2020-04-14T20:55:25Z">
            <w:r>
              <w:rPr>
                <w:rFonts w:eastAsia="仿宋"/>
                <w:sz w:val="28"/>
                <w:rPrChange w:id="698" w:author="熊大如如" w:date="2020-04-14T20:59:10Z">
                  <w:rPr/>
                </w:rPrChange>
              </w:rPr>
              <w:fldChar w:fldCharType="end"/>
            </w:r>
          </w:ins>
          <w:ins w:id="699" w:author="熊大如如" w:date="2020-04-14T20:55:25Z">
            <w:r>
              <w:rPr>
                <w:rFonts w:eastAsia="仿宋"/>
                <w:sz w:val="28"/>
                <w:rPrChange w:id="700" w:author="熊大如如" w:date="2020-04-14T20:59:10Z">
                  <w:rPr/>
                </w:rPrChange>
              </w:rPr>
              <w:fldChar w:fldCharType="end"/>
            </w:r>
          </w:ins>
        </w:p>
        <w:p>
          <w:pPr>
            <w:pStyle w:val="10"/>
            <w:tabs>
              <w:tab w:val="right" w:leader="dot" w:pos="8306"/>
            </w:tabs>
            <w:ind w:firstLine="560" w:firstLineChars="200"/>
            <w:rPr>
              <w:ins w:id="702" w:author="熊大如如" w:date="2020-04-14T20:55:25Z"/>
              <w:rFonts w:eastAsia="仿宋"/>
              <w:sz w:val="28"/>
              <w:rPrChange w:id="703" w:author="熊大如如" w:date="2020-04-14T20:59:10Z">
                <w:rPr>
                  <w:ins w:id="704" w:author="熊大如如" w:date="2020-04-14T20:55:25Z"/>
                </w:rPr>
              </w:rPrChange>
            </w:rPr>
            <w:pPrChange w:id="701" w:author="熊大如如" w:date="2020-04-14T20:58:09Z">
              <w:pPr>
                <w:pStyle w:val="10"/>
                <w:tabs>
                  <w:tab w:val="right" w:leader="dot" w:pos="8306"/>
                </w:tabs>
              </w:pPr>
            </w:pPrChange>
          </w:pPr>
          <w:ins w:id="705" w:author="熊大如如" w:date="2020-04-14T20:55:25Z">
            <w:r>
              <w:rPr>
                <w:rFonts w:eastAsia="仿宋"/>
                <w:sz w:val="28"/>
                <w:rPrChange w:id="706" w:author="熊大如如" w:date="2020-04-14T20:59:10Z">
                  <w:rPr/>
                </w:rPrChange>
              </w:rPr>
              <w:fldChar w:fldCharType="begin"/>
            </w:r>
          </w:ins>
          <w:ins w:id="707" w:author="熊大如如" w:date="2020-04-14T20:55:25Z">
            <w:r>
              <w:rPr>
                <w:rFonts w:eastAsia="仿宋"/>
                <w:sz w:val="28"/>
                <w:rPrChange w:id="708" w:author="熊大如如" w:date="2020-04-14T20:59:10Z">
                  <w:rPr/>
                </w:rPrChange>
              </w:rPr>
              <w:instrText xml:space="preserve"> HYPERLINK \l _Toc22013 </w:instrText>
            </w:r>
          </w:ins>
          <w:ins w:id="709" w:author="熊大如如" w:date="2020-04-14T20:55:25Z">
            <w:r>
              <w:rPr>
                <w:rFonts w:eastAsia="仿宋"/>
                <w:sz w:val="28"/>
                <w:rPrChange w:id="710" w:author="熊大如如" w:date="2020-04-14T20:59:10Z">
                  <w:rPr/>
                </w:rPrChange>
              </w:rPr>
              <w:fldChar w:fldCharType="separate"/>
            </w:r>
          </w:ins>
          <w:ins w:id="711" w:author="熊大如如" w:date="2020-04-14T20:55:25Z">
            <w:r>
              <w:rPr>
                <w:rFonts w:hint="eastAsia" w:ascii="黑体" w:hAnsi="黑体" w:eastAsia="仿宋" w:cs="黑体"/>
                <w:bCs/>
                <w:sz w:val="28"/>
                <w:szCs w:val="24"/>
                <w:lang w:val="en-US" w:eastAsia="zh-CN"/>
                <w:rPrChange w:id="712" w:author="熊大如如" w:date="2020-04-14T20:59:10Z">
                  <w:rPr>
                    <w:rFonts w:hint="eastAsia" w:ascii="黑体" w:hAnsi="黑体" w:eastAsia="黑体" w:cs="黑体"/>
                    <w:bCs/>
                    <w:szCs w:val="24"/>
                    <w:lang w:val="en-US" w:eastAsia="zh-CN"/>
                  </w:rPr>
                </w:rPrChange>
              </w:rPr>
              <w:t>4.6</w:t>
            </w:r>
          </w:ins>
          <w:ins w:id="713" w:author="熊大如如" w:date="2020-04-14T20:55:25Z">
            <w:r>
              <w:rPr>
                <w:rFonts w:hint="eastAsia" w:ascii="Times New Roman" w:hAnsi="黑体" w:eastAsia="仿宋" w:cs="黑体"/>
                <w:bCs/>
                <w:sz w:val="28"/>
                <w:szCs w:val="24"/>
                <w:lang w:val="en-US" w:eastAsia="zh-CN"/>
                <w:rPrChange w:id="714" w:author="熊大如如" w:date="2020-04-14T20:59:10Z">
                  <w:rPr>
                    <w:rFonts w:hint="eastAsia" w:ascii="Times New Roman" w:hAnsi="黑体" w:eastAsia="黑体" w:cs="黑体"/>
                    <w:bCs/>
                    <w:szCs w:val="24"/>
                    <w:lang w:val="en-US" w:eastAsia="zh-CN"/>
                  </w:rPr>
                </w:rPrChange>
              </w:rPr>
              <w:t>订单模块的构建</w:t>
            </w:r>
          </w:ins>
          <w:ins w:id="715" w:author="熊大如如" w:date="2020-04-14T20:55:25Z">
            <w:r>
              <w:rPr>
                <w:rFonts w:eastAsia="仿宋"/>
                <w:sz w:val="28"/>
                <w:rPrChange w:id="716" w:author="熊大如如" w:date="2020-04-14T20:59:10Z">
                  <w:rPr/>
                </w:rPrChange>
              </w:rPr>
              <w:tab/>
            </w:r>
          </w:ins>
          <w:ins w:id="717" w:author="熊大如如" w:date="2020-04-14T20:55:25Z">
            <w:r>
              <w:rPr>
                <w:rFonts w:eastAsia="仿宋"/>
                <w:sz w:val="28"/>
                <w:rPrChange w:id="718" w:author="熊大如如" w:date="2020-04-14T20:59:10Z">
                  <w:rPr/>
                </w:rPrChange>
              </w:rPr>
              <w:fldChar w:fldCharType="begin"/>
            </w:r>
          </w:ins>
          <w:ins w:id="719" w:author="熊大如如" w:date="2020-04-14T20:55:25Z">
            <w:r>
              <w:rPr>
                <w:rFonts w:eastAsia="仿宋"/>
                <w:sz w:val="28"/>
                <w:rPrChange w:id="720" w:author="熊大如如" w:date="2020-04-14T20:59:10Z">
                  <w:rPr/>
                </w:rPrChange>
              </w:rPr>
              <w:instrText xml:space="preserve"> PAGEREF _Toc22013 </w:instrText>
            </w:r>
          </w:ins>
          <w:ins w:id="721" w:author="熊大如如" w:date="2020-04-14T20:55:25Z">
            <w:r>
              <w:rPr>
                <w:rFonts w:eastAsia="仿宋"/>
                <w:sz w:val="28"/>
                <w:rPrChange w:id="722" w:author="熊大如如" w:date="2020-04-14T20:59:10Z">
                  <w:rPr/>
                </w:rPrChange>
              </w:rPr>
              <w:fldChar w:fldCharType="separate"/>
            </w:r>
          </w:ins>
          <w:ins w:id="723" w:author="熊大如如" w:date="2020-04-28T21:50:27Z">
            <w:r>
              <w:rPr>
                <w:rFonts w:eastAsia="仿宋"/>
                <w:sz w:val="28"/>
              </w:rPr>
              <w:t>15</w:t>
            </w:r>
          </w:ins>
          <w:ins w:id="724" w:author="熊大如如" w:date="2020-04-14T20:55:25Z">
            <w:r>
              <w:rPr>
                <w:rFonts w:eastAsia="仿宋"/>
                <w:sz w:val="28"/>
                <w:rPrChange w:id="725" w:author="熊大如如" w:date="2020-04-14T20:59:10Z">
                  <w:rPr/>
                </w:rPrChange>
              </w:rPr>
              <w:fldChar w:fldCharType="end"/>
            </w:r>
          </w:ins>
          <w:ins w:id="726" w:author="熊大如如" w:date="2020-04-14T20:55:25Z">
            <w:r>
              <w:rPr>
                <w:rFonts w:eastAsia="仿宋"/>
                <w:sz w:val="28"/>
                <w:rPrChange w:id="727" w:author="熊大如如" w:date="2020-04-14T20:59:10Z">
                  <w:rPr/>
                </w:rPrChange>
              </w:rPr>
              <w:fldChar w:fldCharType="end"/>
            </w:r>
          </w:ins>
        </w:p>
        <w:p>
          <w:pPr>
            <w:pStyle w:val="10"/>
            <w:tabs>
              <w:tab w:val="right" w:leader="dot" w:pos="8306"/>
            </w:tabs>
            <w:rPr>
              <w:ins w:id="728" w:author="熊大如如" w:date="2020-04-14T21:01:48Z"/>
              <w:rFonts w:eastAsia="仿宋"/>
              <w:b/>
              <w:sz w:val="28"/>
            </w:rPr>
          </w:pPr>
          <w:ins w:id="729" w:author="熊大如如" w:date="2020-04-14T20:55:25Z">
            <w:r>
              <w:rPr>
                <w:rFonts w:eastAsia="仿宋"/>
                <w:b/>
                <w:sz w:val="28"/>
                <w:rPrChange w:id="730" w:author="熊大如如" w:date="2020-04-14T21:00:31Z">
                  <w:rPr/>
                </w:rPrChange>
              </w:rPr>
              <w:fldChar w:fldCharType="begin"/>
            </w:r>
          </w:ins>
          <w:ins w:id="731" w:author="熊大如如" w:date="2020-04-14T20:55:25Z">
            <w:r>
              <w:rPr>
                <w:rFonts w:eastAsia="仿宋"/>
                <w:b/>
                <w:sz w:val="28"/>
                <w:rPrChange w:id="732" w:author="熊大如如" w:date="2020-04-14T21:00:31Z">
                  <w:rPr/>
                </w:rPrChange>
              </w:rPr>
              <w:instrText xml:space="preserve"> HYPERLINK \l _Toc17166 </w:instrText>
            </w:r>
          </w:ins>
          <w:ins w:id="733" w:author="熊大如如" w:date="2020-04-14T20:55:25Z">
            <w:r>
              <w:rPr>
                <w:rFonts w:eastAsia="仿宋"/>
                <w:b/>
                <w:sz w:val="28"/>
                <w:rPrChange w:id="734" w:author="熊大如如" w:date="2020-04-14T21:00:31Z">
                  <w:rPr/>
                </w:rPrChange>
              </w:rPr>
              <w:fldChar w:fldCharType="separate"/>
            </w:r>
          </w:ins>
          <w:ins w:id="735" w:author="熊大如如" w:date="2020-04-14T20:55:25Z">
            <w:r>
              <w:rPr>
                <w:rFonts w:hint="eastAsia" w:ascii="黑体" w:hAnsi="黑体" w:eastAsia="仿宋" w:cs="黑体"/>
                <w:b/>
                <w:kern w:val="0"/>
                <w:sz w:val="28"/>
                <w:szCs w:val="28"/>
                <w:lang w:val="en-US" w:eastAsia="zh-CN"/>
                <w:rPrChange w:id="736" w:author="熊大如如" w:date="2020-04-14T21:00:31Z">
                  <w:rPr>
                    <w:rFonts w:hint="eastAsia" w:ascii="黑体" w:hAnsi="黑体" w:eastAsia="黑体" w:cs="黑体"/>
                    <w:kern w:val="0"/>
                    <w:szCs w:val="28"/>
                    <w:lang w:val="en-US" w:eastAsia="zh-CN"/>
                  </w:rPr>
                </w:rPrChange>
              </w:rPr>
              <w:t>5</w:t>
            </w:r>
          </w:ins>
          <w:ins w:id="737" w:author="熊大如如" w:date="2020-04-14T20:55:25Z">
            <w:r>
              <w:rPr>
                <w:rFonts w:hint="eastAsia" w:hAnsi="黑体" w:eastAsia="仿宋"/>
                <w:b/>
                <w:kern w:val="0"/>
                <w:sz w:val="28"/>
                <w:szCs w:val="28"/>
                <w:lang w:val="en-US" w:eastAsia="zh-CN"/>
                <w:rPrChange w:id="738" w:author="熊大如如" w:date="2020-04-14T21:00:31Z">
                  <w:rPr>
                    <w:rFonts w:hint="eastAsia" w:hAnsi="黑体" w:eastAsia="黑体"/>
                    <w:kern w:val="0"/>
                    <w:szCs w:val="28"/>
                    <w:lang w:val="en-US" w:eastAsia="zh-CN"/>
                  </w:rPr>
                </w:rPrChange>
              </w:rPr>
              <w:t xml:space="preserve"> 总结</w:t>
            </w:r>
          </w:ins>
          <w:ins w:id="739" w:author="熊大如如" w:date="2020-04-14T20:55:25Z">
            <w:r>
              <w:rPr>
                <w:rFonts w:eastAsia="仿宋"/>
                <w:b/>
                <w:sz w:val="28"/>
                <w:rPrChange w:id="740" w:author="熊大如如" w:date="2020-04-14T21:00:31Z">
                  <w:rPr/>
                </w:rPrChange>
              </w:rPr>
              <w:tab/>
            </w:r>
          </w:ins>
          <w:ins w:id="741" w:author="熊大如如" w:date="2020-04-14T20:55:25Z">
            <w:r>
              <w:rPr>
                <w:rFonts w:eastAsia="仿宋"/>
                <w:b/>
                <w:sz w:val="28"/>
                <w:rPrChange w:id="742" w:author="熊大如如" w:date="2020-04-14T21:00:31Z">
                  <w:rPr/>
                </w:rPrChange>
              </w:rPr>
              <w:fldChar w:fldCharType="begin"/>
            </w:r>
          </w:ins>
          <w:ins w:id="743" w:author="熊大如如" w:date="2020-04-14T20:55:25Z">
            <w:r>
              <w:rPr>
                <w:rFonts w:eastAsia="仿宋"/>
                <w:b/>
                <w:sz w:val="28"/>
                <w:rPrChange w:id="744" w:author="熊大如如" w:date="2020-04-14T21:00:31Z">
                  <w:rPr/>
                </w:rPrChange>
              </w:rPr>
              <w:instrText xml:space="preserve"> PAGEREF _Toc17166 </w:instrText>
            </w:r>
          </w:ins>
          <w:ins w:id="745" w:author="熊大如如" w:date="2020-04-14T20:55:25Z">
            <w:r>
              <w:rPr>
                <w:rFonts w:eastAsia="仿宋"/>
                <w:b/>
                <w:sz w:val="28"/>
                <w:rPrChange w:id="746" w:author="熊大如如" w:date="2020-04-14T21:00:31Z">
                  <w:rPr/>
                </w:rPrChange>
              </w:rPr>
              <w:fldChar w:fldCharType="separate"/>
            </w:r>
          </w:ins>
          <w:ins w:id="747" w:author="熊大如如" w:date="2020-04-28T21:50:27Z">
            <w:r>
              <w:rPr>
                <w:rFonts w:eastAsia="仿宋"/>
                <w:b/>
                <w:sz w:val="28"/>
              </w:rPr>
              <w:t>17</w:t>
            </w:r>
          </w:ins>
          <w:ins w:id="748" w:author="熊大如如" w:date="2020-04-14T20:55:25Z">
            <w:r>
              <w:rPr>
                <w:rFonts w:eastAsia="仿宋"/>
                <w:b/>
                <w:sz w:val="28"/>
                <w:rPrChange w:id="749" w:author="熊大如如" w:date="2020-04-14T21:00:31Z">
                  <w:rPr/>
                </w:rPrChange>
              </w:rPr>
              <w:fldChar w:fldCharType="end"/>
            </w:r>
          </w:ins>
          <w:ins w:id="750" w:author="熊大如如" w:date="2020-04-14T20:55:25Z">
            <w:r>
              <w:rPr>
                <w:rFonts w:eastAsia="仿宋"/>
                <w:b/>
                <w:sz w:val="28"/>
                <w:rPrChange w:id="751" w:author="熊大如如" w:date="2020-04-14T21:00:31Z">
                  <w:rPr/>
                </w:rPrChange>
              </w:rPr>
              <w:fldChar w:fldCharType="end"/>
            </w:r>
          </w:ins>
        </w:p>
        <w:p>
          <w:pPr>
            <w:pStyle w:val="10"/>
            <w:tabs>
              <w:tab w:val="right" w:leader="dot" w:pos="8306"/>
            </w:tabs>
            <w:rPr>
              <w:ins w:id="752" w:author="熊大如如" w:date="2020-04-15T15:16:38Z"/>
              <w:rFonts w:hint="eastAsia" w:eastAsia="仿宋"/>
              <w:b/>
              <w:sz w:val="28"/>
              <w:lang w:val="en-US" w:eastAsia="zh-CN"/>
            </w:rPr>
          </w:pPr>
          <w:ins w:id="753" w:author="熊大如如" w:date="2020-04-14T21:01:49Z">
            <w:r>
              <w:rPr>
                <w:rFonts w:eastAsia="仿宋"/>
                <w:b/>
                <w:sz w:val="28"/>
              </w:rPr>
              <w:fldChar w:fldCharType="begin"/>
            </w:r>
          </w:ins>
          <w:ins w:id="754" w:author="熊大如如" w:date="2020-04-14T21:01:49Z">
            <w:r>
              <w:rPr>
                <w:rFonts w:eastAsia="仿宋"/>
                <w:b/>
                <w:sz w:val="28"/>
              </w:rPr>
              <w:instrText xml:space="preserve"> HYPERLINK \l _Toc17166 </w:instrText>
            </w:r>
          </w:ins>
          <w:ins w:id="755" w:author="熊大如如" w:date="2020-04-14T21:01:49Z">
            <w:r>
              <w:rPr>
                <w:rFonts w:eastAsia="仿宋"/>
                <w:b/>
                <w:sz w:val="28"/>
              </w:rPr>
              <w:fldChar w:fldCharType="separate"/>
            </w:r>
          </w:ins>
          <w:ins w:id="756" w:author="熊大如如" w:date="2020-04-14T21:01:57Z">
            <w:r>
              <w:rPr>
                <w:rFonts w:hint="eastAsia" w:ascii="黑体" w:hAnsi="黑体" w:eastAsia="仿宋" w:cs="黑体"/>
                <w:b/>
                <w:kern w:val="0"/>
                <w:sz w:val="28"/>
                <w:szCs w:val="28"/>
                <w:lang w:val="en-US" w:eastAsia="zh-CN"/>
              </w:rPr>
              <w:t>参考</w:t>
            </w:r>
          </w:ins>
          <w:ins w:id="757" w:author="熊大如如" w:date="2020-04-14T21:01:58Z">
            <w:r>
              <w:rPr>
                <w:rFonts w:hint="eastAsia" w:ascii="黑体" w:hAnsi="黑体" w:eastAsia="仿宋" w:cs="黑体"/>
                <w:b/>
                <w:kern w:val="0"/>
                <w:sz w:val="28"/>
                <w:szCs w:val="28"/>
                <w:lang w:val="en-US" w:eastAsia="zh-CN"/>
              </w:rPr>
              <w:t>文献</w:t>
            </w:r>
          </w:ins>
          <w:ins w:id="758" w:author="熊大如如" w:date="2020-04-14T21:01:49Z">
            <w:r>
              <w:rPr>
                <w:rFonts w:eastAsia="仿宋"/>
                <w:b/>
                <w:sz w:val="28"/>
              </w:rPr>
              <w:tab/>
            </w:r>
          </w:ins>
          <w:ins w:id="759" w:author="熊大如如" w:date="2020-04-21T16:28:50Z">
            <w:r>
              <w:rPr>
                <w:rFonts w:hint="eastAsia" w:eastAsia="仿宋"/>
                <w:b/>
                <w:sz w:val="28"/>
                <w:lang w:val="en-US" w:eastAsia="zh-CN"/>
              </w:rPr>
              <w:t>1</w:t>
            </w:r>
          </w:ins>
          <w:ins w:id="760" w:author="熊大如如" w:date="2020-04-14T21:01:49Z">
            <w:r>
              <w:rPr>
                <w:rFonts w:eastAsia="仿宋"/>
                <w:b/>
                <w:sz w:val="28"/>
              </w:rPr>
              <w:fldChar w:fldCharType="end"/>
            </w:r>
          </w:ins>
          <w:ins w:id="761" w:author="熊大如如" w:date="2020-04-28T21:52:48Z">
            <w:r>
              <w:rPr>
                <w:rFonts w:hint="eastAsia" w:eastAsia="仿宋"/>
                <w:b/>
                <w:sz w:val="28"/>
                <w:lang w:val="en-US" w:eastAsia="zh-CN"/>
              </w:rPr>
              <w:t>8</w:t>
            </w:r>
          </w:ins>
        </w:p>
        <w:p>
          <w:pPr>
            <w:pStyle w:val="10"/>
            <w:tabs>
              <w:tab w:val="right" w:leader="dot" w:pos="8306"/>
            </w:tabs>
            <w:rPr>
              <w:ins w:id="762" w:author="熊大如如" w:date="2020-04-15T15:17:31Z"/>
              <w:rFonts w:hint="eastAsia" w:eastAsia="仿宋"/>
              <w:b/>
              <w:sz w:val="28"/>
              <w:lang w:val="en-US" w:eastAsia="zh-CN"/>
            </w:rPr>
          </w:pPr>
          <w:ins w:id="763" w:author="熊大如如" w:date="2020-04-15T15:17:31Z">
            <w:r>
              <w:rPr>
                <w:rFonts w:eastAsia="仿宋"/>
                <w:b/>
                <w:sz w:val="28"/>
              </w:rPr>
              <w:fldChar w:fldCharType="begin"/>
            </w:r>
          </w:ins>
          <w:ins w:id="764" w:author="熊大如如" w:date="2020-04-15T15:17:31Z">
            <w:r>
              <w:rPr>
                <w:rFonts w:eastAsia="仿宋"/>
                <w:b/>
                <w:sz w:val="28"/>
              </w:rPr>
              <w:instrText xml:space="preserve"> HYPERLINK \l _Toc17166 </w:instrText>
            </w:r>
          </w:ins>
          <w:ins w:id="765" w:author="熊大如如" w:date="2020-04-15T15:17:31Z">
            <w:r>
              <w:rPr>
                <w:rFonts w:eastAsia="仿宋"/>
                <w:b/>
                <w:sz w:val="28"/>
              </w:rPr>
              <w:fldChar w:fldCharType="separate"/>
            </w:r>
          </w:ins>
          <w:ins w:id="766" w:author="熊大如如" w:date="2020-04-15T15:17:54Z">
            <w:r>
              <w:rPr>
                <w:rFonts w:hint="eastAsia" w:eastAsia="仿宋"/>
                <w:b/>
                <w:sz w:val="28"/>
                <w:lang w:val="en-US" w:eastAsia="zh-CN"/>
              </w:rPr>
              <w:t>致谢</w:t>
            </w:r>
          </w:ins>
          <w:ins w:id="767" w:author="熊大如如" w:date="2020-04-15T15:17:31Z">
            <w:r>
              <w:rPr>
                <w:rFonts w:eastAsia="仿宋"/>
                <w:b/>
                <w:sz w:val="28"/>
              </w:rPr>
              <w:tab/>
            </w:r>
          </w:ins>
          <w:ins w:id="768" w:author="熊大如如" w:date="2020-04-21T16:28:53Z">
            <w:r>
              <w:rPr>
                <w:rFonts w:hint="eastAsia" w:eastAsia="仿宋"/>
                <w:b/>
                <w:sz w:val="28"/>
                <w:lang w:val="en-US" w:eastAsia="zh-CN"/>
              </w:rPr>
              <w:t>1</w:t>
            </w:r>
          </w:ins>
          <w:ins w:id="769" w:author="熊大如如" w:date="2020-04-15T15:17:31Z">
            <w:r>
              <w:rPr>
                <w:rFonts w:eastAsia="仿宋"/>
                <w:b/>
                <w:sz w:val="28"/>
              </w:rPr>
              <w:fldChar w:fldCharType="end"/>
            </w:r>
          </w:ins>
          <w:ins w:id="770" w:author="熊大如如" w:date="2020-04-28T21:52:37Z">
            <w:r>
              <w:rPr>
                <w:rFonts w:hint="eastAsia" w:eastAsia="仿宋"/>
                <w:b/>
                <w:sz w:val="28"/>
                <w:lang w:val="en-US" w:eastAsia="zh-CN"/>
              </w:rPr>
              <w:t>9</w:t>
            </w:r>
          </w:ins>
        </w:p>
        <w:p>
          <w:pPr>
            <w:spacing w:line="300" w:lineRule="atLeast"/>
            <w:rPr>
              <w:ins w:id="772" w:author="熊大如如" w:date="2020-04-09T17:09:45Z"/>
            </w:rPr>
            <w:pPrChange w:id="771" w:author="熊大如如" w:date="2020-04-09T17:33:49Z">
              <w:pPr/>
            </w:pPrChange>
          </w:pPr>
          <w:ins w:id="773" w:author="熊大如如" w:date="2020-04-15T15:16:21Z">
            <w:r>
              <w:rPr>
                <w:rFonts w:eastAsia="仿宋"/>
                <w:b/>
                <w:sz w:val="28"/>
              </w:rPr>
              <w:tab/>
            </w:r>
          </w:ins>
          <w:ins w:id="774" w:author="熊大如如" w:date="2020-04-09T17:17:22Z">
            <w:r>
              <w:rPr/>
              <w:fldChar w:fldCharType="end"/>
            </w:r>
          </w:ins>
        </w:p>
        <w:customXmlInsRangeStart w:id="776" w:author="熊大如如" w:date="2020-04-09T17:17:22Z"/>
      </w:sdtContent>
    </w:sdt>
    <w:customXmlInsRangeEnd w:id="776"/>
    <w:p>
      <w:pPr>
        <w:spacing w:before="0" w:beforeLines="0" w:after="0" w:afterLines="0" w:line="240" w:lineRule="auto"/>
        <w:ind w:left="0" w:leftChars="0" w:right="0" w:rightChars="0" w:firstLine="0" w:firstLineChars="0"/>
        <w:jc w:val="both"/>
        <w:rPr>
          <w:ins w:id="778" w:author="熊大如如" w:date="2020-04-21T16:41:13Z"/>
          <w:rStyle w:val="24"/>
          <w:rFonts w:eastAsia="黑体"/>
          <w:b/>
          <w:sz w:val="44"/>
        </w:rPr>
        <w:pPrChange w:id="777" w:author="熊大如如" w:date="2020-04-09T17:37:19Z">
          <w:pPr>
            <w:spacing w:before="0" w:beforeLines="0" w:after="0" w:afterLines="0" w:line="240" w:lineRule="auto"/>
            <w:ind w:left="0" w:leftChars="0" w:right="0" w:rightChars="0" w:firstLine="0" w:firstLineChars="0"/>
            <w:jc w:val="center"/>
          </w:pPr>
        </w:pPrChange>
      </w:pPr>
      <w:bookmarkStart w:id="69" w:name="_Toc2887"/>
      <w:bookmarkStart w:id="70" w:name="_Toc12662"/>
      <w:bookmarkStart w:id="71" w:name="_Toc13313"/>
      <w:bookmarkStart w:id="72" w:name="_Toc10916"/>
      <w:bookmarkStart w:id="73" w:name="_Toc2474"/>
    </w:p>
    <w:p>
      <w:pPr>
        <w:spacing w:before="0" w:beforeLines="0" w:after="0" w:afterLines="0" w:line="240" w:lineRule="auto"/>
        <w:ind w:left="0" w:leftChars="0" w:right="0" w:rightChars="0" w:firstLine="0" w:firstLineChars="0"/>
        <w:jc w:val="both"/>
        <w:rPr>
          <w:ins w:id="780" w:author="熊大如如" w:date="2020-04-21T16:41:13Z"/>
          <w:rStyle w:val="24"/>
          <w:rFonts w:eastAsia="黑体"/>
          <w:b/>
          <w:sz w:val="44"/>
        </w:rPr>
        <w:pPrChange w:id="779" w:author="熊大如如" w:date="2020-04-09T17:37:19Z">
          <w:pPr>
            <w:spacing w:before="0" w:beforeLines="0" w:after="0" w:afterLines="0" w:line="240" w:lineRule="auto"/>
            <w:ind w:left="0" w:leftChars="0" w:right="0" w:rightChars="0" w:firstLine="0" w:firstLineChars="0"/>
            <w:jc w:val="center"/>
          </w:pPr>
        </w:pPrChange>
      </w:pPr>
    </w:p>
    <w:p>
      <w:pPr>
        <w:spacing w:before="0" w:beforeLines="0" w:after="0" w:afterLines="0" w:line="240" w:lineRule="auto"/>
        <w:ind w:left="0" w:leftChars="0" w:right="0" w:rightChars="0" w:firstLine="0" w:firstLineChars="0"/>
        <w:jc w:val="both"/>
        <w:rPr>
          <w:del w:id="782" w:author="熊大如如" w:date="2020-04-09T17:09:45Z"/>
          <w:rStyle w:val="24"/>
          <w:rFonts w:eastAsia="黑体"/>
          <w:b/>
          <w:sz w:val="44"/>
        </w:rPr>
        <w:pPrChange w:id="781" w:author="熊大如如" w:date="2020-04-09T17:37:19Z">
          <w:pPr>
            <w:spacing w:before="0" w:beforeLines="0" w:after="0" w:afterLines="0" w:line="240" w:lineRule="auto"/>
            <w:ind w:left="0" w:leftChars="0" w:right="0" w:rightChars="0" w:firstLine="0" w:firstLineChars="0"/>
            <w:jc w:val="center"/>
          </w:pPr>
        </w:pPrChange>
      </w:pPr>
      <w:del w:id="783" w:author="熊大如如" w:date="2020-04-09T17:09:45Z">
        <w:r>
          <w:rPr>
            <w:rStyle w:val="24"/>
            <w:rFonts w:eastAsia="黑体"/>
            <w:b/>
            <w:sz w:val="44"/>
          </w:rPr>
          <w:delText>目</w:delText>
        </w:r>
      </w:del>
      <w:del w:id="784" w:author="熊大如如" w:date="2020-04-09T17:09:45Z">
        <w:r>
          <w:rPr>
            <w:rStyle w:val="24"/>
            <w:rFonts w:hint="eastAsia" w:eastAsia="黑体"/>
            <w:b/>
            <w:sz w:val="44"/>
            <w:lang w:val="en-US" w:eastAsia="zh-CN"/>
          </w:rPr>
          <w:delText xml:space="preserve">   </w:delText>
        </w:r>
      </w:del>
      <w:del w:id="785" w:author="熊大如如" w:date="2020-04-09T17:09:45Z">
        <w:r>
          <w:rPr>
            <w:rStyle w:val="24"/>
            <w:rFonts w:eastAsia="黑体"/>
            <w:b/>
            <w:sz w:val="44"/>
          </w:rPr>
          <w:delText>录</w:delText>
        </w:r>
      </w:del>
    </w:p>
    <w:bookmarkEnd w:id="69"/>
    <w:bookmarkEnd w:id="70"/>
    <w:bookmarkEnd w:id="71"/>
    <w:bookmarkEnd w:id="72"/>
    <w:bookmarkEnd w:id="73"/>
    <w:p>
      <w:pPr>
        <w:spacing w:before="0" w:beforeLines="0" w:after="0" w:afterLines="0" w:line="240" w:lineRule="auto"/>
        <w:ind w:left="0" w:leftChars="0" w:right="0" w:rightChars="0" w:firstLine="0" w:firstLineChars="0"/>
        <w:jc w:val="both"/>
        <w:rPr>
          <w:del w:id="786" w:author="熊大如如" w:date="2020-04-09T17:09:45Z"/>
          <w:rStyle w:val="24"/>
          <w:rFonts w:eastAsia="黑体"/>
          <w:b/>
          <w:sz w:val="44"/>
        </w:rPr>
      </w:pPr>
    </w:p>
    <w:p>
      <w:pPr>
        <w:pStyle w:val="10"/>
        <w:tabs>
          <w:tab w:val="right" w:pos="2400"/>
          <w:tab w:val="right" w:leader="dot" w:pos="8306"/>
        </w:tabs>
        <w:rPr>
          <w:del w:id="787" w:author="熊大如如" w:date="2020-04-14T20:55:25Z"/>
          <w:rFonts w:eastAsia="仿宋"/>
          <w:b/>
          <w:sz w:val="28"/>
          <w:szCs w:val="32"/>
        </w:rPr>
      </w:pPr>
      <w:del w:id="788" w:author="熊大如如" w:date="2020-04-09T17:09:45Z">
        <w:r>
          <w:rPr/>
          <w:fldChar w:fldCharType="begin"/>
        </w:r>
      </w:del>
      <w:del w:id="789" w:author="熊大如如" w:date="2020-04-09T17:09:45Z">
        <w:r>
          <w:rPr/>
          <w:delInstrText xml:space="preserve">TOC \o "1-3" \h \u </w:delInstrText>
        </w:r>
      </w:del>
      <w:del w:id="790" w:author="熊大如如" w:date="2020-04-09T17:09:45Z">
        <w:r>
          <w:rPr/>
          <w:fldChar w:fldCharType="separate"/>
        </w:r>
      </w:del>
      <w:del w:id="791" w:author="熊大如如" w:date="2020-04-14T20:55:25Z">
        <w:r>
          <w:rPr>
            <w:rFonts w:eastAsia="仿宋"/>
            <w:b/>
            <w:sz w:val="28"/>
            <w:szCs w:val="32"/>
          </w:rPr>
          <w:fldChar w:fldCharType="begin"/>
        </w:r>
      </w:del>
      <w:del w:id="792" w:author="熊大如如" w:date="2020-04-14T20:55:25Z">
        <w:r>
          <w:rPr>
            <w:rFonts w:eastAsia="仿宋"/>
            <w:b/>
            <w:sz w:val="28"/>
            <w:szCs w:val="32"/>
          </w:rPr>
          <w:delInstrText xml:space="preserve"> HYPERLINK \l _Toc16968 </w:delInstrText>
        </w:r>
      </w:del>
      <w:del w:id="793" w:author="熊大如如" w:date="2020-04-14T20:55:25Z">
        <w:r>
          <w:rPr>
            <w:rFonts w:eastAsia="仿宋"/>
            <w:b/>
            <w:sz w:val="28"/>
            <w:szCs w:val="32"/>
          </w:rPr>
          <w:fldChar w:fldCharType="separate"/>
        </w:r>
      </w:del>
      <w:del w:id="794" w:author="熊大如如" w:date="2020-04-14T20:55:25Z">
        <w:r>
          <w:rPr>
            <w:rFonts w:hint="eastAsia" w:ascii="仿宋_GB2312" w:hAnsi="Estrangelo Edessa" w:eastAsia="仿宋"/>
            <w:b/>
            <w:bCs/>
            <w:sz w:val="28"/>
            <w:szCs w:val="144"/>
          </w:rPr>
          <w:delText>本科学生毕业论文（设计）</w:delText>
        </w:r>
      </w:del>
      <w:del w:id="795" w:author="熊大如如" w:date="2020-04-14T20:55:25Z">
        <w:r>
          <w:rPr>
            <w:rFonts w:eastAsia="仿宋"/>
            <w:b/>
            <w:sz w:val="28"/>
            <w:szCs w:val="32"/>
          </w:rPr>
          <w:tab/>
        </w:r>
      </w:del>
      <w:del w:id="796" w:author="熊大如如" w:date="2020-04-14T20:55:25Z">
        <w:r>
          <w:rPr>
            <w:rFonts w:eastAsia="仿宋"/>
            <w:b/>
            <w:sz w:val="28"/>
            <w:szCs w:val="32"/>
          </w:rPr>
          <w:fldChar w:fldCharType="begin"/>
        </w:r>
      </w:del>
      <w:del w:id="797" w:author="熊大如如" w:date="2020-04-14T20:55:25Z">
        <w:r>
          <w:rPr>
            <w:rFonts w:eastAsia="仿宋"/>
            <w:b/>
            <w:sz w:val="28"/>
            <w:szCs w:val="32"/>
          </w:rPr>
          <w:delInstrText xml:space="preserve"> PAGEREF _Toc16968 </w:delInstrText>
        </w:r>
      </w:del>
      <w:del w:id="798" w:author="熊大如如" w:date="2020-04-14T20:55:25Z">
        <w:r>
          <w:rPr>
            <w:rFonts w:eastAsia="仿宋"/>
            <w:b/>
            <w:sz w:val="28"/>
            <w:szCs w:val="32"/>
          </w:rPr>
          <w:fldChar w:fldCharType="separate"/>
        </w:r>
      </w:del>
      <w:del w:id="799" w:author="熊大如如" w:date="2020-04-14T20:55:25Z">
        <w:r>
          <w:rPr>
            <w:rFonts w:eastAsia="仿宋"/>
            <w:b/>
            <w:sz w:val="28"/>
            <w:szCs w:val="32"/>
          </w:rPr>
          <w:delText>1</w:delText>
        </w:r>
      </w:del>
      <w:del w:id="800" w:author="熊大如如" w:date="2020-04-14T20:55:25Z">
        <w:r>
          <w:rPr>
            <w:rFonts w:eastAsia="仿宋"/>
            <w:b/>
            <w:sz w:val="28"/>
            <w:szCs w:val="32"/>
          </w:rPr>
          <w:fldChar w:fldCharType="end"/>
        </w:r>
      </w:del>
      <w:del w:id="801" w:author="熊大如如" w:date="2020-04-14T20:55:25Z">
        <w:r>
          <w:rPr>
            <w:rFonts w:eastAsia="仿宋"/>
            <w:b/>
            <w:sz w:val="28"/>
            <w:szCs w:val="32"/>
          </w:rPr>
          <w:fldChar w:fldCharType="end"/>
        </w:r>
      </w:del>
    </w:p>
    <w:p>
      <w:pPr>
        <w:pStyle w:val="10"/>
        <w:tabs>
          <w:tab w:val="right" w:leader="dot" w:pos="8306"/>
        </w:tabs>
        <w:rPr>
          <w:del w:id="802" w:author="熊大如如" w:date="2020-04-14T20:55:25Z"/>
          <w:rFonts w:eastAsia="仿宋"/>
          <w:b/>
          <w:sz w:val="28"/>
          <w:szCs w:val="32"/>
        </w:rPr>
      </w:pPr>
      <w:del w:id="803" w:author="熊大如如" w:date="2020-04-14T20:55:25Z">
        <w:r>
          <w:rPr>
            <w:rFonts w:eastAsia="仿宋"/>
            <w:b/>
            <w:sz w:val="28"/>
            <w:szCs w:val="32"/>
          </w:rPr>
          <w:fldChar w:fldCharType="begin"/>
        </w:r>
      </w:del>
      <w:del w:id="804" w:author="熊大如如" w:date="2020-04-14T20:55:25Z">
        <w:r>
          <w:rPr>
            <w:rFonts w:eastAsia="仿宋"/>
            <w:b/>
            <w:sz w:val="28"/>
            <w:szCs w:val="32"/>
          </w:rPr>
          <w:delInstrText xml:space="preserve"> HYPERLINK \l _Toc5498 </w:delInstrText>
        </w:r>
      </w:del>
      <w:del w:id="805" w:author="熊大如如" w:date="2020-04-14T20:55:25Z">
        <w:r>
          <w:rPr>
            <w:rFonts w:eastAsia="仿宋"/>
            <w:b/>
            <w:sz w:val="28"/>
            <w:szCs w:val="32"/>
          </w:rPr>
          <w:fldChar w:fldCharType="separate"/>
        </w:r>
      </w:del>
      <w:del w:id="806" w:author="熊大如如" w:date="2020-04-14T20:55:25Z">
        <w:r>
          <w:rPr>
            <w:rFonts w:hint="eastAsia" w:ascii="仿宋_GB2312" w:eastAsia="仿宋"/>
            <w:b/>
            <w:sz w:val="28"/>
            <w:szCs w:val="32"/>
          </w:rPr>
          <w:delText xml:space="preserve">题目    </w:delText>
        </w:r>
      </w:del>
      <w:del w:id="807" w:author="熊大如如" w:date="2020-04-14T20:55:25Z">
        <w:r>
          <w:rPr>
            <w:rFonts w:hint="eastAsia" w:ascii="仿宋_GB2312" w:eastAsia="仿宋"/>
            <w:b/>
            <w:sz w:val="28"/>
            <w:szCs w:val="32"/>
            <w:lang w:val="en-US" w:eastAsia="zh-CN"/>
          </w:rPr>
          <w:delText>基于Django框架的电商网站</w:delText>
        </w:r>
      </w:del>
      <w:del w:id="808" w:author="熊大如如" w:date="2020-04-14T20:55:25Z">
        <w:r>
          <w:rPr>
            <w:rFonts w:eastAsia="仿宋"/>
            <w:b/>
            <w:sz w:val="28"/>
            <w:szCs w:val="32"/>
          </w:rPr>
          <w:tab/>
        </w:r>
      </w:del>
      <w:del w:id="809" w:author="熊大如如" w:date="2020-04-14T20:55:25Z">
        <w:r>
          <w:rPr>
            <w:rFonts w:eastAsia="仿宋"/>
            <w:b/>
            <w:sz w:val="28"/>
            <w:szCs w:val="32"/>
          </w:rPr>
          <w:fldChar w:fldCharType="begin"/>
        </w:r>
      </w:del>
      <w:del w:id="810" w:author="熊大如如" w:date="2020-04-14T20:55:25Z">
        <w:r>
          <w:rPr>
            <w:rFonts w:eastAsia="仿宋"/>
            <w:b/>
            <w:sz w:val="28"/>
            <w:szCs w:val="32"/>
          </w:rPr>
          <w:delInstrText xml:space="preserve"> PAGEREF _Toc5498 </w:delInstrText>
        </w:r>
      </w:del>
      <w:del w:id="811" w:author="熊大如如" w:date="2020-04-14T20:55:25Z">
        <w:r>
          <w:rPr>
            <w:rFonts w:eastAsia="仿宋"/>
            <w:b/>
            <w:sz w:val="28"/>
            <w:szCs w:val="32"/>
          </w:rPr>
          <w:fldChar w:fldCharType="separate"/>
        </w:r>
      </w:del>
      <w:del w:id="812" w:author="熊大如如" w:date="2020-04-14T20:55:25Z">
        <w:r>
          <w:rPr>
            <w:rFonts w:eastAsia="仿宋"/>
            <w:b/>
            <w:sz w:val="28"/>
            <w:szCs w:val="32"/>
          </w:rPr>
          <w:delText>1</w:delText>
        </w:r>
      </w:del>
      <w:del w:id="813" w:author="熊大如如" w:date="2020-04-14T20:55:25Z">
        <w:r>
          <w:rPr>
            <w:rFonts w:eastAsia="仿宋"/>
            <w:b/>
            <w:sz w:val="28"/>
            <w:szCs w:val="32"/>
          </w:rPr>
          <w:fldChar w:fldCharType="end"/>
        </w:r>
      </w:del>
      <w:del w:id="814" w:author="熊大如如" w:date="2020-04-14T20:55:25Z">
        <w:r>
          <w:rPr>
            <w:rFonts w:eastAsia="仿宋"/>
            <w:b/>
            <w:sz w:val="28"/>
            <w:szCs w:val="32"/>
          </w:rPr>
          <w:fldChar w:fldCharType="end"/>
        </w:r>
      </w:del>
    </w:p>
    <w:p>
      <w:pPr>
        <w:pStyle w:val="10"/>
        <w:tabs>
          <w:tab w:val="right" w:leader="dot" w:pos="8306"/>
        </w:tabs>
        <w:rPr>
          <w:del w:id="815" w:author="熊大如如" w:date="2020-04-14T20:55:25Z"/>
          <w:rFonts w:eastAsia="仿宋"/>
          <w:b/>
          <w:sz w:val="28"/>
          <w:szCs w:val="32"/>
        </w:rPr>
      </w:pPr>
      <w:del w:id="816" w:author="熊大如如" w:date="2020-04-14T20:55:25Z">
        <w:r>
          <w:rPr>
            <w:rFonts w:eastAsia="仿宋"/>
            <w:b/>
            <w:sz w:val="28"/>
            <w:szCs w:val="32"/>
          </w:rPr>
          <w:fldChar w:fldCharType="begin"/>
        </w:r>
      </w:del>
      <w:del w:id="817" w:author="熊大如如" w:date="2020-04-14T20:55:25Z">
        <w:r>
          <w:rPr>
            <w:rFonts w:eastAsia="仿宋"/>
            <w:b/>
            <w:sz w:val="28"/>
            <w:szCs w:val="32"/>
          </w:rPr>
          <w:delInstrText xml:space="preserve"> HYPERLINK \l _Toc27968 </w:delInstrText>
        </w:r>
      </w:del>
      <w:del w:id="818" w:author="熊大如如" w:date="2020-04-14T20:55:25Z">
        <w:r>
          <w:rPr>
            <w:rFonts w:eastAsia="仿宋"/>
            <w:b/>
            <w:sz w:val="28"/>
            <w:szCs w:val="32"/>
          </w:rPr>
          <w:fldChar w:fldCharType="separate"/>
        </w:r>
      </w:del>
      <w:del w:id="819" w:author="熊大如如" w:date="2020-04-14T20:55:25Z">
        <w:r>
          <w:rPr>
            <w:rFonts w:hint="eastAsia" w:ascii="黑体" w:hAnsi="宋体" w:eastAsia="仿宋"/>
            <w:b/>
            <w:sz w:val="28"/>
            <w:szCs w:val="32"/>
            <w:lang w:val="en-US" w:eastAsia="zh-CN"/>
          </w:rPr>
          <w:delText>基于Django框架的电商网站（初稿）</w:delText>
        </w:r>
      </w:del>
      <w:del w:id="820" w:author="熊大如如" w:date="2020-04-14T20:55:25Z">
        <w:r>
          <w:rPr>
            <w:rFonts w:eastAsia="仿宋"/>
            <w:b/>
            <w:sz w:val="28"/>
            <w:szCs w:val="32"/>
          </w:rPr>
          <w:tab/>
        </w:r>
      </w:del>
      <w:del w:id="821" w:author="熊大如如" w:date="2020-04-14T20:55:25Z">
        <w:r>
          <w:rPr>
            <w:rFonts w:eastAsia="仿宋"/>
            <w:b/>
            <w:sz w:val="28"/>
            <w:szCs w:val="32"/>
          </w:rPr>
          <w:fldChar w:fldCharType="begin"/>
        </w:r>
      </w:del>
      <w:del w:id="822" w:author="熊大如如" w:date="2020-04-14T20:55:25Z">
        <w:r>
          <w:rPr>
            <w:rFonts w:eastAsia="仿宋"/>
            <w:b/>
            <w:sz w:val="28"/>
            <w:szCs w:val="32"/>
          </w:rPr>
          <w:delInstrText xml:space="preserve"> PAGEREF _Toc27968 </w:delInstrText>
        </w:r>
      </w:del>
      <w:del w:id="823" w:author="熊大如如" w:date="2020-04-14T20:55:25Z">
        <w:r>
          <w:rPr>
            <w:rFonts w:eastAsia="仿宋"/>
            <w:b/>
            <w:sz w:val="28"/>
            <w:szCs w:val="32"/>
          </w:rPr>
          <w:fldChar w:fldCharType="separate"/>
        </w:r>
      </w:del>
      <w:del w:id="824" w:author="熊大如如" w:date="2020-04-14T20:55:25Z">
        <w:r>
          <w:rPr>
            <w:rFonts w:eastAsia="仿宋"/>
            <w:b/>
            <w:sz w:val="28"/>
            <w:szCs w:val="32"/>
          </w:rPr>
          <w:delText>4</w:delText>
        </w:r>
      </w:del>
      <w:del w:id="825" w:author="熊大如如" w:date="2020-04-14T20:55:25Z">
        <w:r>
          <w:rPr>
            <w:rFonts w:eastAsia="仿宋"/>
            <w:b/>
            <w:sz w:val="28"/>
            <w:szCs w:val="32"/>
          </w:rPr>
          <w:fldChar w:fldCharType="end"/>
        </w:r>
      </w:del>
      <w:del w:id="826" w:author="熊大如如" w:date="2020-04-14T20:55:25Z">
        <w:r>
          <w:rPr>
            <w:rFonts w:eastAsia="仿宋"/>
            <w:b/>
            <w:sz w:val="28"/>
            <w:szCs w:val="32"/>
          </w:rPr>
          <w:fldChar w:fldCharType="end"/>
        </w:r>
      </w:del>
    </w:p>
    <w:p>
      <w:pPr>
        <w:pStyle w:val="10"/>
        <w:tabs>
          <w:tab w:val="right" w:leader="dot" w:pos="8306"/>
        </w:tabs>
        <w:rPr>
          <w:del w:id="827" w:author="熊大如如" w:date="2020-04-14T20:55:25Z"/>
          <w:rFonts w:eastAsia="仿宋"/>
          <w:b/>
          <w:sz w:val="28"/>
          <w:szCs w:val="32"/>
        </w:rPr>
      </w:pPr>
      <w:del w:id="828" w:author="熊大如如" w:date="2020-04-14T20:55:25Z">
        <w:r>
          <w:rPr>
            <w:rFonts w:eastAsia="仿宋"/>
            <w:b/>
            <w:sz w:val="28"/>
            <w:szCs w:val="32"/>
          </w:rPr>
          <w:fldChar w:fldCharType="begin"/>
        </w:r>
      </w:del>
      <w:del w:id="829" w:author="熊大如如" w:date="2020-04-14T20:55:25Z">
        <w:r>
          <w:rPr>
            <w:rFonts w:eastAsia="仿宋"/>
            <w:b/>
            <w:sz w:val="28"/>
            <w:szCs w:val="32"/>
          </w:rPr>
          <w:delInstrText xml:space="preserve"> HYPERLINK \l _Toc3256 </w:delInstrText>
        </w:r>
      </w:del>
      <w:del w:id="830" w:author="熊大如如" w:date="2020-04-14T20:55:25Z">
        <w:r>
          <w:rPr>
            <w:rFonts w:eastAsia="仿宋"/>
            <w:b/>
            <w:sz w:val="28"/>
            <w:szCs w:val="32"/>
          </w:rPr>
          <w:fldChar w:fldCharType="separate"/>
        </w:r>
      </w:del>
      <w:del w:id="831" w:author="熊大如如" w:date="2020-04-14T20:55:25Z">
        <w:r>
          <w:rPr>
            <w:rFonts w:hint="eastAsia" w:ascii="Times New Roman" w:hAnsi="黑体" w:eastAsia="仿宋"/>
            <w:b/>
            <w:kern w:val="0"/>
            <w:sz w:val="28"/>
            <w:szCs w:val="36"/>
          </w:rPr>
          <w:delText>一、</w:delText>
        </w:r>
      </w:del>
      <w:del w:id="832" w:author="熊大如如" w:date="2020-04-14T20:55:25Z">
        <w:r>
          <w:rPr>
            <w:rFonts w:hint="eastAsia" w:ascii="Times New Roman" w:hAnsi="黑体" w:eastAsia="仿宋"/>
            <w:b/>
            <w:kern w:val="0"/>
            <w:sz w:val="28"/>
            <w:szCs w:val="36"/>
            <w:lang w:val="en-US" w:eastAsia="zh-CN"/>
          </w:rPr>
          <w:delText>电商网站</w:delText>
        </w:r>
      </w:del>
      <w:del w:id="833" w:author="熊大如如" w:date="2020-04-14T20:55:25Z">
        <w:r>
          <w:rPr>
            <w:rFonts w:hint="eastAsia" w:ascii="Times New Roman" w:hAnsi="黑体" w:eastAsia="仿宋"/>
            <w:b/>
            <w:kern w:val="0"/>
            <w:sz w:val="28"/>
            <w:szCs w:val="36"/>
          </w:rPr>
          <w:delText>的基本情况</w:delText>
        </w:r>
      </w:del>
      <w:del w:id="834" w:author="熊大如如" w:date="2020-04-14T20:55:25Z">
        <w:r>
          <w:rPr>
            <w:rFonts w:eastAsia="仿宋"/>
            <w:b/>
            <w:sz w:val="28"/>
            <w:szCs w:val="32"/>
          </w:rPr>
          <w:tab/>
        </w:r>
      </w:del>
      <w:del w:id="835" w:author="熊大如如" w:date="2020-04-14T20:55:25Z">
        <w:r>
          <w:rPr>
            <w:rFonts w:eastAsia="仿宋"/>
            <w:b/>
            <w:sz w:val="28"/>
            <w:szCs w:val="32"/>
          </w:rPr>
          <w:fldChar w:fldCharType="begin"/>
        </w:r>
      </w:del>
      <w:del w:id="836" w:author="熊大如如" w:date="2020-04-14T20:55:25Z">
        <w:r>
          <w:rPr>
            <w:rFonts w:eastAsia="仿宋"/>
            <w:b/>
            <w:sz w:val="28"/>
            <w:szCs w:val="32"/>
          </w:rPr>
          <w:delInstrText xml:space="preserve"> PAGEREF _Toc3256 </w:delInstrText>
        </w:r>
      </w:del>
      <w:del w:id="837" w:author="熊大如如" w:date="2020-04-14T20:55:25Z">
        <w:r>
          <w:rPr>
            <w:rFonts w:eastAsia="仿宋"/>
            <w:b/>
            <w:sz w:val="28"/>
            <w:szCs w:val="32"/>
          </w:rPr>
          <w:fldChar w:fldCharType="separate"/>
        </w:r>
      </w:del>
      <w:del w:id="838" w:author="熊大如如" w:date="2020-04-14T20:55:25Z">
        <w:r>
          <w:rPr>
            <w:rFonts w:eastAsia="仿宋"/>
            <w:b/>
            <w:sz w:val="28"/>
            <w:szCs w:val="32"/>
          </w:rPr>
          <w:delText>4</w:delText>
        </w:r>
      </w:del>
      <w:del w:id="839" w:author="熊大如如" w:date="2020-04-14T20:55:25Z">
        <w:r>
          <w:rPr>
            <w:rFonts w:eastAsia="仿宋"/>
            <w:b/>
            <w:sz w:val="28"/>
            <w:szCs w:val="32"/>
          </w:rPr>
          <w:fldChar w:fldCharType="end"/>
        </w:r>
      </w:del>
      <w:del w:id="840" w:author="熊大如如" w:date="2020-04-14T20:55:25Z">
        <w:r>
          <w:rPr>
            <w:rFonts w:eastAsia="仿宋"/>
            <w:b/>
            <w:sz w:val="28"/>
            <w:szCs w:val="32"/>
          </w:rPr>
          <w:fldChar w:fldCharType="end"/>
        </w:r>
      </w:del>
    </w:p>
    <w:p>
      <w:pPr>
        <w:pStyle w:val="10"/>
        <w:tabs>
          <w:tab w:val="right" w:leader="dot" w:pos="8306"/>
        </w:tabs>
        <w:rPr>
          <w:del w:id="841" w:author="熊大如如" w:date="2020-04-14T20:55:25Z"/>
          <w:rFonts w:eastAsia="仿宋"/>
          <w:b/>
          <w:sz w:val="28"/>
          <w:szCs w:val="32"/>
        </w:rPr>
      </w:pPr>
      <w:del w:id="842" w:author="熊大如如" w:date="2020-04-14T20:55:25Z">
        <w:r>
          <w:rPr>
            <w:rFonts w:eastAsia="仿宋"/>
            <w:b/>
            <w:sz w:val="28"/>
            <w:szCs w:val="32"/>
          </w:rPr>
          <w:fldChar w:fldCharType="begin"/>
        </w:r>
      </w:del>
      <w:del w:id="843" w:author="熊大如如" w:date="2020-04-14T20:55:25Z">
        <w:r>
          <w:rPr>
            <w:rFonts w:eastAsia="仿宋"/>
            <w:b/>
            <w:sz w:val="28"/>
            <w:szCs w:val="32"/>
          </w:rPr>
          <w:delInstrText xml:space="preserve"> HYPERLINK \l _Toc21141 </w:delInstrText>
        </w:r>
      </w:del>
      <w:del w:id="844" w:author="熊大如如" w:date="2020-04-14T20:55:25Z">
        <w:r>
          <w:rPr>
            <w:rFonts w:eastAsia="仿宋"/>
            <w:b/>
            <w:sz w:val="28"/>
            <w:szCs w:val="32"/>
          </w:rPr>
          <w:fldChar w:fldCharType="separate"/>
        </w:r>
      </w:del>
      <w:del w:id="845" w:author="熊大如如" w:date="2020-04-14T20:55:25Z">
        <w:r>
          <w:rPr>
            <w:rFonts w:hint="eastAsia" w:ascii="Times New Roman" w:hAnsi="黑体" w:eastAsia="仿宋"/>
            <w:b/>
            <w:kern w:val="0"/>
            <w:sz w:val="28"/>
            <w:szCs w:val="36"/>
          </w:rPr>
          <w:delText>二、</w:delText>
        </w:r>
      </w:del>
      <w:del w:id="846" w:author="熊大如如" w:date="2020-04-14T20:55:25Z">
        <w:r>
          <w:rPr>
            <w:rFonts w:hint="eastAsia" w:ascii="Times New Roman" w:hAnsi="黑体" w:eastAsia="仿宋"/>
            <w:b/>
            <w:kern w:val="0"/>
            <w:sz w:val="28"/>
            <w:szCs w:val="36"/>
            <w:lang w:val="en-US" w:eastAsia="zh-CN"/>
          </w:rPr>
          <w:delText>电商网站构建中的困难</w:delText>
        </w:r>
      </w:del>
      <w:del w:id="847" w:author="熊大如如" w:date="2020-04-14T20:55:25Z">
        <w:r>
          <w:rPr>
            <w:rFonts w:eastAsia="仿宋"/>
            <w:b/>
            <w:sz w:val="28"/>
            <w:szCs w:val="32"/>
          </w:rPr>
          <w:tab/>
        </w:r>
      </w:del>
      <w:del w:id="848" w:author="熊大如如" w:date="2020-04-14T20:55:25Z">
        <w:r>
          <w:rPr>
            <w:rFonts w:eastAsia="仿宋"/>
            <w:b/>
            <w:sz w:val="28"/>
            <w:szCs w:val="32"/>
          </w:rPr>
          <w:fldChar w:fldCharType="begin"/>
        </w:r>
      </w:del>
      <w:del w:id="849" w:author="熊大如如" w:date="2020-04-14T20:55:25Z">
        <w:r>
          <w:rPr>
            <w:rFonts w:eastAsia="仿宋"/>
            <w:b/>
            <w:sz w:val="28"/>
            <w:szCs w:val="32"/>
          </w:rPr>
          <w:delInstrText xml:space="preserve"> PAGEREF _Toc21141 </w:delInstrText>
        </w:r>
      </w:del>
      <w:del w:id="850" w:author="熊大如如" w:date="2020-04-14T20:55:25Z">
        <w:r>
          <w:rPr>
            <w:rFonts w:eastAsia="仿宋"/>
            <w:b/>
            <w:sz w:val="28"/>
            <w:szCs w:val="32"/>
          </w:rPr>
          <w:fldChar w:fldCharType="separate"/>
        </w:r>
      </w:del>
      <w:del w:id="851" w:author="熊大如如" w:date="2020-04-14T20:55:25Z">
        <w:r>
          <w:rPr>
            <w:rFonts w:eastAsia="仿宋"/>
            <w:b/>
            <w:sz w:val="28"/>
            <w:szCs w:val="32"/>
          </w:rPr>
          <w:delText>4</w:delText>
        </w:r>
      </w:del>
      <w:del w:id="852" w:author="熊大如如" w:date="2020-04-14T20:55:25Z">
        <w:r>
          <w:rPr>
            <w:rFonts w:eastAsia="仿宋"/>
            <w:b/>
            <w:sz w:val="28"/>
            <w:szCs w:val="32"/>
          </w:rPr>
          <w:fldChar w:fldCharType="end"/>
        </w:r>
      </w:del>
      <w:del w:id="853" w:author="熊大如如" w:date="2020-04-14T20:55:25Z">
        <w:r>
          <w:rPr>
            <w:rFonts w:eastAsia="仿宋"/>
            <w:b/>
            <w:sz w:val="28"/>
            <w:szCs w:val="32"/>
          </w:rPr>
          <w:fldChar w:fldCharType="end"/>
        </w:r>
      </w:del>
    </w:p>
    <w:p>
      <w:pPr>
        <w:pStyle w:val="10"/>
        <w:tabs>
          <w:tab w:val="right" w:leader="dot" w:pos="8306"/>
        </w:tabs>
        <w:rPr>
          <w:del w:id="854" w:author="熊大如如" w:date="2020-04-14T20:55:25Z"/>
          <w:rFonts w:eastAsia="仿宋"/>
          <w:b/>
          <w:sz w:val="28"/>
          <w:szCs w:val="32"/>
        </w:rPr>
      </w:pPr>
      <w:del w:id="855" w:author="熊大如如" w:date="2020-04-14T20:55:25Z">
        <w:r>
          <w:rPr>
            <w:rFonts w:eastAsia="仿宋"/>
            <w:b/>
            <w:sz w:val="28"/>
            <w:szCs w:val="32"/>
          </w:rPr>
          <w:fldChar w:fldCharType="begin"/>
        </w:r>
      </w:del>
      <w:del w:id="856" w:author="熊大如如" w:date="2020-04-14T20:55:25Z">
        <w:r>
          <w:rPr>
            <w:rFonts w:eastAsia="仿宋"/>
            <w:b/>
            <w:sz w:val="28"/>
            <w:szCs w:val="32"/>
          </w:rPr>
          <w:delInstrText xml:space="preserve"> HYPERLINK \l _Toc27650 </w:delInstrText>
        </w:r>
      </w:del>
      <w:del w:id="857" w:author="熊大如如" w:date="2020-04-14T20:55:25Z">
        <w:r>
          <w:rPr>
            <w:rFonts w:eastAsia="仿宋"/>
            <w:b/>
            <w:sz w:val="28"/>
            <w:szCs w:val="32"/>
          </w:rPr>
          <w:fldChar w:fldCharType="separate"/>
        </w:r>
      </w:del>
      <w:del w:id="858" w:author="熊大如如" w:date="2020-04-14T20:55:25Z">
        <w:r>
          <w:rPr>
            <w:rFonts w:hint="eastAsia" w:ascii="Times New Roman" w:hAnsi="黑体" w:eastAsia="仿宋" w:cs="黑体"/>
            <w:b/>
            <w:bCs/>
            <w:kern w:val="0"/>
            <w:sz w:val="28"/>
            <w:szCs w:val="36"/>
            <w:lang w:val="en-US" w:eastAsia="zh-CN"/>
          </w:rPr>
          <w:delText>三、构建电商网站项目的准备工作</w:delText>
        </w:r>
      </w:del>
      <w:del w:id="859" w:author="熊大如如" w:date="2020-04-14T20:55:25Z">
        <w:r>
          <w:rPr>
            <w:rFonts w:eastAsia="仿宋"/>
            <w:b/>
            <w:sz w:val="28"/>
            <w:szCs w:val="32"/>
          </w:rPr>
          <w:tab/>
        </w:r>
      </w:del>
      <w:del w:id="860" w:author="熊大如如" w:date="2020-04-14T20:55:25Z">
        <w:r>
          <w:rPr>
            <w:rFonts w:eastAsia="仿宋"/>
            <w:b/>
            <w:sz w:val="28"/>
            <w:szCs w:val="32"/>
          </w:rPr>
          <w:fldChar w:fldCharType="begin"/>
        </w:r>
      </w:del>
      <w:del w:id="861" w:author="熊大如如" w:date="2020-04-14T20:55:25Z">
        <w:r>
          <w:rPr>
            <w:rFonts w:eastAsia="仿宋"/>
            <w:b/>
            <w:sz w:val="28"/>
            <w:szCs w:val="32"/>
          </w:rPr>
          <w:delInstrText xml:space="preserve"> PAGEREF _Toc27650 </w:delInstrText>
        </w:r>
      </w:del>
      <w:del w:id="862" w:author="熊大如如" w:date="2020-04-14T20:55:25Z">
        <w:r>
          <w:rPr>
            <w:rFonts w:eastAsia="仿宋"/>
            <w:b/>
            <w:sz w:val="28"/>
            <w:szCs w:val="32"/>
          </w:rPr>
          <w:fldChar w:fldCharType="separate"/>
        </w:r>
      </w:del>
      <w:del w:id="863" w:author="熊大如如" w:date="2020-04-14T20:55:25Z">
        <w:r>
          <w:rPr>
            <w:rFonts w:eastAsia="仿宋"/>
            <w:b/>
            <w:sz w:val="28"/>
            <w:szCs w:val="32"/>
          </w:rPr>
          <w:delText>4</w:delText>
        </w:r>
      </w:del>
      <w:del w:id="864" w:author="熊大如如" w:date="2020-04-14T20:55:25Z">
        <w:r>
          <w:rPr>
            <w:rFonts w:eastAsia="仿宋"/>
            <w:b/>
            <w:sz w:val="28"/>
            <w:szCs w:val="32"/>
          </w:rPr>
          <w:fldChar w:fldCharType="end"/>
        </w:r>
      </w:del>
      <w:del w:id="865" w:author="熊大如如" w:date="2020-04-14T20:55:25Z">
        <w:r>
          <w:rPr>
            <w:rFonts w:eastAsia="仿宋"/>
            <w:b/>
            <w:sz w:val="28"/>
            <w:szCs w:val="32"/>
          </w:rPr>
          <w:fldChar w:fldCharType="end"/>
        </w:r>
      </w:del>
    </w:p>
    <w:p>
      <w:pPr>
        <w:pStyle w:val="10"/>
        <w:tabs>
          <w:tab w:val="right" w:leader="dot" w:pos="8306"/>
        </w:tabs>
        <w:rPr>
          <w:del w:id="866" w:author="熊大如如" w:date="2020-04-14T20:55:25Z"/>
          <w:rFonts w:eastAsia="仿宋"/>
          <w:b/>
          <w:sz w:val="28"/>
          <w:szCs w:val="32"/>
        </w:rPr>
      </w:pPr>
      <w:del w:id="867" w:author="熊大如如" w:date="2020-04-14T20:55:25Z">
        <w:r>
          <w:rPr>
            <w:rFonts w:eastAsia="仿宋"/>
            <w:b/>
            <w:sz w:val="28"/>
            <w:szCs w:val="32"/>
          </w:rPr>
          <w:fldChar w:fldCharType="begin"/>
        </w:r>
      </w:del>
      <w:del w:id="868" w:author="熊大如如" w:date="2020-04-14T20:55:25Z">
        <w:r>
          <w:rPr>
            <w:rFonts w:eastAsia="仿宋"/>
            <w:b/>
            <w:sz w:val="28"/>
            <w:szCs w:val="32"/>
          </w:rPr>
          <w:delInstrText xml:space="preserve"> HYPERLINK \l _Toc23801 </w:delInstrText>
        </w:r>
      </w:del>
      <w:del w:id="869" w:author="熊大如如" w:date="2020-04-14T20:55:25Z">
        <w:r>
          <w:rPr>
            <w:rFonts w:eastAsia="仿宋"/>
            <w:b/>
            <w:sz w:val="28"/>
            <w:szCs w:val="32"/>
          </w:rPr>
          <w:fldChar w:fldCharType="separate"/>
        </w:r>
      </w:del>
      <w:del w:id="870" w:author="熊大如如" w:date="2020-04-14T20:55:25Z">
        <w:r>
          <w:rPr>
            <w:rFonts w:hint="eastAsia" w:ascii="Times New Roman" w:hAnsi="黑体" w:eastAsia="仿宋" w:cs="黑体"/>
            <w:b/>
            <w:bCs/>
            <w:sz w:val="28"/>
            <w:szCs w:val="36"/>
            <w:lang w:val="en-US" w:eastAsia="zh-CN"/>
          </w:rPr>
          <w:delText>四、首页界面的构建</w:delText>
        </w:r>
      </w:del>
      <w:del w:id="871" w:author="熊大如如" w:date="2020-04-14T20:55:25Z">
        <w:r>
          <w:rPr>
            <w:rFonts w:eastAsia="仿宋"/>
            <w:b/>
            <w:sz w:val="28"/>
            <w:szCs w:val="32"/>
          </w:rPr>
          <w:tab/>
        </w:r>
      </w:del>
      <w:del w:id="872" w:author="熊大如如" w:date="2020-04-14T20:55:25Z">
        <w:r>
          <w:rPr>
            <w:rFonts w:eastAsia="仿宋"/>
            <w:b/>
            <w:sz w:val="28"/>
            <w:szCs w:val="32"/>
          </w:rPr>
          <w:fldChar w:fldCharType="begin"/>
        </w:r>
      </w:del>
      <w:del w:id="873" w:author="熊大如如" w:date="2020-04-14T20:55:25Z">
        <w:r>
          <w:rPr>
            <w:rFonts w:eastAsia="仿宋"/>
            <w:b/>
            <w:sz w:val="28"/>
            <w:szCs w:val="32"/>
          </w:rPr>
          <w:delInstrText xml:space="preserve"> PAGEREF _Toc23801 </w:delInstrText>
        </w:r>
      </w:del>
      <w:del w:id="874" w:author="熊大如如" w:date="2020-04-14T20:55:25Z">
        <w:r>
          <w:rPr>
            <w:rFonts w:eastAsia="仿宋"/>
            <w:b/>
            <w:sz w:val="28"/>
            <w:szCs w:val="32"/>
          </w:rPr>
          <w:fldChar w:fldCharType="separate"/>
        </w:r>
      </w:del>
      <w:del w:id="875" w:author="熊大如如" w:date="2020-04-14T20:55:25Z">
        <w:r>
          <w:rPr>
            <w:rFonts w:eastAsia="仿宋"/>
            <w:b/>
            <w:sz w:val="28"/>
            <w:szCs w:val="32"/>
          </w:rPr>
          <w:delText>4</w:delText>
        </w:r>
      </w:del>
      <w:del w:id="876" w:author="熊大如如" w:date="2020-04-14T20:55:25Z">
        <w:r>
          <w:rPr>
            <w:rFonts w:eastAsia="仿宋"/>
            <w:b/>
            <w:sz w:val="28"/>
            <w:szCs w:val="32"/>
          </w:rPr>
          <w:fldChar w:fldCharType="end"/>
        </w:r>
      </w:del>
      <w:del w:id="877" w:author="熊大如如" w:date="2020-04-14T20:55:25Z">
        <w:r>
          <w:rPr>
            <w:rFonts w:eastAsia="仿宋"/>
            <w:b/>
            <w:sz w:val="28"/>
            <w:szCs w:val="32"/>
          </w:rPr>
          <w:fldChar w:fldCharType="end"/>
        </w:r>
      </w:del>
    </w:p>
    <w:p>
      <w:pPr>
        <w:pStyle w:val="11"/>
        <w:tabs>
          <w:tab w:val="right" w:leader="dot" w:pos="8306"/>
        </w:tabs>
        <w:rPr>
          <w:del w:id="878" w:author="熊大如如" w:date="2020-04-14T20:55:25Z"/>
          <w:rFonts w:eastAsia="仿宋"/>
          <w:b/>
          <w:sz w:val="28"/>
          <w:szCs w:val="32"/>
        </w:rPr>
      </w:pPr>
      <w:del w:id="879" w:author="熊大如如" w:date="2020-04-14T20:55:25Z">
        <w:r>
          <w:rPr>
            <w:rFonts w:eastAsia="仿宋"/>
            <w:b/>
            <w:sz w:val="28"/>
            <w:szCs w:val="32"/>
          </w:rPr>
          <w:fldChar w:fldCharType="begin"/>
        </w:r>
      </w:del>
      <w:del w:id="880" w:author="熊大如如" w:date="2020-04-14T20:55:25Z">
        <w:r>
          <w:rPr>
            <w:rFonts w:eastAsia="仿宋"/>
            <w:b/>
            <w:sz w:val="28"/>
            <w:szCs w:val="32"/>
          </w:rPr>
          <w:delInstrText xml:space="preserve"> HYPERLINK \l _Toc30140 </w:delInstrText>
        </w:r>
      </w:del>
      <w:del w:id="881" w:author="熊大如如" w:date="2020-04-14T20:55:25Z">
        <w:r>
          <w:rPr>
            <w:rFonts w:eastAsia="仿宋"/>
            <w:b/>
            <w:sz w:val="28"/>
            <w:szCs w:val="32"/>
          </w:rPr>
          <w:fldChar w:fldCharType="separate"/>
        </w:r>
      </w:del>
      <w:del w:id="882" w:author="熊大如如" w:date="2020-04-14T20:55:25Z">
        <w:r>
          <w:rPr>
            <w:rFonts w:hint="eastAsia" w:ascii="Times New Roman" w:hAnsi="宋体" w:eastAsia="仿宋" w:cs="宋体"/>
            <w:b/>
            <w:bCs w:val="0"/>
            <w:sz w:val="28"/>
            <w:szCs w:val="32"/>
            <w:lang w:val="en-US" w:eastAsia="zh-CN"/>
          </w:rPr>
          <w:delText>（一）首页项目的创建</w:delText>
        </w:r>
      </w:del>
      <w:del w:id="883" w:author="熊大如如" w:date="2020-04-14T20:55:25Z">
        <w:r>
          <w:rPr>
            <w:rFonts w:eastAsia="仿宋"/>
            <w:b/>
            <w:sz w:val="28"/>
            <w:szCs w:val="32"/>
          </w:rPr>
          <w:tab/>
        </w:r>
      </w:del>
      <w:del w:id="884" w:author="熊大如如" w:date="2020-04-14T20:55:25Z">
        <w:r>
          <w:rPr>
            <w:rFonts w:eastAsia="仿宋"/>
            <w:b/>
            <w:sz w:val="28"/>
            <w:szCs w:val="32"/>
          </w:rPr>
          <w:fldChar w:fldCharType="begin"/>
        </w:r>
      </w:del>
      <w:del w:id="885" w:author="熊大如如" w:date="2020-04-14T20:55:25Z">
        <w:r>
          <w:rPr>
            <w:rFonts w:eastAsia="仿宋"/>
            <w:b/>
            <w:sz w:val="28"/>
            <w:szCs w:val="32"/>
          </w:rPr>
          <w:delInstrText xml:space="preserve"> PAGEREF _Toc30140 </w:delInstrText>
        </w:r>
      </w:del>
      <w:del w:id="886" w:author="熊大如如" w:date="2020-04-14T20:55:25Z">
        <w:r>
          <w:rPr>
            <w:rFonts w:eastAsia="仿宋"/>
            <w:b/>
            <w:sz w:val="28"/>
            <w:szCs w:val="32"/>
          </w:rPr>
          <w:fldChar w:fldCharType="separate"/>
        </w:r>
      </w:del>
      <w:del w:id="887" w:author="熊大如如" w:date="2020-04-14T20:55:25Z">
        <w:r>
          <w:rPr>
            <w:rFonts w:eastAsia="仿宋"/>
            <w:b/>
            <w:sz w:val="28"/>
            <w:szCs w:val="32"/>
          </w:rPr>
          <w:delText>4</w:delText>
        </w:r>
      </w:del>
      <w:del w:id="888" w:author="熊大如如" w:date="2020-04-14T20:55:25Z">
        <w:r>
          <w:rPr>
            <w:rFonts w:eastAsia="仿宋"/>
            <w:b/>
            <w:sz w:val="28"/>
            <w:szCs w:val="32"/>
          </w:rPr>
          <w:fldChar w:fldCharType="end"/>
        </w:r>
      </w:del>
      <w:del w:id="889" w:author="熊大如如" w:date="2020-04-14T20:55:25Z">
        <w:r>
          <w:rPr>
            <w:rFonts w:eastAsia="仿宋"/>
            <w:b/>
            <w:sz w:val="28"/>
            <w:szCs w:val="32"/>
          </w:rPr>
          <w:fldChar w:fldCharType="end"/>
        </w:r>
      </w:del>
    </w:p>
    <w:p>
      <w:pPr>
        <w:pStyle w:val="11"/>
        <w:tabs>
          <w:tab w:val="right" w:leader="dot" w:pos="8306"/>
        </w:tabs>
        <w:rPr>
          <w:del w:id="890" w:author="熊大如如" w:date="2020-04-14T20:55:25Z"/>
          <w:rFonts w:eastAsia="仿宋"/>
          <w:b/>
          <w:sz w:val="28"/>
          <w:szCs w:val="32"/>
        </w:rPr>
      </w:pPr>
      <w:del w:id="891" w:author="熊大如如" w:date="2020-04-14T20:55:25Z">
        <w:r>
          <w:rPr>
            <w:rFonts w:eastAsia="仿宋"/>
            <w:b/>
            <w:sz w:val="28"/>
            <w:szCs w:val="32"/>
          </w:rPr>
          <w:fldChar w:fldCharType="begin"/>
        </w:r>
      </w:del>
      <w:del w:id="892" w:author="熊大如如" w:date="2020-04-14T20:55:25Z">
        <w:r>
          <w:rPr>
            <w:rFonts w:eastAsia="仿宋"/>
            <w:b/>
            <w:sz w:val="28"/>
            <w:szCs w:val="32"/>
          </w:rPr>
          <w:delInstrText xml:space="preserve"> HYPERLINK \l _Toc4145 </w:delInstrText>
        </w:r>
      </w:del>
      <w:del w:id="893" w:author="熊大如如" w:date="2020-04-14T20:55:25Z">
        <w:r>
          <w:rPr>
            <w:rFonts w:eastAsia="仿宋"/>
            <w:b/>
            <w:sz w:val="28"/>
            <w:szCs w:val="32"/>
          </w:rPr>
          <w:fldChar w:fldCharType="separate"/>
        </w:r>
      </w:del>
      <w:del w:id="894" w:author="熊大如如" w:date="2020-04-14T20:55:25Z">
        <w:r>
          <w:rPr>
            <w:rFonts w:hint="eastAsia" w:ascii="Times New Roman" w:hAnsi="宋体" w:eastAsia="仿宋" w:cs="宋体"/>
            <w:b/>
            <w:bCs w:val="0"/>
            <w:sz w:val="28"/>
            <w:szCs w:val="32"/>
            <w:lang w:val="en-US" w:eastAsia="zh-CN"/>
          </w:rPr>
          <w:delText>（二）首页部分的模型创建</w:delText>
        </w:r>
      </w:del>
      <w:del w:id="895" w:author="熊大如如" w:date="2020-04-14T20:55:25Z">
        <w:r>
          <w:rPr>
            <w:rFonts w:eastAsia="仿宋"/>
            <w:b/>
            <w:sz w:val="28"/>
            <w:szCs w:val="32"/>
          </w:rPr>
          <w:tab/>
        </w:r>
      </w:del>
      <w:del w:id="896" w:author="熊大如如" w:date="2020-04-14T20:55:25Z">
        <w:r>
          <w:rPr>
            <w:rFonts w:eastAsia="仿宋"/>
            <w:b/>
            <w:sz w:val="28"/>
            <w:szCs w:val="32"/>
          </w:rPr>
          <w:fldChar w:fldCharType="begin"/>
        </w:r>
      </w:del>
      <w:del w:id="897" w:author="熊大如如" w:date="2020-04-14T20:55:25Z">
        <w:r>
          <w:rPr>
            <w:rFonts w:eastAsia="仿宋"/>
            <w:b/>
            <w:sz w:val="28"/>
            <w:szCs w:val="32"/>
          </w:rPr>
          <w:delInstrText xml:space="preserve"> PAGEREF _Toc4145 </w:delInstrText>
        </w:r>
      </w:del>
      <w:del w:id="898" w:author="熊大如如" w:date="2020-04-14T20:55:25Z">
        <w:r>
          <w:rPr>
            <w:rFonts w:eastAsia="仿宋"/>
            <w:b/>
            <w:sz w:val="28"/>
            <w:szCs w:val="32"/>
          </w:rPr>
          <w:fldChar w:fldCharType="separate"/>
        </w:r>
      </w:del>
      <w:del w:id="899" w:author="熊大如如" w:date="2020-04-14T20:55:25Z">
        <w:r>
          <w:rPr>
            <w:rFonts w:eastAsia="仿宋"/>
            <w:b/>
            <w:sz w:val="28"/>
            <w:szCs w:val="32"/>
          </w:rPr>
          <w:delText>5</w:delText>
        </w:r>
      </w:del>
      <w:del w:id="900" w:author="熊大如如" w:date="2020-04-14T20:55:25Z">
        <w:r>
          <w:rPr>
            <w:rFonts w:eastAsia="仿宋"/>
            <w:b/>
            <w:sz w:val="28"/>
            <w:szCs w:val="32"/>
          </w:rPr>
          <w:fldChar w:fldCharType="end"/>
        </w:r>
      </w:del>
      <w:del w:id="901" w:author="熊大如如" w:date="2020-04-14T20:55:25Z">
        <w:r>
          <w:rPr>
            <w:rFonts w:eastAsia="仿宋"/>
            <w:b/>
            <w:sz w:val="28"/>
            <w:szCs w:val="32"/>
          </w:rPr>
          <w:fldChar w:fldCharType="end"/>
        </w:r>
      </w:del>
    </w:p>
    <w:p>
      <w:pPr>
        <w:pStyle w:val="11"/>
        <w:tabs>
          <w:tab w:val="right" w:leader="dot" w:pos="8306"/>
        </w:tabs>
        <w:rPr>
          <w:del w:id="902" w:author="熊大如如" w:date="2020-04-14T20:55:25Z"/>
          <w:rFonts w:eastAsia="仿宋"/>
          <w:b/>
          <w:sz w:val="28"/>
          <w:szCs w:val="32"/>
        </w:rPr>
      </w:pPr>
      <w:del w:id="903" w:author="熊大如如" w:date="2020-04-14T20:55:25Z">
        <w:r>
          <w:rPr>
            <w:rFonts w:eastAsia="仿宋"/>
            <w:b/>
            <w:sz w:val="28"/>
            <w:szCs w:val="32"/>
          </w:rPr>
          <w:fldChar w:fldCharType="begin"/>
        </w:r>
      </w:del>
      <w:del w:id="904" w:author="熊大如如" w:date="2020-04-14T20:55:25Z">
        <w:r>
          <w:rPr>
            <w:rFonts w:eastAsia="仿宋"/>
            <w:b/>
            <w:sz w:val="28"/>
            <w:szCs w:val="32"/>
          </w:rPr>
          <w:delInstrText xml:space="preserve"> HYPERLINK \l _Toc23433 </w:delInstrText>
        </w:r>
      </w:del>
      <w:del w:id="905" w:author="熊大如如" w:date="2020-04-14T20:55:25Z">
        <w:r>
          <w:rPr>
            <w:rFonts w:eastAsia="仿宋"/>
            <w:b/>
            <w:sz w:val="28"/>
            <w:szCs w:val="32"/>
          </w:rPr>
          <w:fldChar w:fldCharType="separate"/>
        </w:r>
      </w:del>
      <w:del w:id="906" w:author="熊大如如" w:date="2020-04-14T20:55:25Z">
        <w:r>
          <w:rPr>
            <w:rFonts w:hint="eastAsia" w:ascii="Times New Roman" w:hAnsi="宋体" w:eastAsia="仿宋" w:cs="宋体"/>
            <w:b/>
            <w:bCs w:val="0"/>
            <w:sz w:val="28"/>
            <w:szCs w:val="32"/>
            <w:lang w:val="en-US" w:eastAsia="zh-CN"/>
          </w:rPr>
          <w:delText>（三）将数据库中的数据返回到</w:delText>
        </w:r>
      </w:del>
      <w:del w:id="907" w:author="熊大如如" w:date="2020-04-14T20:55:25Z">
        <w:r>
          <w:rPr>
            <w:rFonts w:hint="default" w:ascii="Times New Roman" w:hAnsi="Times New Roman" w:eastAsia="仿宋" w:cs="Times New Roman"/>
            <w:b/>
            <w:bCs w:val="0"/>
            <w:sz w:val="28"/>
            <w:szCs w:val="32"/>
            <w:lang w:val="en-US" w:eastAsia="zh-CN"/>
          </w:rPr>
          <w:delText>HTML</w:delText>
        </w:r>
      </w:del>
      <w:del w:id="908" w:author="熊大如如" w:date="2020-04-14T20:55:25Z">
        <w:r>
          <w:rPr>
            <w:rFonts w:hint="eastAsia" w:ascii="Times New Roman" w:hAnsi="宋体" w:eastAsia="仿宋" w:cs="宋体"/>
            <w:b/>
            <w:bCs w:val="0"/>
            <w:sz w:val="28"/>
            <w:szCs w:val="32"/>
            <w:lang w:val="en-US" w:eastAsia="zh-CN"/>
          </w:rPr>
          <w:delText>页面中</w:delText>
        </w:r>
      </w:del>
      <w:del w:id="909" w:author="熊大如如" w:date="2020-04-14T20:55:25Z">
        <w:r>
          <w:rPr>
            <w:rFonts w:eastAsia="仿宋"/>
            <w:b/>
            <w:sz w:val="28"/>
            <w:szCs w:val="32"/>
          </w:rPr>
          <w:tab/>
        </w:r>
      </w:del>
      <w:del w:id="910" w:author="熊大如如" w:date="2020-04-14T20:55:25Z">
        <w:r>
          <w:rPr>
            <w:rFonts w:eastAsia="仿宋"/>
            <w:b/>
            <w:sz w:val="28"/>
            <w:szCs w:val="32"/>
          </w:rPr>
          <w:fldChar w:fldCharType="begin"/>
        </w:r>
      </w:del>
      <w:del w:id="911" w:author="熊大如如" w:date="2020-04-14T20:55:25Z">
        <w:r>
          <w:rPr>
            <w:rFonts w:eastAsia="仿宋"/>
            <w:b/>
            <w:sz w:val="28"/>
            <w:szCs w:val="32"/>
          </w:rPr>
          <w:delInstrText xml:space="preserve"> PAGEREF _Toc23433 </w:delInstrText>
        </w:r>
      </w:del>
      <w:del w:id="912" w:author="熊大如如" w:date="2020-04-14T20:55:25Z">
        <w:r>
          <w:rPr>
            <w:rFonts w:eastAsia="仿宋"/>
            <w:b/>
            <w:sz w:val="28"/>
            <w:szCs w:val="32"/>
          </w:rPr>
          <w:fldChar w:fldCharType="separate"/>
        </w:r>
      </w:del>
      <w:del w:id="913" w:author="熊大如如" w:date="2020-04-14T20:55:25Z">
        <w:r>
          <w:rPr>
            <w:rFonts w:eastAsia="仿宋"/>
            <w:b/>
            <w:sz w:val="28"/>
            <w:szCs w:val="32"/>
          </w:rPr>
          <w:delText>5</w:delText>
        </w:r>
      </w:del>
      <w:del w:id="914" w:author="熊大如如" w:date="2020-04-14T20:55:25Z">
        <w:r>
          <w:rPr>
            <w:rFonts w:eastAsia="仿宋"/>
            <w:b/>
            <w:sz w:val="28"/>
            <w:szCs w:val="32"/>
          </w:rPr>
          <w:fldChar w:fldCharType="end"/>
        </w:r>
      </w:del>
      <w:del w:id="915" w:author="熊大如如" w:date="2020-04-14T20:55:25Z">
        <w:r>
          <w:rPr>
            <w:rFonts w:eastAsia="仿宋"/>
            <w:b/>
            <w:sz w:val="28"/>
            <w:szCs w:val="32"/>
          </w:rPr>
          <w:fldChar w:fldCharType="end"/>
        </w:r>
      </w:del>
    </w:p>
    <w:p>
      <w:pPr>
        <w:pStyle w:val="11"/>
        <w:tabs>
          <w:tab w:val="right" w:leader="dot" w:pos="8306"/>
        </w:tabs>
        <w:rPr>
          <w:del w:id="916" w:author="熊大如如" w:date="2020-04-14T20:55:25Z"/>
          <w:rFonts w:eastAsia="仿宋"/>
          <w:b/>
          <w:sz w:val="28"/>
          <w:szCs w:val="32"/>
        </w:rPr>
      </w:pPr>
      <w:del w:id="917" w:author="熊大如如" w:date="2020-04-14T20:55:25Z">
        <w:r>
          <w:rPr>
            <w:rFonts w:eastAsia="仿宋"/>
            <w:b/>
            <w:sz w:val="28"/>
            <w:szCs w:val="32"/>
          </w:rPr>
          <w:fldChar w:fldCharType="begin"/>
        </w:r>
      </w:del>
      <w:del w:id="918" w:author="熊大如如" w:date="2020-04-14T20:55:25Z">
        <w:r>
          <w:rPr>
            <w:rFonts w:eastAsia="仿宋"/>
            <w:b/>
            <w:sz w:val="28"/>
            <w:szCs w:val="32"/>
          </w:rPr>
          <w:delInstrText xml:space="preserve"> HYPERLINK \l _Toc3723 </w:delInstrText>
        </w:r>
      </w:del>
      <w:del w:id="919" w:author="熊大如如" w:date="2020-04-14T20:55:25Z">
        <w:r>
          <w:rPr>
            <w:rFonts w:eastAsia="仿宋"/>
            <w:b/>
            <w:sz w:val="28"/>
            <w:szCs w:val="32"/>
          </w:rPr>
          <w:fldChar w:fldCharType="separate"/>
        </w:r>
      </w:del>
      <w:del w:id="920" w:author="熊大如如" w:date="2020-04-14T20:55:25Z">
        <w:r>
          <w:rPr>
            <w:rFonts w:hint="eastAsia" w:ascii="Times New Roman" w:hAnsi="宋体" w:eastAsia="仿宋" w:cs="宋体"/>
            <w:b/>
            <w:bCs w:val="0"/>
            <w:sz w:val="28"/>
            <w:szCs w:val="32"/>
            <w:lang w:val="en-US" w:eastAsia="zh-CN"/>
          </w:rPr>
          <w:delText>（四）首页的轮播展示</w:delText>
        </w:r>
      </w:del>
      <w:del w:id="921" w:author="熊大如如" w:date="2020-04-14T20:55:25Z">
        <w:r>
          <w:rPr>
            <w:rFonts w:eastAsia="仿宋"/>
            <w:b/>
            <w:sz w:val="28"/>
            <w:szCs w:val="32"/>
          </w:rPr>
          <w:tab/>
        </w:r>
      </w:del>
      <w:del w:id="922" w:author="熊大如如" w:date="2020-04-14T20:55:25Z">
        <w:r>
          <w:rPr>
            <w:rFonts w:eastAsia="仿宋"/>
            <w:b/>
            <w:sz w:val="28"/>
            <w:szCs w:val="32"/>
          </w:rPr>
          <w:fldChar w:fldCharType="begin"/>
        </w:r>
      </w:del>
      <w:del w:id="923" w:author="熊大如如" w:date="2020-04-14T20:55:25Z">
        <w:r>
          <w:rPr>
            <w:rFonts w:eastAsia="仿宋"/>
            <w:b/>
            <w:sz w:val="28"/>
            <w:szCs w:val="32"/>
          </w:rPr>
          <w:delInstrText xml:space="preserve"> PAGEREF _Toc3723 </w:delInstrText>
        </w:r>
      </w:del>
      <w:del w:id="924" w:author="熊大如如" w:date="2020-04-14T20:55:25Z">
        <w:r>
          <w:rPr>
            <w:rFonts w:eastAsia="仿宋"/>
            <w:b/>
            <w:sz w:val="28"/>
            <w:szCs w:val="32"/>
          </w:rPr>
          <w:fldChar w:fldCharType="separate"/>
        </w:r>
      </w:del>
      <w:del w:id="925" w:author="熊大如如" w:date="2020-04-14T20:55:25Z">
        <w:r>
          <w:rPr>
            <w:rFonts w:eastAsia="仿宋"/>
            <w:b/>
            <w:sz w:val="28"/>
            <w:szCs w:val="32"/>
          </w:rPr>
          <w:delText>5</w:delText>
        </w:r>
      </w:del>
      <w:del w:id="926" w:author="熊大如如" w:date="2020-04-14T20:55:25Z">
        <w:r>
          <w:rPr>
            <w:rFonts w:eastAsia="仿宋"/>
            <w:b/>
            <w:sz w:val="28"/>
            <w:szCs w:val="32"/>
          </w:rPr>
          <w:fldChar w:fldCharType="end"/>
        </w:r>
      </w:del>
      <w:del w:id="927" w:author="熊大如如" w:date="2020-04-14T20:55:25Z">
        <w:r>
          <w:rPr>
            <w:rFonts w:eastAsia="仿宋"/>
            <w:b/>
            <w:sz w:val="28"/>
            <w:szCs w:val="32"/>
          </w:rPr>
          <w:fldChar w:fldCharType="end"/>
        </w:r>
      </w:del>
    </w:p>
    <w:p>
      <w:pPr>
        <w:pStyle w:val="10"/>
        <w:tabs>
          <w:tab w:val="right" w:leader="dot" w:pos="8306"/>
        </w:tabs>
        <w:rPr>
          <w:del w:id="928" w:author="熊大如如" w:date="2020-04-14T20:55:25Z"/>
          <w:rFonts w:eastAsia="仿宋"/>
          <w:b/>
          <w:sz w:val="28"/>
          <w:szCs w:val="32"/>
        </w:rPr>
      </w:pPr>
      <w:del w:id="929" w:author="熊大如如" w:date="2020-04-14T20:55:25Z">
        <w:r>
          <w:rPr>
            <w:rFonts w:eastAsia="仿宋"/>
            <w:b/>
            <w:sz w:val="28"/>
            <w:szCs w:val="32"/>
          </w:rPr>
          <w:fldChar w:fldCharType="begin"/>
        </w:r>
      </w:del>
      <w:del w:id="930" w:author="熊大如如" w:date="2020-04-14T20:55:25Z">
        <w:r>
          <w:rPr>
            <w:rFonts w:eastAsia="仿宋"/>
            <w:b/>
            <w:sz w:val="28"/>
            <w:szCs w:val="32"/>
          </w:rPr>
          <w:delInstrText xml:space="preserve"> HYPERLINK \l _Toc18135 </w:delInstrText>
        </w:r>
      </w:del>
      <w:del w:id="931" w:author="熊大如如" w:date="2020-04-14T20:55:25Z">
        <w:r>
          <w:rPr>
            <w:rFonts w:eastAsia="仿宋"/>
            <w:b/>
            <w:sz w:val="28"/>
            <w:szCs w:val="32"/>
          </w:rPr>
          <w:fldChar w:fldCharType="separate"/>
        </w:r>
      </w:del>
      <w:del w:id="932" w:author="熊大如如" w:date="2020-04-14T20:55:25Z">
        <w:r>
          <w:rPr>
            <w:rFonts w:hint="eastAsia" w:ascii="Times New Roman" w:hAnsi="黑体" w:eastAsia="仿宋" w:cs="黑体"/>
            <w:b/>
            <w:bCs/>
            <w:sz w:val="28"/>
            <w:szCs w:val="36"/>
            <w:lang w:val="en-US" w:eastAsia="zh-CN"/>
          </w:rPr>
          <w:delText>五、闪购界面的构建</w:delText>
        </w:r>
      </w:del>
      <w:del w:id="933" w:author="熊大如如" w:date="2020-04-14T20:55:25Z">
        <w:r>
          <w:rPr>
            <w:rFonts w:eastAsia="仿宋"/>
            <w:b/>
            <w:sz w:val="28"/>
            <w:szCs w:val="32"/>
          </w:rPr>
          <w:tab/>
        </w:r>
      </w:del>
      <w:del w:id="934" w:author="熊大如如" w:date="2020-04-14T20:55:25Z">
        <w:r>
          <w:rPr>
            <w:rFonts w:eastAsia="仿宋"/>
            <w:b/>
            <w:sz w:val="28"/>
            <w:szCs w:val="32"/>
          </w:rPr>
          <w:fldChar w:fldCharType="begin"/>
        </w:r>
      </w:del>
      <w:del w:id="935" w:author="熊大如如" w:date="2020-04-14T20:55:25Z">
        <w:r>
          <w:rPr>
            <w:rFonts w:eastAsia="仿宋"/>
            <w:b/>
            <w:sz w:val="28"/>
            <w:szCs w:val="32"/>
          </w:rPr>
          <w:delInstrText xml:space="preserve"> PAGEREF _Toc18135 </w:delInstrText>
        </w:r>
      </w:del>
      <w:del w:id="936" w:author="熊大如如" w:date="2020-04-14T20:55:25Z">
        <w:r>
          <w:rPr>
            <w:rFonts w:eastAsia="仿宋"/>
            <w:b/>
            <w:sz w:val="28"/>
            <w:szCs w:val="32"/>
          </w:rPr>
          <w:fldChar w:fldCharType="separate"/>
        </w:r>
      </w:del>
      <w:del w:id="937" w:author="熊大如如" w:date="2020-04-14T20:55:25Z">
        <w:r>
          <w:rPr>
            <w:rFonts w:eastAsia="仿宋"/>
            <w:b/>
            <w:sz w:val="28"/>
            <w:szCs w:val="32"/>
          </w:rPr>
          <w:delText>5</w:delText>
        </w:r>
      </w:del>
      <w:del w:id="938" w:author="熊大如如" w:date="2020-04-14T20:55:25Z">
        <w:r>
          <w:rPr>
            <w:rFonts w:eastAsia="仿宋"/>
            <w:b/>
            <w:sz w:val="28"/>
            <w:szCs w:val="32"/>
          </w:rPr>
          <w:fldChar w:fldCharType="end"/>
        </w:r>
      </w:del>
      <w:del w:id="939" w:author="熊大如如" w:date="2020-04-14T20:55:25Z">
        <w:r>
          <w:rPr>
            <w:rFonts w:eastAsia="仿宋"/>
            <w:b/>
            <w:sz w:val="28"/>
            <w:szCs w:val="32"/>
          </w:rPr>
          <w:fldChar w:fldCharType="end"/>
        </w:r>
      </w:del>
    </w:p>
    <w:p>
      <w:pPr>
        <w:pStyle w:val="11"/>
        <w:tabs>
          <w:tab w:val="right" w:leader="dot" w:pos="8306"/>
        </w:tabs>
        <w:rPr>
          <w:del w:id="940" w:author="熊大如如" w:date="2020-04-14T20:55:25Z"/>
          <w:rFonts w:eastAsia="仿宋"/>
          <w:b/>
          <w:sz w:val="28"/>
          <w:szCs w:val="32"/>
        </w:rPr>
      </w:pPr>
      <w:del w:id="941" w:author="熊大如如" w:date="2020-04-14T20:55:25Z">
        <w:r>
          <w:rPr>
            <w:rFonts w:eastAsia="仿宋"/>
            <w:b/>
            <w:sz w:val="28"/>
            <w:szCs w:val="32"/>
          </w:rPr>
          <w:fldChar w:fldCharType="begin"/>
        </w:r>
      </w:del>
      <w:del w:id="942" w:author="熊大如如" w:date="2020-04-14T20:55:25Z">
        <w:r>
          <w:rPr>
            <w:rFonts w:eastAsia="仿宋"/>
            <w:b/>
            <w:sz w:val="28"/>
            <w:szCs w:val="32"/>
          </w:rPr>
          <w:delInstrText xml:space="preserve"> HYPERLINK \l _Toc14503 </w:delInstrText>
        </w:r>
      </w:del>
      <w:del w:id="943" w:author="熊大如如" w:date="2020-04-14T20:55:25Z">
        <w:r>
          <w:rPr>
            <w:rFonts w:eastAsia="仿宋"/>
            <w:b/>
            <w:sz w:val="28"/>
            <w:szCs w:val="32"/>
          </w:rPr>
          <w:fldChar w:fldCharType="separate"/>
        </w:r>
      </w:del>
      <w:del w:id="944" w:author="熊大如如" w:date="2020-04-14T20:55:25Z">
        <w:r>
          <w:rPr>
            <w:rFonts w:hint="eastAsia" w:ascii="Times New Roman" w:hAnsi="宋体" w:eastAsia="仿宋" w:cs="宋体"/>
            <w:b/>
            <w:bCs w:val="0"/>
            <w:sz w:val="28"/>
            <w:szCs w:val="32"/>
            <w:lang w:val="en-US" w:eastAsia="zh-CN"/>
          </w:rPr>
          <w:delText>（一） 闪购项目的准备工作</w:delText>
        </w:r>
      </w:del>
      <w:del w:id="945" w:author="熊大如如" w:date="2020-04-14T20:55:25Z">
        <w:r>
          <w:rPr>
            <w:rFonts w:eastAsia="仿宋"/>
            <w:b/>
            <w:sz w:val="28"/>
            <w:szCs w:val="32"/>
          </w:rPr>
          <w:tab/>
        </w:r>
      </w:del>
      <w:del w:id="946" w:author="熊大如如" w:date="2020-04-14T20:55:25Z">
        <w:r>
          <w:rPr>
            <w:rFonts w:eastAsia="仿宋"/>
            <w:b/>
            <w:sz w:val="28"/>
            <w:szCs w:val="32"/>
          </w:rPr>
          <w:fldChar w:fldCharType="begin"/>
        </w:r>
      </w:del>
      <w:del w:id="947" w:author="熊大如如" w:date="2020-04-14T20:55:25Z">
        <w:r>
          <w:rPr>
            <w:rFonts w:eastAsia="仿宋"/>
            <w:b/>
            <w:sz w:val="28"/>
            <w:szCs w:val="32"/>
          </w:rPr>
          <w:delInstrText xml:space="preserve"> PAGEREF _Toc14503 </w:delInstrText>
        </w:r>
      </w:del>
      <w:del w:id="948" w:author="熊大如如" w:date="2020-04-14T20:55:25Z">
        <w:r>
          <w:rPr>
            <w:rFonts w:eastAsia="仿宋"/>
            <w:b/>
            <w:sz w:val="28"/>
            <w:szCs w:val="32"/>
          </w:rPr>
          <w:fldChar w:fldCharType="separate"/>
        </w:r>
      </w:del>
      <w:del w:id="949" w:author="熊大如如" w:date="2020-04-14T20:55:25Z">
        <w:r>
          <w:rPr>
            <w:rFonts w:eastAsia="仿宋"/>
            <w:b/>
            <w:sz w:val="28"/>
            <w:szCs w:val="32"/>
          </w:rPr>
          <w:delText>5</w:delText>
        </w:r>
      </w:del>
      <w:del w:id="950" w:author="熊大如如" w:date="2020-04-14T20:55:25Z">
        <w:r>
          <w:rPr>
            <w:rFonts w:eastAsia="仿宋"/>
            <w:b/>
            <w:sz w:val="28"/>
            <w:szCs w:val="32"/>
          </w:rPr>
          <w:fldChar w:fldCharType="end"/>
        </w:r>
      </w:del>
      <w:del w:id="951" w:author="熊大如如" w:date="2020-04-14T20:55:25Z">
        <w:r>
          <w:rPr>
            <w:rFonts w:eastAsia="仿宋"/>
            <w:b/>
            <w:sz w:val="28"/>
            <w:szCs w:val="32"/>
          </w:rPr>
          <w:fldChar w:fldCharType="end"/>
        </w:r>
      </w:del>
    </w:p>
    <w:p>
      <w:pPr>
        <w:pStyle w:val="11"/>
        <w:tabs>
          <w:tab w:val="right" w:leader="dot" w:pos="8306"/>
        </w:tabs>
        <w:rPr>
          <w:del w:id="952" w:author="熊大如如" w:date="2020-04-14T20:55:25Z"/>
          <w:rFonts w:eastAsia="仿宋"/>
          <w:b/>
          <w:sz w:val="28"/>
          <w:szCs w:val="32"/>
        </w:rPr>
      </w:pPr>
      <w:del w:id="953" w:author="熊大如如" w:date="2020-04-14T20:55:25Z">
        <w:r>
          <w:rPr>
            <w:rFonts w:eastAsia="仿宋"/>
            <w:b/>
            <w:sz w:val="28"/>
            <w:szCs w:val="32"/>
          </w:rPr>
          <w:fldChar w:fldCharType="begin"/>
        </w:r>
      </w:del>
      <w:del w:id="954" w:author="熊大如如" w:date="2020-04-14T20:55:25Z">
        <w:r>
          <w:rPr>
            <w:rFonts w:eastAsia="仿宋"/>
            <w:b/>
            <w:sz w:val="28"/>
            <w:szCs w:val="32"/>
          </w:rPr>
          <w:delInstrText xml:space="preserve"> HYPERLINK \l _Toc9996 </w:delInstrText>
        </w:r>
      </w:del>
      <w:del w:id="955" w:author="熊大如如" w:date="2020-04-14T20:55:25Z">
        <w:r>
          <w:rPr>
            <w:rFonts w:eastAsia="仿宋"/>
            <w:b/>
            <w:sz w:val="28"/>
            <w:szCs w:val="32"/>
          </w:rPr>
          <w:fldChar w:fldCharType="separate"/>
        </w:r>
      </w:del>
      <w:del w:id="956" w:author="熊大如如" w:date="2020-04-14T20:55:25Z">
        <w:r>
          <w:rPr>
            <w:rFonts w:hint="eastAsia" w:ascii="Times New Roman" w:hAnsi="宋体" w:eastAsia="仿宋" w:cs="宋体"/>
            <w:b/>
            <w:bCs w:val="0"/>
            <w:sz w:val="28"/>
            <w:szCs w:val="32"/>
            <w:lang w:val="en-US" w:eastAsia="zh-CN"/>
          </w:rPr>
          <w:delText>（二） 闪购项目的模型构建</w:delText>
        </w:r>
      </w:del>
      <w:del w:id="957" w:author="熊大如如" w:date="2020-04-14T20:55:25Z">
        <w:r>
          <w:rPr>
            <w:rFonts w:eastAsia="仿宋"/>
            <w:b/>
            <w:sz w:val="28"/>
            <w:szCs w:val="32"/>
          </w:rPr>
          <w:tab/>
        </w:r>
      </w:del>
      <w:del w:id="958" w:author="熊大如如" w:date="2020-04-14T20:55:25Z">
        <w:r>
          <w:rPr>
            <w:rFonts w:eastAsia="仿宋"/>
            <w:b/>
            <w:sz w:val="28"/>
            <w:szCs w:val="32"/>
          </w:rPr>
          <w:fldChar w:fldCharType="begin"/>
        </w:r>
      </w:del>
      <w:del w:id="959" w:author="熊大如如" w:date="2020-04-14T20:55:25Z">
        <w:r>
          <w:rPr>
            <w:rFonts w:eastAsia="仿宋"/>
            <w:b/>
            <w:sz w:val="28"/>
            <w:szCs w:val="32"/>
          </w:rPr>
          <w:delInstrText xml:space="preserve"> PAGEREF _Toc9996 </w:delInstrText>
        </w:r>
      </w:del>
      <w:del w:id="960" w:author="熊大如如" w:date="2020-04-14T20:55:25Z">
        <w:r>
          <w:rPr>
            <w:rFonts w:eastAsia="仿宋"/>
            <w:b/>
            <w:sz w:val="28"/>
            <w:szCs w:val="32"/>
          </w:rPr>
          <w:fldChar w:fldCharType="separate"/>
        </w:r>
      </w:del>
      <w:del w:id="961" w:author="熊大如如" w:date="2020-04-14T20:55:25Z">
        <w:r>
          <w:rPr>
            <w:rFonts w:eastAsia="仿宋"/>
            <w:b/>
            <w:sz w:val="28"/>
            <w:szCs w:val="32"/>
          </w:rPr>
          <w:delText>5</w:delText>
        </w:r>
      </w:del>
      <w:del w:id="962" w:author="熊大如如" w:date="2020-04-14T20:55:25Z">
        <w:r>
          <w:rPr>
            <w:rFonts w:eastAsia="仿宋"/>
            <w:b/>
            <w:sz w:val="28"/>
            <w:szCs w:val="32"/>
          </w:rPr>
          <w:fldChar w:fldCharType="end"/>
        </w:r>
      </w:del>
      <w:del w:id="963" w:author="熊大如如" w:date="2020-04-14T20:55:25Z">
        <w:r>
          <w:rPr>
            <w:rFonts w:eastAsia="仿宋"/>
            <w:b/>
            <w:sz w:val="28"/>
            <w:szCs w:val="32"/>
          </w:rPr>
          <w:fldChar w:fldCharType="end"/>
        </w:r>
      </w:del>
    </w:p>
    <w:p>
      <w:pPr>
        <w:pStyle w:val="11"/>
        <w:tabs>
          <w:tab w:val="right" w:leader="dot" w:pos="8306"/>
        </w:tabs>
        <w:rPr>
          <w:del w:id="964" w:author="熊大如如" w:date="2020-04-14T20:55:25Z"/>
          <w:rFonts w:eastAsia="仿宋"/>
          <w:b/>
          <w:sz w:val="28"/>
          <w:szCs w:val="32"/>
        </w:rPr>
      </w:pPr>
      <w:del w:id="965" w:author="熊大如如" w:date="2020-04-14T20:55:25Z">
        <w:r>
          <w:rPr>
            <w:rFonts w:eastAsia="仿宋"/>
            <w:b/>
            <w:sz w:val="28"/>
            <w:szCs w:val="32"/>
          </w:rPr>
          <w:fldChar w:fldCharType="begin"/>
        </w:r>
      </w:del>
      <w:del w:id="966" w:author="熊大如如" w:date="2020-04-14T20:55:25Z">
        <w:r>
          <w:rPr>
            <w:rFonts w:eastAsia="仿宋"/>
            <w:b/>
            <w:sz w:val="28"/>
            <w:szCs w:val="32"/>
          </w:rPr>
          <w:delInstrText xml:space="preserve"> HYPERLINK \l _Toc5267 </w:delInstrText>
        </w:r>
      </w:del>
      <w:del w:id="967" w:author="熊大如如" w:date="2020-04-14T20:55:25Z">
        <w:r>
          <w:rPr>
            <w:rFonts w:eastAsia="仿宋"/>
            <w:b/>
            <w:sz w:val="28"/>
            <w:szCs w:val="32"/>
          </w:rPr>
          <w:fldChar w:fldCharType="separate"/>
        </w:r>
      </w:del>
      <w:del w:id="968" w:author="熊大如如" w:date="2020-04-14T20:55:25Z">
        <w:r>
          <w:rPr>
            <w:rFonts w:hint="eastAsia" w:ascii="Times New Roman" w:hAnsi="宋体" w:eastAsia="仿宋" w:cs="宋体"/>
            <w:b/>
            <w:bCs w:val="0"/>
            <w:sz w:val="28"/>
            <w:szCs w:val="32"/>
            <w:lang w:val="en-US" w:eastAsia="zh-CN"/>
          </w:rPr>
          <w:delText>（三） 闪购页面左侧导航栏的构建</w:delText>
        </w:r>
      </w:del>
      <w:del w:id="969" w:author="熊大如如" w:date="2020-04-14T20:55:25Z">
        <w:r>
          <w:rPr>
            <w:rFonts w:eastAsia="仿宋"/>
            <w:b/>
            <w:sz w:val="28"/>
            <w:szCs w:val="32"/>
          </w:rPr>
          <w:tab/>
        </w:r>
      </w:del>
      <w:del w:id="970" w:author="熊大如如" w:date="2020-04-14T20:55:25Z">
        <w:r>
          <w:rPr>
            <w:rFonts w:eastAsia="仿宋"/>
            <w:b/>
            <w:sz w:val="28"/>
            <w:szCs w:val="32"/>
          </w:rPr>
          <w:fldChar w:fldCharType="begin"/>
        </w:r>
      </w:del>
      <w:del w:id="971" w:author="熊大如如" w:date="2020-04-14T20:55:25Z">
        <w:r>
          <w:rPr>
            <w:rFonts w:eastAsia="仿宋"/>
            <w:b/>
            <w:sz w:val="28"/>
            <w:szCs w:val="32"/>
          </w:rPr>
          <w:delInstrText xml:space="preserve"> PAGEREF _Toc5267 </w:delInstrText>
        </w:r>
      </w:del>
      <w:del w:id="972" w:author="熊大如如" w:date="2020-04-14T20:55:25Z">
        <w:r>
          <w:rPr>
            <w:rFonts w:eastAsia="仿宋"/>
            <w:b/>
            <w:sz w:val="28"/>
            <w:szCs w:val="32"/>
          </w:rPr>
          <w:fldChar w:fldCharType="separate"/>
        </w:r>
      </w:del>
      <w:del w:id="973" w:author="熊大如如" w:date="2020-04-14T20:55:25Z">
        <w:r>
          <w:rPr>
            <w:rFonts w:eastAsia="仿宋"/>
            <w:b/>
            <w:sz w:val="28"/>
            <w:szCs w:val="32"/>
          </w:rPr>
          <w:delText>5</w:delText>
        </w:r>
      </w:del>
      <w:del w:id="974" w:author="熊大如如" w:date="2020-04-14T20:55:25Z">
        <w:r>
          <w:rPr>
            <w:rFonts w:eastAsia="仿宋"/>
            <w:b/>
            <w:sz w:val="28"/>
            <w:szCs w:val="32"/>
          </w:rPr>
          <w:fldChar w:fldCharType="end"/>
        </w:r>
      </w:del>
      <w:del w:id="975" w:author="熊大如如" w:date="2020-04-14T20:55:25Z">
        <w:r>
          <w:rPr>
            <w:rFonts w:eastAsia="仿宋"/>
            <w:b/>
            <w:sz w:val="28"/>
            <w:szCs w:val="32"/>
          </w:rPr>
          <w:fldChar w:fldCharType="end"/>
        </w:r>
      </w:del>
    </w:p>
    <w:p>
      <w:pPr>
        <w:pStyle w:val="11"/>
        <w:tabs>
          <w:tab w:val="right" w:leader="dot" w:pos="8306"/>
        </w:tabs>
        <w:rPr>
          <w:del w:id="976" w:author="熊大如如" w:date="2020-04-14T20:55:25Z"/>
          <w:rFonts w:eastAsia="仿宋"/>
          <w:b/>
          <w:sz w:val="28"/>
          <w:szCs w:val="32"/>
        </w:rPr>
      </w:pPr>
      <w:del w:id="977" w:author="熊大如如" w:date="2020-04-14T20:55:25Z">
        <w:r>
          <w:rPr>
            <w:rFonts w:eastAsia="仿宋"/>
            <w:b/>
            <w:sz w:val="28"/>
            <w:szCs w:val="32"/>
          </w:rPr>
          <w:fldChar w:fldCharType="begin"/>
        </w:r>
      </w:del>
      <w:del w:id="978" w:author="熊大如如" w:date="2020-04-14T20:55:25Z">
        <w:r>
          <w:rPr>
            <w:rFonts w:eastAsia="仿宋"/>
            <w:b/>
            <w:sz w:val="28"/>
            <w:szCs w:val="32"/>
          </w:rPr>
          <w:delInstrText xml:space="preserve"> HYPERLINK \l _Toc21836 </w:delInstrText>
        </w:r>
      </w:del>
      <w:del w:id="979" w:author="熊大如如" w:date="2020-04-14T20:55:25Z">
        <w:r>
          <w:rPr>
            <w:rFonts w:eastAsia="仿宋"/>
            <w:b/>
            <w:sz w:val="28"/>
            <w:szCs w:val="32"/>
          </w:rPr>
          <w:fldChar w:fldCharType="separate"/>
        </w:r>
      </w:del>
      <w:del w:id="980" w:author="熊大如如" w:date="2020-04-14T20:55:25Z">
        <w:r>
          <w:rPr>
            <w:rFonts w:hint="eastAsia" w:ascii="Times New Roman" w:hAnsi="宋体" w:eastAsia="仿宋" w:cs="宋体"/>
            <w:b/>
            <w:bCs w:val="0"/>
            <w:sz w:val="28"/>
            <w:szCs w:val="32"/>
            <w:lang w:val="en-US" w:eastAsia="zh-CN"/>
          </w:rPr>
          <w:delText>（四） 闪购页面上侧导航栏的完成</w:delText>
        </w:r>
      </w:del>
      <w:del w:id="981" w:author="熊大如如" w:date="2020-04-14T20:55:25Z">
        <w:r>
          <w:rPr>
            <w:rFonts w:eastAsia="仿宋"/>
            <w:b/>
            <w:sz w:val="28"/>
            <w:szCs w:val="32"/>
          </w:rPr>
          <w:tab/>
        </w:r>
      </w:del>
      <w:del w:id="982" w:author="熊大如如" w:date="2020-04-14T20:55:25Z">
        <w:r>
          <w:rPr>
            <w:rFonts w:eastAsia="仿宋"/>
            <w:b/>
            <w:sz w:val="28"/>
            <w:szCs w:val="32"/>
          </w:rPr>
          <w:fldChar w:fldCharType="begin"/>
        </w:r>
      </w:del>
      <w:del w:id="983" w:author="熊大如如" w:date="2020-04-14T20:55:25Z">
        <w:r>
          <w:rPr>
            <w:rFonts w:eastAsia="仿宋"/>
            <w:b/>
            <w:sz w:val="28"/>
            <w:szCs w:val="32"/>
          </w:rPr>
          <w:delInstrText xml:space="preserve"> PAGEREF _Toc21836 </w:delInstrText>
        </w:r>
      </w:del>
      <w:del w:id="984" w:author="熊大如如" w:date="2020-04-14T20:55:25Z">
        <w:r>
          <w:rPr>
            <w:rFonts w:eastAsia="仿宋"/>
            <w:b/>
            <w:sz w:val="28"/>
            <w:szCs w:val="32"/>
          </w:rPr>
          <w:fldChar w:fldCharType="separate"/>
        </w:r>
      </w:del>
      <w:del w:id="985" w:author="熊大如如" w:date="2020-04-14T20:55:25Z">
        <w:r>
          <w:rPr>
            <w:rFonts w:eastAsia="仿宋"/>
            <w:b/>
            <w:sz w:val="28"/>
            <w:szCs w:val="32"/>
          </w:rPr>
          <w:delText>5</w:delText>
        </w:r>
      </w:del>
      <w:del w:id="986" w:author="熊大如如" w:date="2020-04-14T20:55:25Z">
        <w:r>
          <w:rPr>
            <w:rFonts w:eastAsia="仿宋"/>
            <w:b/>
            <w:sz w:val="28"/>
            <w:szCs w:val="32"/>
          </w:rPr>
          <w:fldChar w:fldCharType="end"/>
        </w:r>
      </w:del>
      <w:del w:id="987" w:author="熊大如如" w:date="2020-04-14T20:55:25Z">
        <w:r>
          <w:rPr>
            <w:rFonts w:eastAsia="仿宋"/>
            <w:b/>
            <w:sz w:val="28"/>
            <w:szCs w:val="32"/>
          </w:rPr>
          <w:fldChar w:fldCharType="end"/>
        </w:r>
      </w:del>
    </w:p>
    <w:p>
      <w:pPr>
        <w:pStyle w:val="11"/>
        <w:tabs>
          <w:tab w:val="right" w:leader="dot" w:pos="8306"/>
        </w:tabs>
        <w:rPr>
          <w:del w:id="988" w:author="熊大如如" w:date="2020-04-14T20:55:25Z"/>
          <w:rFonts w:eastAsia="仿宋"/>
          <w:b/>
          <w:sz w:val="28"/>
          <w:szCs w:val="32"/>
        </w:rPr>
      </w:pPr>
      <w:del w:id="989" w:author="熊大如如" w:date="2020-04-14T20:55:25Z">
        <w:r>
          <w:rPr>
            <w:rFonts w:eastAsia="仿宋"/>
            <w:b/>
            <w:sz w:val="28"/>
            <w:szCs w:val="32"/>
          </w:rPr>
          <w:fldChar w:fldCharType="begin"/>
        </w:r>
      </w:del>
      <w:del w:id="990" w:author="熊大如如" w:date="2020-04-14T20:55:25Z">
        <w:r>
          <w:rPr>
            <w:rFonts w:eastAsia="仿宋"/>
            <w:b/>
            <w:sz w:val="28"/>
            <w:szCs w:val="32"/>
          </w:rPr>
          <w:delInstrText xml:space="preserve"> HYPERLINK \l _Toc7399 </w:delInstrText>
        </w:r>
      </w:del>
      <w:del w:id="991" w:author="熊大如如" w:date="2020-04-14T20:55:25Z">
        <w:r>
          <w:rPr>
            <w:rFonts w:eastAsia="仿宋"/>
            <w:b/>
            <w:sz w:val="28"/>
            <w:szCs w:val="32"/>
          </w:rPr>
          <w:fldChar w:fldCharType="separate"/>
        </w:r>
      </w:del>
      <w:del w:id="992" w:author="熊大如如" w:date="2020-04-14T20:55:25Z">
        <w:r>
          <w:rPr>
            <w:rFonts w:hint="eastAsia" w:ascii="Times New Roman" w:hAnsi="宋体" w:eastAsia="仿宋" w:cs="宋体"/>
            <w:b/>
            <w:bCs w:val="0"/>
            <w:sz w:val="28"/>
            <w:szCs w:val="32"/>
            <w:lang w:val="en-US" w:eastAsia="zh-CN"/>
          </w:rPr>
          <w:delText>（五） 闪购页面右下角商品页面的完成</w:delText>
        </w:r>
      </w:del>
      <w:del w:id="993" w:author="熊大如如" w:date="2020-04-14T20:55:25Z">
        <w:r>
          <w:rPr>
            <w:rFonts w:eastAsia="仿宋"/>
            <w:b/>
            <w:sz w:val="28"/>
            <w:szCs w:val="32"/>
          </w:rPr>
          <w:tab/>
        </w:r>
      </w:del>
      <w:del w:id="994" w:author="熊大如如" w:date="2020-04-14T20:55:25Z">
        <w:r>
          <w:rPr>
            <w:rFonts w:eastAsia="仿宋"/>
            <w:b/>
            <w:sz w:val="28"/>
            <w:szCs w:val="32"/>
          </w:rPr>
          <w:fldChar w:fldCharType="begin"/>
        </w:r>
      </w:del>
      <w:del w:id="995" w:author="熊大如如" w:date="2020-04-14T20:55:25Z">
        <w:r>
          <w:rPr>
            <w:rFonts w:eastAsia="仿宋"/>
            <w:b/>
            <w:sz w:val="28"/>
            <w:szCs w:val="32"/>
          </w:rPr>
          <w:delInstrText xml:space="preserve"> PAGEREF _Toc7399 </w:delInstrText>
        </w:r>
      </w:del>
      <w:del w:id="996" w:author="熊大如如" w:date="2020-04-14T20:55:25Z">
        <w:r>
          <w:rPr>
            <w:rFonts w:eastAsia="仿宋"/>
            <w:b/>
            <w:sz w:val="28"/>
            <w:szCs w:val="32"/>
          </w:rPr>
          <w:fldChar w:fldCharType="separate"/>
        </w:r>
      </w:del>
      <w:del w:id="997" w:author="熊大如如" w:date="2020-04-14T20:55:25Z">
        <w:r>
          <w:rPr>
            <w:rFonts w:eastAsia="仿宋"/>
            <w:b/>
            <w:sz w:val="28"/>
            <w:szCs w:val="32"/>
          </w:rPr>
          <w:delText>5</w:delText>
        </w:r>
      </w:del>
      <w:del w:id="998" w:author="熊大如如" w:date="2020-04-14T20:55:25Z">
        <w:r>
          <w:rPr>
            <w:rFonts w:eastAsia="仿宋"/>
            <w:b/>
            <w:sz w:val="28"/>
            <w:szCs w:val="32"/>
          </w:rPr>
          <w:fldChar w:fldCharType="end"/>
        </w:r>
      </w:del>
      <w:del w:id="999" w:author="熊大如如" w:date="2020-04-14T20:55:25Z">
        <w:r>
          <w:rPr>
            <w:rFonts w:eastAsia="仿宋"/>
            <w:b/>
            <w:sz w:val="28"/>
            <w:szCs w:val="32"/>
          </w:rPr>
          <w:fldChar w:fldCharType="end"/>
        </w:r>
      </w:del>
    </w:p>
    <w:p>
      <w:pPr>
        <w:pStyle w:val="11"/>
        <w:tabs>
          <w:tab w:val="right" w:leader="dot" w:pos="8306"/>
        </w:tabs>
        <w:rPr>
          <w:del w:id="1000" w:author="熊大如如" w:date="2020-04-14T20:55:25Z"/>
          <w:rFonts w:eastAsia="仿宋"/>
          <w:b/>
          <w:sz w:val="28"/>
          <w:szCs w:val="32"/>
        </w:rPr>
      </w:pPr>
      <w:del w:id="1001" w:author="熊大如如" w:date="2020-04-14T20:55:25Z">
        <w:r>
          <w:rPr>
            <w:rFonts w:eastAsia="仿宋"/>
            <w:b/>
            <w:sz w:val="28"/>
            <w:szCs w:val="32"/>
          </w:rPr>
          <w:fldChar w:fldCharType="begin"/>
        </w:r>
      </w:del>
      <w:del w:id="1002" w:author="熊大如如" w:date="2020-04-14T20:55:25Z">
        <w:r>
          <w:rPr>
            <w:rFonts w:eastAsia="仿宋"/>
            <w:b/>
            <w:sz w:val="28"/>
            <w:szCs w:val="32"/>
          </w:rPr>
          <w:delInstrText xml:space="preserve"> HYPERLINK \l _Toc30642 </w:delInstrText>
        </w:r>
      </w:del>
      <w:del w:id="1003" w:author="熊大如如" w:date="2020-04-14T20:55:25Z">
        <w:r>
          <w:rPr>
            <w:rFonts w:eastAsia="仿宋"/>
            <w:b/>
            <w:sz w:val="28"/>
            <w:szCs w:val="32"/>
          </w:rPr>
          <w:fldChar w:fldCharType="separate"/>
        </w:r>
      </w:del>
      <w:del w:id="1004" w:author="熊大如如" w:date="2020-04-14T20:55:25Z">
        <w:r>
          <w:rPr>
            <w:rFonts w:hint="eastAsia" w:ascii="Times New Roman" w:hAnsi="宋体" w:eastAsia="仿宋" w:cs="宋体"/>
            <w:b/>
            <w:bCs w:val="0"/>
            <w:sz w:val="28"/>
            <w:szCs w:val="32"/>
            <w:lang w:val="en-US" w:eastAsia="zh-CN"/>
          </w:rPr>
          <w:delText>（六） 商品侧边栏的高亮显示</w:delText>
        </w:r>
      </w:del>
      <w:del w:id="1005" w:author="熊大如如" w:date="2020-04-14T20:55:25Z">
        <w:r>
          <w:rPr>
            <w:rFonts w:eastAsia="仿宋"/>
            <w:b/>
            <w:sz w:val="28"/>
            <w:szCs w:val="32"/>
          </w:rPr>
          <w:tab/>
        </w:r>
      </w:del>
      <w:del w:id="1006" w:author="熊大如如" w:date="2020-04-14T20:55:25Z">
        <w:r>
          <w:rPr>
            <w:rFonts w:eastAsia="仿宋"/>
            <w:b/>
            <w:sz w:val="28"/>
            <w:szCs w:val="32"/>
          </w:rPr>
          <w:fldChar w:fldCharType="begin"/>
        </w:r>
      </w:del>
      <w:del w:id="1007" w:author="熊大如如" w:date="2020-04-14T20:55:25Z">
        <w:r>
          <w:rPr>
            <w:rFonts w:eastAsia="仿宋"/>
            <w:b/>
            <w:sz w:val="28"/>
            <w:szCs w:val="32"/>
          </w:rPr>
          <w:delInstrText xml:space="preserve"> PAGEREF _Toc30642 </w:delInstrText>
        </w:r>
      </w:del>
      <w:del w:id="1008" w:author="熊大如如" w:date="2020-04-14T20:55:25Z">
        <w:r>
          <w:rPr>
            <w:rFonts w:eastAsia="仿宋"/>
            <w:b/>
            <w:sz w:val="28"/>
            <w:szCs w:val="32"/>
          </w:rPr>
          <w:fldChar w:fldCharType="separate"/>
        </w:r>
      </w:del>
      <w:del w:id="1009" w:author="熊大如如" w:date="2020-04-14T20:55:25Z">
        <w:r>
          <w:rPr>
            <w:rFonts w:eastAsia="仿宋"/>
            <w:b/>
            <w:sz w:val="28"/>
            <w:szCs w:val="32"/>
          </w:rPr>
          <w:delText>6</w:delText>
        </w:r>
      </w:del>
      <w:del w:id="1010" w:author="熊大如如" w:date="2020-04-14T20:55:25Z">
        <w:r>
          <w:rPr>
            <w:rFonts w:eastAsia="仿宋"/>
            <w:b/>
            <w:sz w:val="28"/>
            <w:szCs w:val="32"/>
          </w:rPr>
          <w:fldChar w:fldCharType="end"/>
        </w:r>
      </w:del>
      <w:del w:id="1011" w:author="熊大如如" w:date="2020-04-14T20:55:25Z">
        <w:r>
          <w:rPr>
            <w:rFonts w:eastAsia="仿宋"/>
            <w:b/>
            <w:sz w:val="28"/>
            <w:szCs w:val="32"/>
          </w:rPr>
          <w:fldChar w:fldCharType="end"/>
        </w:r>
      </w:del>
    </w:p>
    <w:p>
      <w:pPr>
        <w:pStyle w:val="11"/>
        <w:tabs>
          <w:tab w:val="right" w:leader="dot" w:pos="8306"/>
        </w:tabs>
        <w:rPr>
          <w:del w:id="1012" w:author="熊大如如" w:date="2020-04-14T20:55:25Z"/>
          <w:rFonts w:eastAsia="仿宋"/>
          <w:b/>
          <w:sz w:val="28"/>
          <w:szCs w:val="32"/>
        </w:rPr>
      </w:pPr>
      <w:del w:id="1013" w:author="熊大如如" w:date="2020-04-14T20:55:25Z">
        <w:r>
          <w:rPr>
            <w:rFonts w:eastAsia="仿宋"/>
            <w:b/>
            <w:sz w:val="28"/>
            <w:szCs w:val="32"/>
          </w:rPr>
          <w:fldChar w:fldCharType="begin"/>
        </w:r>
      </w:del>
      <w:del w:id="1014" w:author="熊大如如" w:date="2020-04-14T20:55:25Z">
        <w:r>
          <w:rPr>
            <w:rFonts w:eastAsia="仿宋"/>
            <w:b/>
            <w:sz w:val="28"/>
            <w:szCs w:val="32"/>
          </w:rPr>
          <w:delInstrText xml:space="preserve"> HYPERLINK \l _Toc9648 </w:delInstrText>
        </w:r>
      </w:del>
      <w:del w:id="1015" w:author="熊大如如" w:date="2020-04-14T20:55:25Z">
        <w:r>
          <w:rPr>
            <w:rFonts w:eastAsia="仿宋"/>
            <w:b/>
            <w:sz w:val="28"/>
            <w:szCs w:val="32"/>
          </w:rPr>
          <w:fldChar w:fldCharType="separate"/>
        </w:r>
      </w:del>
      <w:del w:id="1016" w:author="熊大如如" w:date="2020-04-14T20:55:25Z">
        <w:r>
          <w:rPr>
            <w:rFonts w:hint="eastAsia" w:ascii="Times New Roman" w:hAnsi="宋体" w:eastAsia="仿宋" w:cs="宋体"/>
            <w:b/>
            <w:bCs w:val="0"/>
            <w:sz w:val="28"/>
            <w:szCs w:val="32"/>
            <w:lang w:val="en-US" w:eastAsia="zh-CN"/>
          </w:rPr>
          <w:delText>（七） 根据价格或销量排序</w:delText>
        </w:r>
      </w:del>
      <w:del w:id="1017" w:author="熊大如如" w:date="2020-04-14T20:55:25Z">
        <w:r>
          <w:rPr>
            <w:rFonts w:eastAsia="仿宋"/>
            <w:b/>
            <w:sz w:val="28"/>
            <w:szCs w:val="32"/>
          </w:rPr>
          <w:tab/>
        </w:r>
      </w:del>
      <w:del w:id="1018" w:author="熊大如如" w:date="2020-04-14T20:55:25Z">
        <w:r>
          <w:rPr>
            <w:rFonts w:eastAsia="仿宋"/>
            <w:b/>
            <w:sz w:val="28"/>
            <w:szCs w:val="32"/>
          </w:rPr>
          <w:fldChar w:fldCharType="begin"/>
        </w:r>
      </w:del>
      <w:del w:id="1019" w:author="熊大如如" w:date="2020-04-14T20:55:25Z">
        <w:r>
          <w:rPr>
            <w:rFonts w:eastAsia="仿宋"/>
            <w:b/>
            <w:sz w:val="28"/>
            <w:szCs w:val="32"/>
          </w:rPr>
          <w:delInstrText xml:space="preserve"> PAGEREF _Toc9648 </w:delInstrText>
        </w:r>
      </w:del>
      <w:del w:id="1020" w:author="熊大如如" w:date="2020-04-14T20:55:25Z">
        <w:r>
          <w:rPr>
            <w:rFonts w:eastAsia="仿宋"/>
            <w:b/>
            <w:sz w:val="28"/>
            <w:szCs w:val="32"/>
          </w:rPr>
          <w:fldChar w:fldCharType="separate"/>
        </w:r>
      </w:del>
      <w:del w:id="1021" w:author="熊大如如" w:date="2020-04-14T20:55:25Z">
        <w:r>
          <w:rPr>
            <w:rFonts w:eastAsia="仿宋"/>
            <w:b/>
            <w:sz w:val="28"/>
            <w:szCs w:val="32"/>
          </w:rPr>
          <w:delText>6</w:delText>
        </w:r>
      </w:del>
      <w:del w:id="1022" w:author="熊大如如" w:date="2020-04-14T20:55:25Z">
        <w:r>
          <w:rPr>
            <w:rFonts w:eastAsia="仿宋"/>
            <w:b/>
            <w:sz w:val="28"/>
            <w:szCs w:val="32"/>
          </w:rPr>
          <w:fldChar w:fldCharType="end"/>
        </w:r>
      </w:del>
      <w:del w:id="1023" w:author="熊大如如" w:date="2020-04-14T20:55:25Z">
        <w:r>
          <w:rPr>
            <w:rFonts w:eastAsia="仿宋"/>
            <w:b/>
            <w:sz w:val="28"/>
            <w:szCs w:val="32"/>
          </w:rPr>
          <w:fldChar w:fldCharType="end"/>
        </w:r>
      </w:del>
    </w:p>
    <w:p>
      <w:pPr>
        <w:pStyle w:val="10"/>
        <w:tabs>
          <w:tab w:val="right" w:leader="dot" w:pos="8306"/>
        </w:tabs>
        <w:rPr>
          <w:del w:id="1024" w:author="熊大如如" w:date="2020-04-14T20:55:25Z"/>
          <w:rFonts w:eastAsia="仿宋"/>
          <w:b/>
          <w:sz w:val="28"/>
          <w:szCs w:val="32"/>
        </w:rPr>
      </w:pPr>
      <w:del w:id="1025" w:author="熊大如如" w:date="2020-04-14T20:55:25Z">
        <w:r>
          <w:rPr>
            <w:rFonts w:eastAsia="仿宋"/>
            <w:b/>
            <w:sz w:val="28"/>
            <w:szCs w:val="32"/>
          </w:rPr>
          <w:fldChar w:fldCharType="begin"/>
        </w:r>
      </w:del>
      <w:del w:id="1026" w:author="熊大如如" w:date="2020-04-14T20:55:25Z">
        <w:r>
          <w:rPr>
            <w:rFonts w:eastAsia="仿宋"/>
            <w:b/>
            <w:sz w:val="28"/>
            <w:szCs w:val="32"/>
          </w:rPr>
          <w:delInstrText xml:space="preserve"> HYPERLINK \l _Toc9993 </w:delInstrText>
        </w:r>
      </w:del>
      <w:del w:id="1027" w:author="熊大如如" w:date="2020-04-14T20:55:25Z">
        <w:r>
          <w:rPr>
            <w:rFonts w:eastAsia="仿宋"/>
            <w:b/>
            <w:sz w:val="28"/>
            <w:szCs w:val="32"/>
          </w:rPr>
          <w:fldChar w:fldCharType="separate"/>
        </w:r>
      </w:del>
      <w:del w:id="1028" w:author="熊大如如" w:date="2020-04-14T20:55:25Z">
        <w:r>
          <w:rPr>
            <w:rFonts w:hint="eastAsia" w:hAnsi="黑体" w:eastAsia="仿宋" w:cs="黑体"/>
            <w:b/>
            <w:bCs/>
            <w:sz w:val="28"/>
            <w:szCs w:val="36"/>
            <w:lang w:val="en-US" w:eastAsia="zh-CN"/>
          </w:rPr>
          <w:delText>六、</w:delText>
        </w:r>
      </w:del>
      <w:del w:id="1029" w:author="熊大如如" w:date="2020-04-14T20:55:25Z">
        <w:r>
          <w:rPr>
            <w:rFonts w:hint="eastAsia" w:ascii="Times New Roman" w:hAnsi="黑体" w:eastAsia="仿宋" w:cs="黑体"/>
            <w:b/>
            <w:bCs/>
            <w:sz w:val="28"/>
            <w:szCs w:val="36"/>
            <w:lang w:val="en-US" w:eastAsia="zh-CN"/>
          </w:rPr>
          <w:delText>注册页面的构建</w:delText>
        </w:r>
      </w:del>
      <w:del w:id="1030" w:author="熊大如如" w:date="2020-04-14T20:55:25Z">
        <w:r>
          <w:rPr>
            <w:rFonts w:eastAsia="仿宋"/>
            <w:b/>
            <w:sz w:val="28"/>
            <w:szCs w:val="32"/>
          </w:rPr>
          <w:tab/>
        </w:r>
      </w:del>
      <w:del w:id="1031" w:author="熊大如如" w:date="2020-04-14T20:55:25Z">
        <w:r>
          <w:rPr>
            <w:rFonts w:eastAsia="仿宋"/>
            <w:b/>
            <w:sz w:val="28"/>
            <w:szCs w:val="32"/>
          </w:rPr>
          <w:fldChar w:fldCharType="begin"/>
        </w:r>
      </w:del>
      <w:del w:id="1032" w:author="熊大如如" w:date="2020-04-14T20:55:25Z">
        <w:r>
          <w:rPr>
            <w:rFonts w:eastAsia="仿宋"/>
            <w:b/>
            <w:sz w:val="28"/>
            <w:szCs w:val="32"/>
          </w:rPr>
          <w:delInstrText xml:space="preserve"> PAGEREF _Toc9993 </w:delInstrText>
        </w:r>
      </w:del>
      <w:del w:id="1033" w:author="熊大如如" w:date="2020-04-14T20:55:25Z">
        <w:r>
          <w:rPr>
            <w:rFonts w:eastAsia="仿宋"/>
            <w:b/>
            <w:sz w:val="28"/>
            <w:szCs w:val="32"/>
          </w:rPr>
          <w:fldChar w:fldCharType="separate"/>
        </w:r>
      </w:del>
      <w:del w:id="1034" w:author="熊大如如" w:date="2020-04-14T20:55:25Z">
        <w:r>
          <w:rPr>
            <w:rFonts w:eastAsia="仿宋"/>
            <w:b/>
            <w:sz w:val="28"/>
            <w:szCs w:val="32"/>
          </w:rPr>
          <w:delText>6</w:delText>
        </w:r>
      </w:del>
      <w:del w:id="1035" w:author="熊大如如" w:date="2020-04-14T20:55:25Z">
        <w:r>
          <w:rPr>
            <w:rFonts w:eastAsia="仿宋"/>
            <w:b/>
            <w:sz w:val="28"/>
            <w:szCs w:val="32"/>
          </w:rPr>
          <w:fldChar w:fldCharType="end"/>
        </w:r>
      </w:del>
      <w:del w:id="1036" w:author="熊大如如" w:date="2020-04-14T20:55:25Z">
        <w:r>
          <w:rPr>
            <w:rFonts w:eastAsia="仿宋"/>
            <w:b/>
            <w:sz w:val="28"/>
            <w:szCs w:val="32"/>
          </w:rPr>
          <w:fldChar w:fldCharType="end"/>
        </w:r>
      </w:del>
    </w:p>
    <w:p>
      <w:pPr>
        <w:pStyle w:val="11"/>
        <w:tabs>
          <w:tab w:val="right" w:leader="dot" w:pos="8306"/>
        </w:tabs>
        <w:rPr>
          <w:del w:id="1037" w:author="熊大如如" w:date="2020-04-14T20:55:25Z"/>
          <w:rFonts w:eastAsia="仿宋"/>
          <w:b/>
          <w:sz w:val="28"/>
          <w:szCs w:val="32"/>
        </w:rPr>
      </w:pPr>
      <w:del w:id="1038" w:author="熊大如如" w:date="2020-04-14T20:55:25Z">
        <w:r>
          <w:rPr>
            <w:rFonts w:eastAsia="仿宋"/>
            <w:b/>
            <w:sz w:val="28"/>
            <w:szCs w:val="32"/>
          </w:rPr>
          <w:fldChar w:fldCharType="begin"/>
        </w:r>
      </w:del>
      <w:del w:id="1039" w:author="熊大如如" w:date="2020-04-14T20:55:25Z">
        <w:r>
          <w:rPr>
            <w:rFonts w:eastAsia="仿宋"/>
            <w:b/>
            <w:sz w:val="28"/>
            <w:szCs w:val="32"/>
          </w:rPr>
          <w:delInstrText xml:space="preserve"> HYPERLINK \l _Toc28083 </w:delInstrText>
        </w:r>
      </w:del>
      <w:del w:id="1040" w:author="熊大如如" w:date="2020-04-14T20:55:25Z">
        <w:r>
          <w:rPr>
            <w:rFonts w:eastAsia="仿宋"/>
            <w:b/>
            <w:sz w:val="28"/>
            <w:szCs w:val="32"/>
          </w:rPr>
          <w:fldChar w:fldCharType="separate"/>
        </w:r>
      </w:del>
      <w:del w:id="1041" w:author="熊大如如" w:date="2020-04-14T20:55:25Z">
        <w:r>
          <w:rPr>
            <w:rFonts w:hint="eastAsia" w:ascii="Times New Roman" w:eastAsia="仿宋"/>
            <w:b/>
            <w:sz w:val="28"/>
            <w:szCs w:val="32"/>
            <w:lang w:val="en-US" w:eastAsia="zh-CN"/>
          </w:rPr>
          <w:delText>（一） 注册页面的准备工作</w:delText>
        </w:r>
      </w:del>
      <w:del w:id="1042" w:author="熊大如如" w:date="2020-04-14T20:55:25Z">
        <w:r>
          <w:rPr>
            <w:rFonts w:eastAsia="仿宋"/>
            <w:b/>
            <w:sz w:val="28"/>
            <w:szCs w:val="32"/>
          </w:rPr>
          <w:tab/>
        </w:r>
      </w:del>
      <w:del w:id="1043" w:author="熊大如如" w:date="2020-04-14T20:55:25Z">
        <w:r>
          <w:rPr>
            <w:rFonts w:eastAsia="仿宋"/>
            <w:b/>
            <w:sz w:val="28"/>
            <w:szCs w:val="32"/>
          </w:rPr>
          <w:fldChar w:fldCharType="begin"/>
        </w:r>
      </w:del>
      <w:del w:id="1044" w:author="熊大如如" w:date="2020-04-14T20:55:25Z">
        <w:r>
          <w:rPr>
            <w:rFonts w:eastAsia="仿宋"/>
            <w:b/>
            <w:sz w:val="28"/>
            <w:szCs w:val="32"/>
          </w:rPr>
          <w:delInstrText xml:space="preserve"> PAGEREF _Toc28083 </w:delInstrText>
        </w:r>
      </w:del>
      <w:del w:id="1045" w:author="熊大如如" w:date="2020-04-14T20:55:25Z">
        <w:r>
          <w:rPr>
            <w:rFonts w:eastAsia="仿宋"/>
            <w:b/>
            <w:sz w:val="28"/>
            <w:szCs w:val="32"/>
          </w:rPr>
          <w:fldChar w:fldCharType="separate"/>
        </w:r>
      </w:del>
      <w:del w:id="1046" w:author="熊大如如" w:date="2020-04-14T20:55:25Z">
        <w:r>
          <w:rPr>
            <w:rFonts w:eastAsia="仿宋"/>
            <w:b/>
            <w:sz w:val="28"/>
            <w:szCs w:val="32"/>
          </w:rPr>
          <w:delText>6</w:delText>
        </w:r>
      </w:del>
      <w:del w:id="1047" w:author="熊大如如" w:date="2020-04-14T20:55:25Z">
        <w:r>
          <w:rPr>
            <w:rFonts w:eastAsia="仿宋"/>
            <w:b/>
            <w:sz w:val="28"/>
            <w:szCs w:val="32"/>
          </w:rPr>
          <w:fldChar w:fldCharType="end"/>
        </w:r>
      </w:del>
      <w:del w:id="1048" w:author="熊大如如" w:date="2020-04-14T20:55:25Z">
        <w:r>
          <w:rPr>
            <w:rFonts w:eastAsia="仿宋"/>
            <w:b/>
            <w:sz w:val="28"/>
            <w:szCs w:val="32"/>
          </w:rPr>
          <w:fldChar w:fldCharType="end"/>
        </w:r>
      </w:del>
    </w:p>
    <w:p>
      <w:pPr>
        <w:pStyle w:val="11"/>
        <w:tabs>
          <w:tab w:val="right" w:leader="dot" w:pos="8306"/>
        </w:tabs>
        <w:rPr>
          <w:del w:id="1049" w:author="熊大如如" w:date="2020-04-14T20:55:25Z"/>
          <w:rFonts w:eastAsia="仿宋"/>
          <w:b/>
          <w:sz w:val="28"/>
          <w:szCs w:val="32"/>
        </w:rPr>
      </w:pPr>
      <w:del w:id="1050" w:author="熊大如如" w:date="2020-04-14T20:55:25Z">
        <w:r>
          <w:rPr>
            <w:rFonts w:eastAsia="仿宋"/>
            <w:b/>
            <w:sz w:val="28"/>
            <w:szCs w:val="32"/>
          </w:rPr>
          <w:fldChar w:fldCharType="begin"/>
        </w:r>
      </w:del>
      <w:del w:id="1051" w:author="熊大如如" w:date="2020-04-14T20:55:25Z">
        <w:r>
          <w:rPr>
            <w:rFonts w:eastAsia="仿宋"/>
            <w:b/>
            <w:sz w:val="28"/>
            <w:szCs w:val="32"/>
          </w:rPr>
          <w:delInstrText xml:space="preserve"> HYPERLINK \l _Toc13189 </w:delInstrText>
        </w:r>
      </w:del>
      <w:del w:id="1052" w:author="熊大如如" w:date="2020-04-14T20:55:25Z">
        <w:r>
          <w:rPr>
            <w:rFonts w:eastAsia="仿宋"/>
            <w:b/>
            <w:sz w:val="28"/>
            <w:szCs w:val="32"/>
          </w:rPr>
          <w:fldChar w:fldCharType="separate"/>
        </w:r>
      </w:del>
      <w:del w:id="1053" w:author="熊大如如" w:date="2020-04-14T20:55:25Z">
        <w:r>
          <w:rPr>
            <w:rFonts w:hint="eastAsia" w:ascii="Times New Roman" w:eastAsia="仿宋"/>
            <w:b/>
            <w:sz w:val="28"/>
            <w:szCs w:val="32"/>
            <w:lang w:val="en-US" w:eastAsia="zh-CN"/>
          </w:rPr>
          <w:delText>（二） 注册页面需要的用户资料的模型</w:delText>
        </w:r>
      </w:del>
      <w:del w:id="1054" w:author="熊大如如" w:date="2020-04-14T20:55:25Z">
        <w:r>
          <w:rPr>
            <w:rFonts w:eastAsia="仿宋"/>
            <w:b/>
            <w:sz w:val="28"/>
            <w:szCs w:val="32"/>
          </w:rPr>
          <w:tab/>
        </w:r>
      </w:del>
      <w:del w:id="1055" w:author="熊大如如" w:date="2020-04-14T20:55:25Z">
        <w:r>
          <w:rPr>
            <w:rFonts w:eastAsia="仿宋"/>
            <w:b/>
            <w:sz w:val="28"/>
            <w:szCs w:val="32"/>
          </w:rPr>
          <w:fldChar w:fldCharType="begin"/>
        </w:r>
      </w:del>
      <w:del w:id="1056" w:author="熊大如如" w:date="2020-04-14T20:55:25Z">
        <w:r>
          <w:rPr>
            <w:rFonts w:eastAsia="仿宋"/>
            <w:b/>
            <w:sz w:val="28"/>
            <w:szCs w:val="32"/>
          </w:rPr>
          <w:delInstrText xml:space="preserve"> PAGEREF _Toc13189 </w:delInstrText>
        </w:r>
      </w:del>
      <w:del w:id="1057" w:author="熊大如如" w:date="2020-04-14T20:55:25Z">
        <w:r>
          <w:rPr>
            <w:rFonts w:eastAsia="仿宋"/>
            <w:b/>
            <w:sz w:val="28"/>
            <w:szCs w:val="32"/>
          </w:rPr>
          <w:fldChar w:fldCharType="separate"/>
        </w:r>
      </w:del>
      <w:del w:id="1058" w:author="熊大如如" w:date="2020-04-14T20:55:25Z">
        <w:r>
          <w:rPr>
            <w:rFonts w:eastAsia="仿宋"/>
            <w:b/>
            <w:sz w:val="28"/>
            <w:szCs w:val="32"/>
          </w:rPr>
          <w:delText>6</w:delText>
        </w:r>
      </w:del>
      <w:del w:id="1059" w:author="熊大如如" w:date="2020-04-14T20:55:25Z">
        <w:r>
          <w:rPr>
            <w:rFonts w:eastAsia="仿宋"/>
            <w:b/>
            <w:sz w:val="28"/>
            <w:szCs w:val="32"/>
          </w:rPr>
          <w:fldChar w:fldCharType="end"/>
        </w:r>
      </w:del>
      <w:del w:id="1060" w:author="熊大如如" w:date="2020-04-14T20:55:25Z">
        <w:r>
          <w:rPr>
            <w:rFonts w:eastAsia="仿宋"/>
            <w:b/>
            <w:sz w:val="28"/>
            <w:szCs w:val="32"/>
          </w:rPr>
          <w:fldChar w:fldCharType="end"/>
        </w:r>
      </w:del>
    </w:p>
    <w:p>
      <w:pPr>
        <w:pStyle w:val="11"/>
        <w:tabs>
          <w:tab w:val="right" w:leader="dot" w:pos="8306"/>
        </w:tabs>
        <w:rPr>
          <w:del w:id="1061" w:author="熊大如如" w:date="2020-04-14T20:55:25Z"/>
          <w:rFonts w:eastAsia="仿宋"/>
          <w:b/>
          <w:sz w:val="28"/>
          <w:szCs w:val="32"/>
        </w:rPr>
      </w:pPr>
      <w:del w:id="1062" w:author="熊大如如" w:date="2020-04-14T20:55:25Z">
        <w:r>
          <w:rPr>
            <w:rFonts w:eastAsia="仿宋"/>
            <w:b/>
            <w:sz w:val="28"/>
            <w:szCs w:val="32"/>
          </w:rPr>
          <w:fldChar w:fldCharType="begin"/>
        </w:r>
      </w:del>
      <w:del w:id="1063" w:author="熊大如如" w:date="2020-04-14T20:55:25Z">
        <w:r>
          <w:rPr>
            <w:rFonts w:eastAsia="仿宋"/>
            <w:b/>
            <w:sz w:val="28"/>
            <w:szCs w:val="32"/>
          </w:rPr>
          <w:delInstrText xml:space="preserve"> HYPERLINK \l _Toc26323 </w:delInstrText>
        </w:r>
      </w:del>
      <w:del w:id="1064" w:author="熊大如如" w:date="2020-04-14T20:55:25Z">
        <w:r>
          <w:rPr>
            <w:rFonts w:eastAsia="仿宋"/>
            <w:b/>
            <w:sz w:val="28"/>
            <w:szCs w:val="32"/>
          </w:rPr>
          <w:fldChar w:fldCharType="separate"/>
        </w:r>
      </w:del>
      <w:del w:id="1065" w:author="熊大如如" w:date="2020-04-14T20:55:25Z">
        <w:r>
          <w:rPr>
            <w:rFonts w:hint="eastAsia" w:ascii="Times New Roman" w:eastAsia="仿宋"/>
            <w:b/>
            <w:sz w:val="28"/>
            <w:szCs w:val="32"/>
            <w:lang w:val="en-US" w:eastAsia="zh-CN"/>
          </w:rPr>
          <w:delText>（三） 注册功能的初步完成</w:delText>
        </w:r>
      </w:del>
      <w:del w:id="1066" w:author="熊大如如" w:date="2020-04-14T20:55:25Z">
        <w:r>
          <w:rPr>
            <w:rFonts w:eastAsia="仿宋"/>
            <w:b/>
            <w:sz w:val="28"/>
            <w:szCs w:val="32"/>
          </w:rPr>
          <w:tab/>
        </w:r>
      </w:del>
      <w:del w:id="1067" w:author="熊大如如" w:date="2020-04-14T20:55:25Z">
        <w:r>
          <w:rPr>
            <w:rFonts w:eastAsia="仿宋"/>
            <w:b/>
            <w:sz w:val="28"/>
            <w:szCs w:val="32"/>
          </w:rPr>
          <w:fldChar w:fldCharType="begin"/>
        </w:r>
      </w:del>
      <w:del w:id="1068" w:author="熊大如如" w:date="2020-04-14T20:55:25Z">
        <w:r>
          <w:rPr>
            <w:rFonts w:eastAsia="仿宋"/>
            <w:b/>
            <w:sz w:val="28"/>
            <w:szCs w:val="32"/>
          </w:rPr>
          <w:delInstrText xml:space="preserve"> PAGEREF _Toc26323 </w:delInstrText>
        </w:r>
      </w:del>
      <w:del w:id="1069" w:author="熊大如如" w:date="2020-04-14T20:55:25Z">
        <w:r>
          <w:rPr>
            <w:rFonts w:eastAsia="仿宋"/>
            <w:b/>
            <w:sz w:val="28"/>
            <w:szCs w:val="32"/>
          </w:rPr>
          <w:fldChar w:fldCharType="separate"/>
        </w:r>
      </w:del>
      <w:del w:id="1070" w:author="熊大如如" w:date="2020-04-14T20:55:25Z">
        <w:r>
          <w:rPr>
            <w:rFonts w:eastAsia="仿宋"/>
            <w:b/>
            <w:sz w:val="28"/>
            <w:szCs w:val="32"/>
          </w:rPr>
          <w:delText>6</w:delText>
        </w:r>
      </w:del>
      <w:del w:id="1071" w:author="熊大如如" w:date="2020-04-14T20:55:25Z">
        <w:r>
          <w:rPr>
            <w:rFonts w:eastAsia="仿宋"/>
            <w:b/>
            <w:sz w:val="28"/>
            <w:szCs w:val="32"/>
          </w:rPr>
          <w:fldChar w:fldCharType="end"/>
        </w:r>
      </w:del>
      <w:del w:id="1072" w:author="熊大如如" w:date="2020-04-14T20:55:25Z">
        <w:r>
          <w:rPr>
            <w:rFonts w:eastAsia="仿宋"/>
            <w:b/>
            <w:sz w:val="28"/>
            <w:szCs w:val="32"/>
          </w:rPr>
          <w:fldChar w:fldCharType="end"/>
        </w:r>
      </w:del>
    </w:p>
    <w:p>
      <w:pPr>
        <w:pStyle w:val="11"/>
        <w:tabs>
          <w:tab w:val="right" w:leader="dot" w:pos="8306"/>
        </w:tabs>
        <w:rPr>
          <w:del w:id="1073" w:author="熊大如如" w:date="2020-04-14T20:55:25Z"/>
          <w:rFonts w:eastAsia="仿宋"/>
          <w:b/>
          <w:sz w:val="28"/>
          <w:szCs w:val="32"/>
        </w:rPr>
      </w:pPr>
      <w:del w:id="1074" w:author="熊大如如" w:date="2020-04-14T20:55:25Z">
        <w:r>
          <w:rPr>
            <w:rFonts w:eastAsia="仿宋"/>
            <w:b/>
            <w:sz w:val="28"/>
            <w:szCs w:val="32"/>
          </w:rPr>
          <w:fldChar w:fldCharType="begin"/>
        </w:r>
      </w:del>
      <w:del w:id="1075" w:author="熊大如如" w:date="2020-04-14T20:55:25Z">
        <w:r>
          <w:rPr>
            <w:rFonts w:eastAsia="仿宋"/>
            <w:b/>
            <w:sz w:val="28"/>
            <w:szCs w:val="32"/>
          </w:rPr>
          <w:delInstrText xml:space="preserve"> HYPERLINK \l _Toc2061 </w:delInstrText>
        </w:r>
      </w:del>
      <w:del w:id="1076" w:author="熊大如如" w:date="2020-04-14T20:55:25Z">
        <w:r>
          <w:rPr>
            <w:rFonts w:eastAsia="仿宋"/>
            <w:b/>
            <w:sz w:val="28"/>
            <w:szCs w:val="32"/>
          </w:rPr>
          <w:fldChar w:fldCharType="separate"/>
        </w:r>
      </w:del>
      <w:del w:id="1077" w:author="熊大如如" w:date="2020-04-14T20:55:25Z">
        <w:r>
          <w:rPr>
            <w:rFonts w:hint="eastAsia" w:ascii="Times New Roman" w:eastAsia="仿宋"/>
            <w:b/>
            <w:sz w:val="28"/>
            <w:szCs w:val="32"/>
            <w:lang w:val="en-US" w:eastAsia="zh-CN"/>
          </w:rPr>
          <w:delText>（四） 注册页面的完善</w:delText>
        </w:r>
      </w:del>
      <w:del w:id="1078" w:author="熊大如如" w:date="2020-04-14T20:55:25Z">
        <w:r>
          <w:rPr>
            <w:rFonts w:eastAsia="仿宋"/>
            <w:b/>
            <w:sz w:val="28"/>
            <w:szCs w:val="32"/>
          </w:rPr>
          <w:tab/>
        </w:r>
      </w:del>
      <w:del w:id="1079" w:author="熊大如如" w:date="2020-04-14T20:55:25Z">
        <w:r>
          <w:rPr>
            <w:rFonts w:eastAsia="仿宋"/>
            <w:b/>
            <w:sz w:val="28"/>
            <w:szCs w:val="32"/>
          </w:rPr>
          <w:fldChar w:fldCharType="begin"/>
        </w:r>
      </w:del>
      <w:del w:id="1080" w:author="熊大如如" w:date="2020-04-14T20:55:25Z">
        <w:r>
          <w:rPr>
            <w:rFonts w:eastAsia="仿宋"/>
            <w:b/>
            <w:sz w:val="28"/>
            <w:szCs w:val="32"/>
          </w:rPr>
          <w:delInstrText xml:space="preserve"> PAGEREF _Toc2061 </w:delInstrText>
        </w:r>
      </w:del>
      <w:del w:id="1081" w:author="熊大如如" w:date="2020-04-14T20:55:25Z">
        <w:r>
          <w:rPr>
            <w:rFonts w:eastAsia="仿宋"/>
            <w:b/>
            <w:sz w:val="28"/>
            <w:szCs w:val="32"/>
          </w:rPr>
          <w:fldChar w:fldCharType="separate"/>
        </w:r>
      </w:del>
      <w:del w:id="1082" w:author="熊大如如" w:date="2020-04-14T20:55:25Z">
        <w:r>
          <w:rPr>
            <w:rFonts w:eastAsia="仿宋"/>
            <w:b/>
            <w:sz w:val="28"/>
            <w:szCs w:val="32"/>
          </w:rPr>
          <w:delText>6</w:delText>
        </w:r>
      </w:del>
      <w:del w:id="1083" w:author="熊大如如" w:date="2020-04-14T20:55:25Z">
        <w:r>
          <w:rPr>
            <w:rFonts w:eastAsia="仿宋"/>
            <w:b/>
            <w:sz w:val="28"/>
            <w:szCs w:val="32"/>
          </w:rPr>
          <w:fldChar w:fldCharType="end"/>
        </w:r>
      </w:del>
      <w:del w:id="1084" w:author="熊大如如" w:date="2020-04-14T20:55:25Z">
        <w:r>
          <w:rPr>
            <w:rFonts w:eastAsia="仿宋"/>
            <w:b/>
            <w:sz w:val="28"/>
            <w:szCs w:val="32"/>
          </w:rPr>
          <w:fldChar w:fldCharType="end"/>
        </w:r>
      </w:del>
    </w:p>
    <w:p>
      <w:pPr>
        <w:pStyle w:val="10"/>
        <w:tabs>
          <w:tab w:val="right" w:leader="dot" w:pos="8306"/>
        </w:tabs>
        <w:rPr>
          <w:del w:id="1085" w:author="熊大如如" w:date="2020-04-14T20:55:25Z"/>
          <w:rFonts w:eastAsia="仿宋"/>
          <w:b/>
          <w:sz w:val="28"/>
          <w:szCs w:val="32"/>
        </w:rPr>
      </w:pPr>
      <w:del w:id="1086" w:author="熊大如如" w:date="2020-04-14T20:55:25Z">
        <w:r>
          <w:rPr>
            <w:rFonts w:eastAsia="仿宋"/>
            <w:b/>
            <w:sz w:val="28"/>
            <w:szCs w:val="32"/>
          </w:rPr>
          <w:fldChar w:fldCharType="begin"/>
        </w:r>
      </w:del>
      <w:del w:id="1087" w:author="熊大如如" w:date="2020-04-14T20:55:25Z">
        <w:r>
          <w:rPr>
            <w:rFonts w:eastAsia="仿宋"/>
            <w:b/>
            <w:sz w:val="28"/>
            <w:szCs w:val="32"/>
          </w:rPr>
          <w:delInstrText xml:space="preserve"> HYPERLINK \l _Toc22175 </w:delInstrText>
        </w:r>
      </w:del>
      <w:del w:id="1088" w:author="熊大如如" w:date="2020-04-14T20:55:25Z">
        <w:r>
          <w:rPr>
            <w:rFonts w:eastAsia="仿宋"/>
            <w:b/>
            <w:sz w:val="28"/>
            <w:szCs w:val="32"/>
          </w:rPr>
          <w:fldChar w:fldCharType="separate"/>
        </w:r>
      </w:del>
      <w:del w:id="1089" w:author="熊大如如" w:date="2020-04-14T20:55:25Z">
        <w:r>
          <w:rPr>
            <w:rFonts w:hint="eastAsia" w:hAnsi="黑体" w:eastAsia="仿宋" w:cs="黑体"/>
            <w:b/>
            <w:bCs/>
            <w:sz w:val="28"/>
            <w:szCs w:val="36"/>
            <w:highlight w:val="none"/>
            <w:lang w:val="en-US" w:eastAsia="zh-CN"/>
          </w:rPr>
          <w:delText>七、</w:delText>
        </w:r>
      </w:del>
      <w:del w:id="1090" w:author="熊大如如" w:date="2020-04-14T20:55:25Z">
        <w:r>
          <w:rPr>
            <w:rFonts w:hint="eastAsia" w:ascii="Times New Roman" w:hAnsi="黑体" w:eastAsia="仿宋" w:cs="黑体"/>
            <w:b/>
            <w:bCs/>
            <w:sz w:val="28"/>
            <w:szCs w:val="36"/>
            <w:highlight w:val="none"/>
            <w:lang w:val="en-US" w:eastAsia="zh-CN"/>
          </w:rPr>
          <w:delText>登录页面</w:delText>
        </w:r>
      </w:del>
      <w:del w:id="1091" w:author="熊大如如" w:date="2020-04-14T20:55:25Z">
        <w:r>
          <w:rPr>
            <w:rFonts w:hint="eastAsia" w:ascii="Times New Roman" w:hAnsi="黑体" w:eastAsia="仿宋" w:cs="黑体"/>
            <w:b/>
            <w:bCs/>
            <w:sz w:val="28"/>
            <w:szCs w:val="36"/>
            <w:lang w:val="en-US" w:eastAsia="zh-CN"/>
          </w:rPr>
          <w:delText>的完成</w:delText>
        </w:r>
      </w:del>
      <w:del w:id="1092" w:author="熊大如如" w:date="2020-04-14T20:55:25Z">
        <w:r>
          <w:rPr>
            <w:rFonts w:eastAsia="仿宋"/>
            <w:b/>
            <w:sz w:val="28"/>
            <w:szCs w:val="32"/>
          </w:rPr>
          <w:tab/>
        </w:r>
      </w:del>
      <w:del w:id="1093" w:author="熊大如如" w:date="2020-04-14T20:55:25Z">
        <w:r>
          <w:rPr>
            <w:rFonts w:eastAsia="仿宋"/>
            <w:b/>
            <w:sz w:val="28"/>
            <w:szCs w:val="32"/>
          </w:rPr>
          <w:fldChar w:fldCharType="begin"/>
        </w:r>
      </w:del>
      <w:del w:id="1094" w:author="熊大如如" w:date="2020-04-14T20:55:25Z">
        <w:r>
          <w:rPr>
            <w:rFonts w:eastAsia="仿宋"/>
            <w:b/>
            <w:sz w:val="28"/>
            <w:szCs w:val="32"/>
          </w:rPr>
          <w:delInstrText xml:space="preserve"> PAGEREF _Toc22175 </w:delInstrText>
        </w:r>
      </w:del>
      <w:del w:id="1095" w:author="熊大如如" w:date="2020-04-14T20:55:25Z">
        <w:r>
          <w:rPr>
            <w:rFonts w:eastAsia="仿宋"/>
            <w:b/>
            <w:sz w:val="28"/>
            <w:szCs w:val="32"/>
          </w:rPr>
          <w:fldChar w:fldCharType="separate"/>
        </w:r>
      </w:del>
      <w:del w:id="1096" w:author="熊大如如" w:date="2020-04-14T20:55:25Z">
        <w:r>
          <w:rPr>
            <w:rFonts w:eastAsia="仿宋"/>
            <w:b/>
            <w:sz w:val="28"/>
            <w:szCs w:val="32"/>
          </w:rPr>
          <w:delText>6</w:delText>
        </w:r>
      </w:del>
      <w:del w:id="1097" w:author="熊大如如" w:date="2020-04-14T20:55:25Z">
        <w:r>
          <w:rPr>
            <w:rFonts w:eastAsia="仿宋"/>
            <w:b/>
            <w:sz w:val="28"/>
            <w:szCs w:val="32"/>
          </w:rPr>
          <w:fldChar w:fldCharType="end"/>
        </w:r>
      </w:del>
      <w:del w:id="1098" w:author="熊大如如" w:date="2020-04-14T20:55:25Z">
        <w:r>
          <w:rPr>
            <w:rFonts w:eastAsia="仿宋"/>
            <w:b/>
            <w:sz w:val="28"/>
            <w:szCs w:val="32"/>
          </w:rPr>
          <w:fldChar w:fldCharType="end"/>
        </w:r>
      </w:del>
    </w:p>
    <w:p>
      <w:pPr>
        <w:pStyle w:val="11"/>
        <w:tabs>
          <w:tab w:val="right" w:leader="dot" w:pos="8306"/>
        </w:tabs>
        <w:rPr>
          <w:del w:id="1099" w:author="熊大如如" w:date="2020-04-14T20:55:25Z"/>
          <w:rFonts w:eastAsia="仿宋"/>
          <w:b/>
          <w:sz w:val="28"/>
          <w:szCs w:val="32"/>
        </w:rPr>
      </w:pPr>
      <w:del w:id="1100" w:author="熊大如如" w:date="2020-04-14T20:55:25Z">
        <w:r>
          <w:rPr>
            <w:rFonts w:eastAsia="仿宋"/>
            <w:b/>
            <w:sz w:val="28"/>
            <w:szCs w:val="32"/>
          </w:rPr>
          <w:fldChar w:fldCharType="begin"/>
        </w:r>
      </w:del>
      <w:del w:id="1101" w:author="熊大如如" w:date="2020-04-14T20:55:25Z">
        <w:r>
          <w:rPr>
            <w:rFonts w:eastAsia="仿宋"/>
            <w:b/>
            <w:sz w:val="28"/>
            <w:szCs w:val="32"/>
          </w:rPr>
          <w:delInstrText xml:space="preserve"> HYPERLINK \l _Toc26904 </w:delInstrText>
        </w:r>
      </w:del>
      <w:del w:id="1102" w:author="熊大如如" w:date="2020-04-14T20:55:25Z">
        <w:r>
          <w:rPr>
            <w:rFonts w:eastAsia="仿宋"/>
            <w:b/>
            <w:sz w:val="28"/>
            <w:szCs w:val="32"/>
          </w:rPr>
          <w:fldChar w:fldCharType="separate"/>
        </w:r>
      </w:del>
      <w:del w:id="1103" w:author="熊大如如" w:date="2020-04-14T20:55:25Z">
        <w:r>
          <w:rPr>
            <w:rFonts w:hint="eastAsia" w:ascii="Times New Roman" w:hAnsi="宋体" w:eastAsia="仿宋" w:cs="宋体"/>
            <w:b/>
            <w:bCs w:val="0"/>
            <w:sz w:val="28"/>
            <w:szCs w:val="32"/>
            <w:lang w:val="en-US" w:eastAsia="zh-CN"/>
          </w:rPr>
          <w:delText>（一）</w:delText>
        </w:r>
      </w:del>
      <w:del w:id="1104" w:author="熊大如如" w:date="2020-04-14T20:55:25Z">
        <w:r>
          <w:rPr>
            <w:rFonts w:hint="eastAsia" w:hAnsi="宋体" w:eastAsia="仿宋" w:cs="宋体"/>
            <w:b/>
            <w:bCs w:val="0"/>
            <w:sz w:val="28"/>
            <w:szCs w:val="32"/>
            <w:lang w:val="en-US" w:eastAsia="zh-CN"/>
          </w:rPr>
          <w:delText xml:space="preserve"> </w:delText>
        </w:r>
      </w:del>
      <w:del w:id="1105" w:author="熊大如如" w:date="2020-04-14T20:55:25Z">
        <w:r>
          <w:rPr>
            <w:rFonts w:hint="eastAsia" w:ascii="Times New Roman" w:hAnsi="宋体" w:eastAsia="仿宋" w:cs="宋体"/>
            <w:b/>
            <w:bCs w:val="0"/>
            <w:sz w:val="28"/>
            <w:szCs w:val="32"/>
            <w:highlight w:val="none"/>
            <w:lang w:val="en-US" w:eastAsia="zh-CN"/>
          </w:rPr>
          <w:delText>登录界面</w:delText>
        </w:r>
      </w:del>
      <w:del w:id="1106" w:author="熊大如如" w:date="2020-04-14T20:55:25Z">
        <w:r>
          <w:rPr>
            <w:rFonts w:hint="eastAsia" w:ascii="Times New Roman" w:hAnsi="宋体" w:eastAsia="仿宋" w:cs="宋体"/>
            <w:b/>
            <w:bCs w:val="0"/>
            <w:sz w:val="28"/>
            <w:szCs w:val="32"/>
            <w:lang w:val="en-US" w:eastAsia="zh-CN"/>
          </w:rPr>
          <w:delText>的HTML页面构建</w:delText>
        </w:r>
      </w:del>
      <w:del w:id="1107" w:author="熊大如如" w:date="2020-04-14T20:55:25Z">
        <w:r>
          <w:rPr>
            <w:rFonts w:eastAsia="仿宋"/>
            <w:b/>
            <w:sz w:val="28"/>
            <w:szCs w:val="32"/>
          </w:rPr>
          <w:tab/>
        </w:r>
      </w:del>
      <w:del w:id="1108" w:author="熊大如如" w:date="2020-04-14T20:55:25Z">
        <w:r>
          <w:rPr>
            <w:rFonts w:eastAsia="仿宋"/>
            <w:b/>
            <w:sz w:val="28"/>
            <w:szCs w:val="32"/>
          </w:rPr>
          <w:fldChar w:fldCharType="begin"/>
        </w:r>
      </w:del>
      <w:del w:id="1109" w:author="熊大如如" w:date="2020-04-14T20:55:25Z">
        <w:r>
          <w:rPr>
            <w:rFonts w:eastAsia="仿宋"/>
            <w:b/>
            <w:sz w:val="28"/>
            <w:szCs w:val="32"/>
          </w:rPr>
          <w:delInstrText xml:space="preserve"> PAGEREF _Toc26904 </w:delInstrText>
        </w:r>
      </w:del>
      <w:del w:id="1110" w:author="熊大如如" w:date="2020-04-14T20:55:25Z">
        <w:r>
          <w:rPr>
            <w:rFonts w:eastAsia="仿宋"/>
            <w:b/>
            <w:sz w:val="28"/>
            <w:szCs w:val="32"/>
          </w:rPr>
          <w:fldChar w:fldCharType="separate"/>
        </w:r>
      </w:del>
      <w:del w:id="1111" w:author="熊大如如" w:date="2020-04-14T20:55:25Z">
        <w:r>
          <w:rPr>
            <w:rFonts w:eastAsia="仿宋"/>
            <w:b/>
            <w:sz w:val="28"/>
            <w:szCs w:val="32"/>
          </w:rPr>
          <w:delText>7</w:delText>
        </w:r>
      </w:del>
      <w:del w:id="1112" w:author="熊大如如" w:date="2020-04-14T20:55:25Z">
        <w:r>
          <w:rPr>
            <w:rFonts w:eastAsia="仿宋"/>
            <w:b/>
            <w:sz w:val="28"/>
            <w:szCs w:val="32"/>
          </w:rPr>
          <w:fldChar w:fldCharType="end"/>
        </w:r>
      </w:del>
      <w:del w:id="1113" w:author="熊大如如" w:date="2020-04-14T20:55:25Z">
        <w:r>
          <w:rPr>
            <w:rFonts w:eastAsia="仿宋"/>
            <w:b/>
            <w:sz w:val="28"/>
            <w:szCs w:val="32"/>
          </w:rPr>
          <w:fldChar w:fldCharType="end"/>
        </w:r>
      </w:del>
    </w:p>
    <w:p>
      <w:pPr>
        <w:pStyle w:val="11"/>
        <w:tabs>
          <w:tab w:val="right" w:leader="dot" w:pos="8306"/>
        </w:tabs>
        <w:rPr>
          <w:del w:id="1114" w:author="熊大如如" w:date="2020-04-14T20:55:25Z"/>
          <w:rFonts w:eastAsia="仿宋"/>
          <w:b/>
          <w:sz w:val="28"/>
          <w:szCs w:val="32"/>
        </w:rPr>
      </w:pPr>
      <w:del w:id="1115" w:author="熊大如如" w:date="2020-04-14T20:55:25Z">
        <w:r>
          <w:rPr>
            <w:rFonts w:eastAsia="仿宋"/>
            <w:b/>
            <w:sz w:val="28"/>
            <w:szCs w:val="32"/>
          </w:rPr>
          <w:fldChar w:fldCharType="begin"/>
        </w:r>
      </w:del>
      <w:del w:id="1116" w:author="熊大如如" w:date="2020-04-14T20:55:25Z">
        <w:r>
          <w:rPr>
            <w:rFonts w:eastAsia="仿宋"/>
            <w:b/>
            <w:sz w:val="28"/>
            <w:szCs w:val="32"/>
          </w:rPr>
          <w:delInstrText xml:space="preserve"> HYPERLINK \l _Toc14417 </w:delInstrText>
        </w:r>
      </w:del>
      <w:del w:id="1117" w:author="熊大如如" w:date="2020-04-14T20:55:25Z">
        <w:r>
          <w:rPr>
            <w:rFonts w:eastAsia="仿宋"/>
            <w:b/>
            <w:sz w:val="28"/>
            <w:szCs w:val="32"/>
          </w:rPr>
          <w:fldChar w:fldCharType="separate"/>
        </w:r>
      </w:del>
      <w:del w:id="1118" w:author="熊大如如" w:date="2020-04-14T20:55:25Z">
        <w:r>
          <w:rPr>
            <w:rFonts w:hint="eastAsia" w:ascii="Times New Roman" w:eastAsia="仿宋"/>
            <w:b/>
            <w:sz w:val="28"/>
            <w:szCs w:val="32"/>
            <w:lang w:val="en-US" w:eastAsia="zh-CN"/>
          </w:rPr>
          <w:delText>（二）</w:delText>
        </w:r>
      </w:del>
      <w:del w:id="1119" w:author="熊大如如" w:date="2020-04-14T20:55:25Z">
        <w:r>
          <w:rPr>
            <w:rFonts w:hint="eastAsia" w:eastAsia="仿宋"/>
            <w:b/>
            <w:sz w:val="28"/>
            <w:szCs w:val="32"/>
            <w:lang w:val="en-US" w:eastAsia="zh-CN"/>
          </w:rPr>
          <w:delText xml:space="preserve"> </w:delText>
        </w:r>
      </w:del>
      <w:del w:id="1120" w:author="熊大如如" w:date="2020-04-14T20:55:25Z">
        <w:r>
          <w:rPr>
            <w:rFonts w:hint="eastAsia" w:ascii="Times New Roman" w:eastAsia="仿宋"/>
            <w:b/>
            <w:sz w:val="28"/>
            <w:szCs w:val="32"/>
            <w:highlight w:val="none"/>
            <w:lang w:val="en-US" w:eastAsia="zh-CN"/>
          </w:rPr>
          <w:delText>登录界面</w:delText>
        </w:r>
      </w:del>
      <w:del w:id="1121" w:author="熊大如如" w:date="2020-04-14T20:55:25Z">
        <w:r>
          <w:rPr>
            <w:rFonts w:hint="eastAsia" w:ascii="Times New Roman" w:eastAsia="仿宋"/>
            <w:b/>
            <w:sz w:val="28"/>
            <w:szCs w:val="32"/>
            <w:lang w:val="en-US" w:eastAsia="zh-CN"/>
          </w:rPr>
          <w:delText>的后端接口的完成</w:delText>
        </w:r>
      </w:del>
      <w:del w:id="1122" w:author="熊大如如" w:date="2020-04-14T20:55:25Z">
        <w:r>
          <w:rPr>
            <w:rFonts w:eastAsia="仿宋"/>
            <w:b/>
            <w:sz w:val="28"/>
            <w:szCs w:val="32"/>
          </w:rPr>
          <w:tab/>
        </w:r>
      </w:del>
      <w:del w:id="1123" w:author="熊大如如" w:date="2020-04-14T20:55:25Z">
        <w:r>
          <w:rPr>
            <w:rFonts w:eastAsia="仿宋"/>
            <w:b/>
            <w:sz w:val="28"/>
            <w:szCs w:val="32"/>
          </w:rPr>
          <w:fldChar w:fldCharType="begin"/>
        </w:r>
      </w:del>
      <w:del w:id="1124" w:author="熊大如如" w:date="2020-04-14T20:55:25Z">
        <w:r>
          <w:rPr>
            <w:rFonts w:eastAsia="仿宋"/>
            <w:b/>
            <w:sz w:val="28"/>
            <w:szCs w:val="32"/>
          </w:rPr>
          <w:delInstrText xml:space="preserve"> PAGEREF _Toc14417 </w:delInstrText>
        </w:r>
      </w:del>
      <w:del w:id="1125" w:author="熊大如如" w:date="2020-04-14T20:55:25Z">
        <w:r>
          <w:rPr>
            <w:rFonts w:eastAsia="仿宋"/>
            <w:b/>
            <w:sz w:val="28"/>
            <w:szCs w:val="32"/>
          </w:rPr>
          <w:fldChar w:fldCharType="separate"/>
        </w:r>
      </w:del>
      <w:del w:id="1126" w:author="熊大如如" w:date="2020-04-14T20:55:25Z">
        <w:r>
          <w:rPr>
            <w:rFonts w:eastAsia="仿宋"/>
            <w:b/>
            <w:sz w:val="28"/>
            <w:szCs w:val="32"/>
          </w:rPr>
          <w:delText>7</w:delText>
        </w:r>
      </w:del>
      <w:del w:id="1127" w:author="熊大如如" w:date="2020-04-14T20:55:25Z">
        <w:r>
          <w:rPr>
            <w:rFonts w:eastAsia="仿宋"/>
            <w:b/>
            <w:sz w:val="28"/>
            <w:szCs w:val="32"/>
          </w:rPr>
          <w:fldChar w:fldCharType="end"/>
        </w:r>
      </w:del>
      <w:del w:id="1128" w:author="熊大如如" w:date="2020-04-14T20:55:25Z">
        <w:r>
          <w:rPr>
            <w:rFonts w:eastAsia="仿宋"/>
            <w:b/>
            <w:sz w:val="28"/>
            <w:szCs w:val="32"/>
          </w:rPr>
          <w:fldChar w:fldCharType="end"/>
        </w:r>
      </w:del>
    </w:p>
    <w:p>
      <w:pPr>
        <w:pStyle w:val="10"/>
        <w:tabs>
          <w:tab w:val="right" w:leader="dot" w:pos="8306"/>
        </w:tabs>
        <w:rPr>
          <w:del w:id="1129" w:author="熊大如如" w:date="2020-04-14T20:55:25Z"/>
          <w:rFonts w:eastAsia="仿宋"/>
          <w:b/>
          <w:sz w:val="28"/>
          <w:szCs w:val="32"/>
        </w:rPr>
      </w:pPr>
      <w:del w:id="1130" w:author="熊大如如" w:date="2020-04-14T20:55:25Z">
        <w:r>
          <w:rPr>
            <w:rFonts w:eastAsia="仿宋"/>
            <w:b/>
            <w:sz w:val="28"/>
            <w:szCs w:val="32"/>
          </w:rPr>
          <w:fldChar w:fldCharType="begin"/>
        </w:r>
      </w:del>
      <w:del w:id="1131" w:author="熊大如如" w:date="2020-04-14T20:55:25Z">
        <w:r>
          <w:rPr>
            <w:rFonts w:eastAsia="仿宋"/>
            <w:b/>
            <w:sz w:val="28"/>
            <w:szCs w:val="32"/>
          </w:rPr>
          <w:delInstrText xml:space="preserve"> HYPERLINK \l _Toc29482 </w:delInstrText>
        </w:r>
      </w:del>
      <w:del w:id="1132" w:author="熊大如如" w:date="2020-04-14T20:55:25Z">
        <w:r>
          <w:rPr>
            <w:rFonts w:eastAsia="仿宋"/>
            <w:b/>
            <w:sz w:val="28"/>
            <w:szCs w:val="32"/>
          </w:rPr>
          <w:fldChar w:fldCharType="separate"/>
        </w:r>
      </w:del>
      <w:del w:id="1133" w:author="熊大如如" w:date="2020-04-14T20:55:25Z">
        <w:r>
          <w:rPr>
            <w:rFonts w:hint="eastAsia" w:hAnsi="黑体" w:eastAsia="仿宋" w:cs="黑体"/>
            <w:b/>
            <w:bCs/>
            <w:sz w:val="28"/>
            <w:szCs w:val="36"/>
            <w:lang w:val="en-US" w:eastAsia="zh-CN"/>
          </w:rPr>
          <w:delText>八、</w:delText>
        </w:r>
      </w:del>
      <w:del w:id="1134" w:author="熊大如如" w:date="2020-04-14T20:55:25Z">
        <w:r>
          <w:rPr>
            <w:rFonts w:hint="eastAsia" w:ascii="Times New Roman" w:hAnsi="黑体" w:eastAsia="仿宋" w:cs="黑体"/>
            <w:b/>
            <w:bCs/>
            <w:sz w:val="28"/>
            <w:szCs w:val="36"/>
            <w:lang w:val="en-US" w:eastAsia="zh-CN"/>
          </w:rPr>
          <w:delText>我的界面的构建</w:delText>
        </w:r>
      </w:del>
      <w:del w:id="1135" w:author="熊大如如" w:date="2020-04-14T20:55:25Z">
        <w:r>
          <w:rPr>
            <w:rFonts w:eastAsia="仿宋"/>
            <w:b/>
            <w:sz w:val="28"/>
            <w:szCs w:val="32"/>
          </w:rPr>
          <w:tab/>
        </w:r>
      </w:del>
      <w:del w:id="1136" w:author="熊大如如" w:date="2020-04-14T20:55:25Z">
        <w:r>
          <w:rPr>
            <w:rFonts w:eastAsia="仿宋"/>
            <w:b/>
            <w:sz w:val="28"/>
            <w:szCs w:val="32"/>
          </w:rPr>
          <w:fldChar w:fldCharType="begin"/>
        </w:r>
      </w:del>
      <w:del w:id="1137" w:author="熊大如如" w:date="2020-04-14T20:55:25Z">
        <w:r>
          <w:rPr>
            <w:rFonts w:eastAsia="仿宋"/>
            <w:b/>
            <w:sz w:val="28"/>
            <w:szCs w:val="32"/>
          </w:rPr>
          <w:delInstrText xml:space="preserve"> PAGEREF _Toc29482 </w:delInstrText>
        </w:r>
      </w:del>
      <w:del w:id="1138" w:author="熊大如如" w:date="2020-04-14T20:55:25Z">
        <w:r>
          <w:rPr>
            <w:rFonts w:eastAsia="仿宋"/>
            <w:b/>
            <w:sz w:val="28"/>
            <w:szCs w:val="32"/>
          </w:rPr>
          <w:fldChar w:fldCharType="separate"/>
        </w:r>
      </w:del>
      <w:del w:id="1139" w:author="熊大如如" w:date="2020-04-14T20:55:25Z">
        <w:r>
          <w:rPr>
            <w:rFonts w:eastAsia="仿宋"/>
            <w:b/>
            <w:sz w:val="28"/>
            <w:szCs w:val="32"/>
          </w:rPr>
          <w:delText>7</w:delText>
        </w:r>
      </w:del>
      <w:del w:id="1140" w:author="熊大如如" w:date="2020-04-14T20:55:25Z">
        <w:r>
          <w:rPr>
            <w:rFonts w:eastAsia="仿宋"/>
            <w:b/>
            <w:sz w:val="28"/>
            <w:szCs w:val="32"/>
          </w:rPr>
          <w:fldChar w:fldCharType="end"/>
        </w:r>
      </w:del>
      <w:del w:id="1141" w:author="熊大如如" w:date="2020-04-14T20:55:25Z">
        <w:r>
          <w:rPr>
            <w:rFonts w:eastAsia="仿宋"/>
            <w:b/>
            <w:sz w:val="28"/>
            <w:szCs w:val="32"/>
          </w:rPr>
          <w:fldChar w:fldCharType="end"/>
        </w:r>
      </w:del>
    </w:p>
    <w:p>
      <w:pPr>
        <w:pStyle w:val="11"/>
        <w:tabs>
          <w:tab w:val="right" w:leader="dot" w:pos="8306"/>
        </w:tabs>
        <w:rPr>
          <w:del w:id="1142" w:author="熊大如如" w:date="2020-04-14T20:55:25Z"/>
          <w:rFonts w:eastAsia="仿宋"/>
          <w:b/>
          <w:sz w:val="28"/>
          <w:szCs w:val="32"/>
        </w:rPr>
      </w:pPr>
      <w:del w:id="1143" w:author="熊大如如" w:date="2020-04-14T20:55:25Z">
        <w:r>
          <w:rPr>
            <w:rFonts w:eastAsia="仿宋"/>
            <w:b/>
            <w:sz w:val="28"/>
            <w:szCs w:val="32"/>
          </w:rPr>
          <w:fldChar w:fldCharType="begin"/>
        </w:r>
      </w:del>
      <w:del w:id="1144" w:author="熊大如如" w:date="2020-04-14T20:55:25Z">
        <w:r>
          <w:rPr>
            <w:rFonts w:eastAsia="仿宋"/>
            <w:b/>
            <w:sz w:val="28"/>
            <w:szCs w:val="32"/>
          </w:rPr>
          <w:delInstrText xml:space="preserve"> HYPERLINK \l _Toc21445 </w:delInstrText>
        </w:r>
      </w:del>
      <w:del w:id="1145" w:author="熊大如如" w:date="2020-04-14T20:55:25Z">
        <w:r>
          <w:rPr>
            <w:rFonts w:eastAsia="仿宋"/>
            <w:b/>
            <w:sz w:val="28"/>
            <w:szCs w:val="32"/>
          </w:rPr>
          <w:fldChar w:fldCharType="separate"/>
        </w:r>
      </w:del>
      <w:del w:id="1146" w:author="熊大如如" w:date="2020-04-14T20:55:25Z">
        <w:r>
          <w:rPr>
            <w:rFonts w:hint="eastAsia" w:ascii="Times New Roman" w:hAnsi="宋体" w:eastAsia="仿宋" w:cs="宋体"/>
            <w:b/>
            <w:sz w:val="28"/>
            <w:szCs w:val="32"/>
            <w:lang w:val="en-US" w:eastAsia="zh-CN"/>
          </w:rPr>
          <w:delText>（一） 我的页面的初步完成</w:delText>
        </w:r>
      </w:del>
      <w:del w:id="1147" w:author="熊大如如" w:date="2020-04-14T20:55:25Z">
        <w:r>
          <w:rPr>
            <w:rFonts w:eastAsia="仿宋"/>
            <w:b/>
            <w:sz w:val="28"/>
            <w:szCs w:val="32"/>
          </w:rPr>
          <w:tab/>
        </w:r>
      </w:del>
      <w:del w:id="1148" w:author="熊大如如" w:date="2020-04-14T20:55:25Z">
        <w:r>
          <w:rPr>
            <w:rFonts w:eastAsia="仿宋"/>
            <w:b/>
            <w:sz w:val="28"/>
            <w:szCs w:val="32"/>
          </w:rPr>
          <w:fldChar w:fldCharType="begin"/>
        </w:r>
      </w:del>
      <w:del w:id="1149" w:author="熊大如如" w:date="2020-04-14T20:55:25Z">
        <w:r>
          <w:rPr>
            <w:rFonts w:eastAsia="仿宋"/>
            <w:b/>
            <w:sz w:val="28"/>
            <w:szCs w:val="32"/>
          </w:rPr>
          <w:delInstrText xml:space="preserve"> PAGEREF _Toc21445 </w:delInstrText>
        </w:r>
      </w:del>
      <w:del w:id="1150" w:author="熊大如如" w:date="2020-04-14T20:55:25Z">
        <w:r>
          <w:rPr>
            <w:rFonts w:eastAsia="仿宋"/>
            <w:b/>
            <w:sz w:val="28"/>
            <w:szCs w:val="32"/>
          </w:rPr>
          <w:fldChar w:fldCharType="separate"/>
        </w:r>
      </w:del>
      <w:del w:id="1151" w:author="熊大如如" w:date="2020-04-14T20:55:25Z">
        <w:r>
          <w:rPr>
            <w:rFonts w:eastAsia="仿宋"/>
            <w:b/>
            <w:sz w:val="28"/>
            <w:szCs w:val="32"/>
          </w:rPr>
          <w:delText>7</w:delText>
        </w:r>
      </w:del>
      <w:del w:id="1152" w:author="熊大如如" w:date="2020-04-14T20:55:25Z">
        <w:r>
          <w:rPr>
            <w:rFonts w:eastAsia="仿宋"/>
            <w:b/>
            <w:sz w:val="28"/>
            <w:szCs w:val="32"/>
          </w:rPr>
          <w:fldChar w:fldCharType="end"/>
        </w:r>
      </w:del>
      <w:del w:id="1153" w:author="熊大如如" w:date="2020-04-14T20:55:25Z">
        <w:r>
          <w:rPr>
            <w:rFonts w:eastAsia="仿宋"/>
            <w:b/>
            <w:sz w:val="28"/>
            <w:szCs w:val="32"/>
          </w:rPr>
          <w:fldChar w:fldCharType="end"/>
        </w:r>
      </w:del>
    </w:p>
    <w:p>
      <w:pPr>
        <w:pStyle w:val="11"/>
        <w:tabs>
          <w:tab w:val="right" w:leader="dot" w:pos="8306"/>
        </w:tabs>
        <w:rPr>
          <w:del w:id="1154" w:author="熊大如如" w:date="2020-04-14T20:55:25Z"/>
          <w:rFonts w:eastAsia="仿宋"/>
          <w:b/>
          <w:sz w:val="28"/>
          <w:szCs w:val="32"/>
        </w:rPr>
      </w:pPr>
      <w:del w:id="1155" w:author="熊大如如" w:date="2020-04-14T20:55:25Z">
        <w:r>
          <w:rPr>
            <w:rFonts w:eastAsia="仿宋"/>
            <w:b/>
            <w:sz w:val="28"/>
            <w:szCs w:val="32"/>
          </w:rPr>
          <w:fldChar w:fldCharType="begin"/>
        </w:r>
      </w:del>
      <w:del w:id="1156" w:author="熊大如如" w:date="2020-04-14T20:55:25Z">
        <w:r>
          <w:rPr>
            <w:rFonts w:eastAsia="仿宋"/>
            <w:b/>
            <w:sz w:val="28"/>
            <w:szCs w:val="32"/>
          </w:rPr>
          <w:delInstrText xml:space="preserve"> HYPERLINK \l _Toc7789 </w:delInstrText>
        </w:r>
      </w:del>
      <w:del w:id="1157" w:author="熊大如如" w:date="2020-04-14T20:55:25Z">
        <w:r>
          <w:rPr>
            <w:rFonts w:eastAsia="仿宋"/>
            <w:b/>
            <w:sz w:val="28"/>
            <w:szCs w:val="32"/>
          </w:rPr>
          <w:fldChar w:fldCharType="separate"/>
        </w:r>
      </w:del>
      <w:del w:id="1158" w:author="熊大如如" w:date="2020-04-14T20:55:25Z">
        <w:r>
          <w:rPr>
            <w:rFonts w:hint="eastAsia" w:ascii="Times New Roman" w:hAnsi="宋体" w:eastAsia="仿宋" w:cs="宋体"/>
            <w:b/>
            <w:sz w:val="28"/>
            <w:szCs w:val="32"/>
            <w:lang w:val="en-US" w:eastAsia="zh-CN"/>
          </w:rPr>
          <w:delText>（二） 已登陆时我的页面的完成</w:delText>
        </w:r>
      </w:del>
      <w:del w:id="1159" w:author="熊大如如" w:date="2020-04-14T20:55:25Z">
        <w:r>
          <w:rPr>
            <w:rFonts w:eastAsia="仿宋"/>
            <w:b/>
            <w:sz w:val="28"/>
            <w:szCs w:val="32"/>
          </w:rPr>
          <w:tab/>
        </w:r>
      </w:del>
      <w:del w:id="1160" w:author="熊大如如" w:date="2020-04-14T20:55:25Z">
        <w:r>
          <w:rPr>
            <w:rFonts w:eastAsia="仿宋"/>
            <w:b/>
            <w:sz w:val="28"/>
            <w:szCs w:val="32"/>
          </w:rPr>
          <w:fldChar w:fldCharType="begin"/>
        </w:r>
      </w:del>
      <w:del w:id="1161" w:author="熊大如如" w:date="2020-04-14T20:55:25Z">
        <w:r>
          <w:rPr>
            <w:rFonts w:eastAsia="仿宋"/>
            <w:b/>
            <w:sz w:val="28"/>
            <w:szCs w:val="32"/>
          </w:rPr>
          <w:delInstrText xml:space="preserve"> PAGEREF _Toc7789 </w:delInstrText>
        </w:r>
      </w:del>
      <w:del w:id="1162" w:author="熊大如如" w:date="2020-04-14T20:55:25Z">
        <w:r>
          <w:rPr>
            <w:rFonts w:eastAsia="仿宋"/>
            <w:b/>
            <w:sz w:val="28"/>
            <w:szCs w:val="32"/>
          </w:rPr>
          <w:fldChar w:fldCharType="separate"/>
        </w:r>
      </w:del>
      <w:del w:id="1163" w:author="熊大如如" w:date="2020-04-14T20:55:25Z">
        <w:r>
          <w:rPr>
            <w:rFonts w:eastAsia="仿宋"/>
            <w:b/>
            <w:sz w:val="28"/>
            <w:szCs w:val="32"/>
          </w:rPr>
          <w:delText>7</w:delText>
        </w:r>
      </w:del>
      <w:del w:id="1164" w:author="熊大如如" w:date="2020-04-14T20:55:25Z">
        <w:r>
          <w:rPr>
            <w:rFonts w:eastAsia="仿宋"/>
            <w:b/>
            <w:sz w:val="28"/>
            <w:szCs w:val="32"/>
          </w:rPr>
          <w:fldChar w:fldCharType="end"/>
        </w:r>
      </w:del>
      <w:del w:id="1165" w:author="熊大如如" w:date="2020-04-14T20:55:25Z">
        <w:r>
          <w:rPr>
            <w:rFonts w:eastAsia="仿宋"/>
            <w:b/>
            <w:sz w:val="28"/>
            <w:szCs w:val="32"/>
          </w:rPr>
          <w:fldChar w:fldCharType="end"/>
        </w:r>
      </w:del>
    </w:p>
    <w:p>
      <w:pPr>
        <w:pStyle w:val="10"/>
        <w:tabs>
          <w:tab w:val="right" w:leader="dot" w:pos="8306"/>
        </w:tabs>
        <w:rPr>
          <w:del w:id="1166" w:author="熊大如如" w:date="2020-04-14T20:55:25Z"/>
          <w:rFonts w:eastAsia="仿宋"/>
          <w:b/>
          <w:sz w:val="28"/>
          <w:szCs w:val="32"/>
        </w:rPr>
      </w:pPr>
      <w:del w:id="1167" w:author="熊大如如" w:date="2020-04-14T20:55:25Z">
        <w:r>
          <w:rPr>
            <w:rFonts w:eastAsia="仿宋"/>
            <w:b/>
            <w:sz w:val="28"/>
            <w:szCs w:val="32"/>
          </w:rPr>
          <w:fldChar w:fldCharType="begin"/>
        </w:r>
      </w:del>
      <w:del w:id="1168" w:author="熊大如如" w:date="2020-04-14T20:55:25Z">
        <w:r>
          <w:rPr>
            <w:rFonts w:eastAsia="仿宋"/>
            <w:b/>
            <w:sz w:val="28"/>
            <w:szCs w:val="32"/>
          </w:rPr>
          <w:delInstrText xml:space="preserve"> HYPERLINK \l _Toc22838 </w:delInstrText>
        </w:r>
      </w:del>
      <w:del w:id="1169" w:author="熊大如如" w:date="2020-04-14T20:55:25Z">
        <w:r>
          <w:rPr>
            <w:rFonts w:eastAsia="仿宋"/>
            <w:b/>
            <w:sz w:val="28"/>
            <w:szCs w:val="32"/>
          </w:rPr>
          <w:fldChar w:fldCharType="separate"/>
        </w:r>
      </w:del>
      <w:del w:id="1170" w:author="熊大如如" w:date="2020-04-14T20:55:25Z">
        <w:r>
          <w:rPr>
            <w:rFonts w:hint="eastAsia" w:hAnsi="黑体" w:eastAsia="仿宋" w:cs="黑体"/>
            <w:b/>
            <w:bCs/>
            <w:sz w:val="28"/>
            <w:szCs w:val="36"/>
            <w:lang w:val="en-US" w:eastAsia="zh-CN"/>
          </w:rPr>
          <w:delText>九、</w:delText>
        </w:r>
      </w:del>
      <w:del w:id="1171" w:author="熊大如如" w:date="2020-04-14T20:55:25Z">
        <w:r>
          <w:rPr>
            <w:rFonts w:hint="eastAsia" w:ascii="Times New Roman" w:hAnsi="黑体" w:eastAsia="仿宋" w:cs="黑体"/>
            <w:b/>
            <w:bCs/>
            <w:sz w:val="28"/>
            <w:szCs w:val="36"/>
            <w:lang w:val="en-US" w:eastAsia="zh-CN"/>
          </w:rPr>
          <w:delText>购物车模块的构建</w:delText>
        </w:r>
      </w:del>
      <w:del w:id="1172" w:author="熊大如如" w:date="2020-04-14T20:55:25Z">
        <w:r>
          <w:rPr>
            <w:rFonts w:eastAsia="仿宋"/>
            <w:b/>
            <w:sz w:val="28"/>
            <w:szCs w:val="32"/>
          </w:rPr>
          <w:tab/>
        </w:r>
      </w:del>
      <w:del w:id="1173" w:author="熊大如如" w:date="2020-04-14T20:55:25Z">
        <w:r>
          <w:rPr>
            <w:rFonts w:eastAsia="仿宋"/>
            <w:b/>
            <w:sz w:val="28"/>
            <w:szCs w:val="32"/>
          </w:rPr>
          <w:fldChar w:fldCharType="begin"/>
        </w:r>
      </w:del>
      <w:del w:id="1174" w:author="熊大如如" w:date="2020-04-14T20:55:25Z">
        <w:r>
          <w:rPr>
            <w:rFonts w:eastAsia="仿宋"/>
            <w:b/>
            <w:sz w:val="28"/>
            <w:szCs w:val="32"/>
          </w:rPr>
          <w:delInstrText xml:space="preserve"> PAGEREF _Toc22838 </w:delInstrText>
        </w:r>
      </w:del>
      <w:del w:id="1175" w:author="熊大如如" w:date="2020-04-14T20:55:25Z">
        <w:r>
          <w:rPr>
            <w:rFonts w:eastAsia="仿宋"/>
            <w:b/>
            <w:sz w:val="28"/>
            <w:szCs w:val="32"/>
          </w:rPr>
          <w:fldChar w:fldCharType="separate"/>
        </w:r>
      </w:del>
      <w:del w:id="1176" w:author="熊大如如" w:date="2020-04-14T20:55:25Z">
        <w:r>
          <w:rPr>
            <w:rFonts w:eastAsia="仿宋"/>
            <w:b/>
            <w:sz w:val="28"/>
            <w:szCs w:val="32"/>
          </w:rPr>
          <w:delText>7</w:delText>
        </w:r>
      </w:del>
      <w:del w:id="1177" w:author="熊大如如" w:date="2020-04-14T20:55:25Z">
        <w:r>
          <w:rPr>
            <w:rFonts w:eastAsia="仿宋"/>
            <w:b/>
            <w:sz w:val="28"/>
            <w:szCs w:val="32"/>
          </w:rPr>
          <w:fldChar w:fldCharType="end"/>
        </w:r>
      </w:del>
      <w:del w:id="1178" w:author="熊大如如" w:date="2020-04-14T20:55:25Z">
        <w:r>
          <w:rPr>
            <w:rFonts w:eastAsia="仿宋"/>
            <w:b/>
            <w:sz w:val="28"/>
            <w:szCs w:val="32"/>
          </w:rPr>
          <w:fldChar w:fldCharType="end"/>
        </w:r>
      </w:del>
    </w:p>
    <w:p>
      <w:pPr>
        <w:pStyle w:val="11"/>
        <w:tabs>
          <w:tab w:val="right" w:leader="dot" w:pos="8306"/>
        </w:tabs>
        <w:rPr>
          <w:del w:id="1179" w:author="熊大如如" w:date="2020-04-14T20:55:25Z"/>
          <w:rFonts w:eastAsia="仿宋"/>
          <w:b/>
          <w:sz w:val="28"/>
          <w:szCs w:val="32"/>
        </w:rPr>
      </w:pPr>
      <w:del w:id="1180" w:author="熊大如如" w:date="2020-04-14T20:55:25Z">
        <w:r>
          <w:rPr>
            <w:rFonts w:eastAsia="仿宋"/>
            <w:b/>
            <w:sz w:val="28"/>
            <w:szCs w:val="32"/>
          </w:rPr>
          <w:fldChar w:fldCharType="begin"/>
        </w:r>
      </w:del>
      <w:del w:id="1181" w:author="熊大如如" w:date="2020-04-14T20:55:25Z">
        <w:r>
          <w:rPr>
            <w:rFonts w:eastAsia="仿宋"/>
            <w:b/>
            <w:sz w:val="28"/>
            <w:szCs w:val="32"/>
          </w:rPr>
          <w:delInstrText xml:space="preserve"> HYPERLINK \l _Toc30729 </w:delInstrText>
        </w:r>
      </w:del>
      <w:del w:id="1182" w:author="熊大如如" w:date="2020-04-14T20:55:25Z">
        <w:r>
          <w:rPr>
            <w:rFonts w:eastAsia="仿宋"/>
            <w:b/>
            <w:sz w:val="28"/>
            <w:szCs w:val="32"/>
          </w:rPr>
          <w:fldChar w:fldCharType="separate"/>
        </w:r>
      </w:del>
      <w:del w:id="1183" w:author="熊大如如" w:date="2020-04-14T20:55:25Z">
        <w:r>
          <w:rPr>
            <w:rFonts w:hint="eastAsia" w:ascii="Times New Roman" w:hAnsi="宋体" w:eastAsia="仿宋" w:cs="宋体"/>
            <w:b/>
            <w:bCs w:val="0"/>
            <w:sz w:val="28"/>
            <w:szCs w:val="32"/>
            <w:lang w:val="en-US" w:eastAsia="zh-CN"/>
          </w:rPr>
          <w:delText>（一） 购物车模块的准备工作</w:delText>
        </w:r>
      </w:del>
      <w:del w:id="1184" w:author="熊大如如" w:date="2020-04-14T20:55:25Z">
        <w:r>
          <w:rPr>
            <w:rFonts w:eastAsia="仿宋"/>
            <w:b/>
            <w:sz w:val="28"/>
            <w:szCs w:val="32"/>
          </w:rPr>
          <w:tab/>
        </w:r>
      </w:del>
      <w:del w:id="1185" w:author="熊大如如" w:date="2020-04-14T20:55:25Z">
        <w:r>
          <w:rPr>
            <w:rFonts w:eastAsia="仿宋"/>
            <w:b/>
            <w:sz w:val="28"/>
            <w:szCs w:val="32"/>
          </w:rPr>
          <w:fldChar w:fldCharType="begin"/>
        </w:r>
      </w:del>
      <w:del w:id="1186" w:author="熊大如如" w:date="2020-04-14T20:55:25Z">
        <w:r>
          <w:rPr>
            <w:rFonts w:eastAsia="仿宋"/>
            <w:b/>
            <w:sz w:val="28"/>
            <w:szCs w:val="32"/>
          </w:rPr>
          <w:delInstrText xml:space="preserve"> PAGEREF _Toc30729 </w:delInstrText>
        </w:r>
      </w:del>
      <w:del w:id="1187" w:author="熊大如如" w:date="2020-04-14T20:55:25Z">
        <w:r>
          <w:rPr>
            <w:rFonts w:eastAsia="仿宋"/>
            <w:b/>
            <w:sz w:val="28"/>
            <w:szCs w:val="32"/>
          </w:rPr>
          <w:fldChar w:fldCharType="separate"/>
        </w:r>
      </w:del>
      <w:del w:id="1188" w:author="熊大如如" w:date="2020-04-14T20:55:25Z">
        <w:r>
          <w:rPr>
            <w:rFonts w:eastAsia="仿宋"/>
            <w:b/>
            <w:sz w:val="28"/>
            <w:szCs w:val="32"/>
          </w:rPr>
          <w:delText>7</w:delText>
        </w:r>
      </w:del>
      <w:del w:id="1189" w:author="熊大如如" w:date="2020-04-14T20:55:25Z">
        <w:r>
          <w:rPr>
            <w:rFonts w:eastAsia="仿宋"/>
            <w:b/>
            <w:sz w:val="28"/>
            <w:szCs w:val="32"/>
          </w:rPr>
          <w:fldChar w:fldCharType="end"/>
        </w:r>
      </w:del>
      <w:del w:id="1190" w:author="熊大如如" w:date="2020-04-14T20:55:25Z">
        <w:r>
          <w:rPr>
            <w:rFonts w:eastAsia="仿宋"/>
            <w:b/>
            <w:sz w:val="28"/>
            <w:szCs w:val="32"/>
          </w:rPr>
          <w:fldChar w:fldCharType="end"/>
        </w:r>
      </w:del>
    </w:p>
    <w:p>
      <w:pPr>
        <w:pStyle w:val="11"/>
        <w:tabs>
          <w:tab w:val="right" w:leader="dot" w:pos="8306"/>
        </w:tabs>
        <w:rPr>
          <w:del w:id="1191" w:author="熊大如如" w:date="2020-04-14T20:55:25Z"/>
          <w:rFonts w:eastAsia="仿宋"/>
          <w:b/>
          <w:sz w:val="28"/>
          <w:szCs w:val="32"/>
        </w:rPr>
      </w:pPr>
      <w:del w:id="1192" w:author="熊大如如" w:date="2020-04-14T20:55:25Z">
        <w:r>
          <w:rPr>
            <w:rFonts w:eastAsia="仿宋"/>
            <w:b/>
            <w:sz w:val="28"/>
            <w:szCs w:val="32"/>
          </w:rPr>
          <w:fldChar w:fldCharType="begin"/>
        </w:r>
      </w:del>
      <w:del w:id="1193" w:author="熊大如如" w:date="2020-04-14T20:55:25Z">
        <w:r>
          <w:rPr>
            <w:rFonts w:eastAsia="仿宋"/>
            <w:b/>
            <w:sz w:val="28"/>
            <w:szCs w:val="32"/>
          </w:rPr>
          <w:delInstrText xml:space="preserve"> HYPERLINK \l _Toc4027 </w:delInstrText>
        </w:r>
      </w:del>
      <w:del w:id="1194" w:author="熊大如如" w:date="2020-04-14T20:55:25Z">
        <w:r>
          <w:rPr>
            <w:rFonts w:eastAsia="仿宋"/>
            <w:b/>
            <w:sz w:val="28"/>
            <w:szCs w:val="32"/>
          </w:rPr>
          <w:fldChar w:fldCharType="separate"/>
        </w:r>
      </w:del>
      <w:del w:id="1195" w:author="熊大如如" w:date="2020-04-14T20:55:25Z">
        <w:r>
          <w:rPr>
            <w:rFonts w:hint="eastAsia" w:ascii="Times New Roman" w:hAnsi="宋体" w:eastAsia="仿宋" w:cs="宋体"/>
            <w:b/>
            <w:bCs w:val="0"/>
            <w:sz w:val="28"/>
            <w:szCs w:val="32"/>
            <w:lang w:val="en-US" w:eastAsia="zh-CN"/>
          </w:rPr>
          <w:delText>（二） 购物车模块模型的构建</w:delText>
        </w:r>
      </w:del>
      <w:del w:id="1196" w:author="熊大如如" w:date="2020-04-14T20:55:25Z">
        <w:r>
          <w:rPr>
            <w:rFonts w:eastAsia="仿宋"/>
            <w:b/>
            <w:sz w:val="28"/>
            <w:szCs w:val="32"/>
          </w:rPr>
          <w:tab/>
        </w:r>
      </w:del>
      <w:del w:id="1197" w:author="熊大如如" w:date="2020-04-14T20:55:25Z">
        <w:r>
          <w:rPr>
            <w:rFonts w:eastAsia="仿宋"/>
            <w:b/>
            <w:sz w:val="28"/>
            <w:szCs w:val="32"/>
          </w:rPr>
          <w:fldChar w:fldCharType="begin"/>
        </w:r>
      </w:del>
      <w:del w:id="1198" w:author="熊大如如" w:date="2020-04-14T20:55:25Z">
        <w:r>
          <w:rPr>
            <w:rFonts w:eastAsia="仿宋"/>
            <w:b/>
            <w:sz w:val="28"/>
            <w:szCs w:val="32"/>
          </w:rPr>
          <w:delInstrText xml:space="preserve"> PAGEREF _Toc4027 </w:delInstrText>
        </w:r>
      </w:del>
      <w:del w:id="1199" w:author="熊大如如" w:date="2020-04-14T20:55:25Z">
        <w:r>
          <w:rPr>
            <w:rFonts w:eastAsia="仿宋"/>
            <w:b/>
            <w:sz w:val="28"/>
            <w:szCs w:val="32"/>
          </w:rPr>
          <w:fldChar w:fldCharType="separate"/>
        </w:r>
      </w:del>
      <w:del w:id="1200" w:author="熊大如如" w:date="2020-04-14T20:55:25Z">
        <w:r>
          <w:rPr>
            <w:rFonts w:eastAsia="仿宋"/>
            <w:b/>
            <w:sz w:val="28"/>
            <w:szCs w:val="32"/>
          </w:rPr>
          <w:delText>7</w:delText>
        </w:r>
      </w:del>
      <w:del w:id="1201" w:author="熊大如如" w:date="2020-04-14T20:55:25Z">
        <w:r>
          <w:rPr>
            <w:rFonts w:eastAsia="仿宋"/>
            <w:b/>
            <w:sz w:val="28"/>
            <w:szCs w:val="32"/>
          </w:rPr>
          <w:fldChar w:fldCharType="end"/>
        </w:r>
      </w:del>
      <w:del w:id="1202" w:author="熊大如如" w:date="2020-04-14T20:55:25Z">
        <w:r>
          <w:rPr>
            <w:rFonts w:eastAsia="仿宋"/>
            <w:b/>
            <w:sz w:val="28"/>
            <w:szCs w:val="32"/>
          </w:rPr>
          <w:fldChar w:fldCharType="end"/>
        </w:r>
      </w:del>
    </w:p>
    <w:p>
      <w:pPr>
        <w:pStyle w:val="11"/>
        <w:tabs>
          <w:tab w:val="right" w:leader="dot" w:pos="8306"/>
        </w:tabs>
        <w:rPr>
          <w:del w:id="1203" w:author="熊大如如" w:date="2020-04-14T20:55:25Z"/>
          <w:rFonts w:eastAsia="仿宋"/>
          <w:b/>
          <w:sz w:val="28"/>
          <w:szCs w:val="32"/>
        </w:rPr>
      </w:pPr>
      <w:del w:id="1204" w:author="熊大如如" w:date="2020-04-14T20:55:25Z">
        <w:r>
          <w:rPr>
            <w:rFonts w:eastAsia="仿宋"/>
            <w:b/>
            <w:sz w:val="28"/>
            <w:szCs w:val="32"/>
          </w:rPr>
          <w:fldChar w:fldCharType="begin"/>
        </w:r>
      </w:del>
      <w:del w:id="1205" w:author="熊大如如" w:date="2020-04-14T20:55:25Z">
        <w:r>
          <w:rPr>
            <w:rFonts w:eastAsia="仿宋"/>
            <w:b/>
            <w:sz w:val="28"/>
            <w:szCs w:val="32"/>
          </w:rPr>
          <w:delInstrText xml:space="preserve"> HYPERLINK \l _Toc1815 </w:delInstrText>
        </w:r>
      </w:del>
      <w:del w:id="1206" w:author="熊大如如" w:date="2020-04-14T20:55:25Z">
        <w:r>
          <w:rPr>
            <w:rFonts w:eastAsia="仿宋"/>
            <w:b/>
            <w:sz w:val="28"/>
            <w:szCs w:val="32"/>
          </w:rPr>
          <w:fldChar w:fldCharType="separate"/>
        </w:r>
      </w:del>
      <w:del w:id="1207" w:author="熊大如如" w:date="2020-04-14T20:55:25Z">
        <w:r>
          <w:rPr>
            <w:rFonts w:hint="eastAsia" w:ascii="Times New Roman" w:hAnsi="宋体" w:eastAsia="仿宋" w:cs="宋体"/>
            <w:b/>
            <w:bCs w:val="0"/>
            <w:sz w:val="28"/>
            <w:szCs w:val="32"/>
            <w:lang w:val="en-US" w:eastAsia="zh-CN"/>
          </w:rPr>
          <w:delText>（三） 购物车模块的静态页面搭建</w:delText>
        </w:r>
      </w:del>
      <w:del w:id="1208" w:author="熊大如如" w:date="2020-04-14T20:55:25Z">
        <w:r>
          <w:rPr>
            <w:rFonts w:eastAsia="仿宋"/>
            <w:b/>
            <w:sz w:val="28"/>
            <w:szCs w:val="32"/>
          </w:rPr>
          <w:tab/>
        </w:r>
      </w:del>
      <w:del w:id="1209" w:author="熊大如如" w:date="2020-04-14T20:55:25Z">
        <w:r>
          <w:rPr>
            <w:rFonts w:eastAsia="仿宋"/>
            <w:b/>
            <w:sz w:val="28"/>
            <w:szCs w:val="32"/>
          </w:rPr>
          <w:fldChar w:fldCharType="begin"/>
        </w:r>
      </w:del>
      <w:del w:id="1210" w:author="熊大如如" w:date="2020-04-14T20:55:25Z">
        <w:r>
          <w:rPr>
            <w:rFonts w:eastAsia="仿宋"/>
            <w:b/>
            <w:sz w:val="28"/>
            <w:szCs w:val="32"/>
          </w:rPr>
          <w:delInstrText xml:space="preserve"> PAGEREF _Toc1815 </w:delInstrText>
        </w:r>
      </w:del>
      <w:del w:id="1211" w:author="熊大如如" w:date="2020-04-14T20:55:25Z">
        <w:r>
          <w:rPr>
            <w:rFonts w:eastAsia="仿宋"/>
            <w:b/>
            <w:sz w:val="28"/>
            <w:szCs w:val="32"/>
          </w:rPr>
          <w:fldChar w:fldCharType="separate"/>
        </w:r>
      </w:del>
      <w:del w:id="1212" w:author="熊大如如" w:date="2020-04-14T20:55:25Z">
        <w:r>
          <w:rPr>
            <w:rFonts w:eastAsia="仿宋"/>
            <w:b/>
            <w:sz w:val="28"/>
            <w:szCs w:val="32"/>
          </w:rPr>
          <w:delText>7</w:delText>
        </w:r>
      </w:del>
      <w:del w:id="1213" w:author="熊大如如" w:date="2020-04-14T20:55:25Z">
        <w:r>
          <w:rPr>
            <w:rFonts w:eastAsia="仿宋"/>
            <w:b/>
            <w:sz w:val="28"/>
            <w:szCs w:val="32"/>
          </w:rPr>
          <w:fldChar w:fldCharType="end"/>
        </w:r>
      </w:del>
      <w:del w:id="1214" w:author="熊大如如" w:date="2020-04-14T20:55:25Z">
        <w:r>
          <w:rPr>
            <w:rFonts w:eastAsia="仿宋"/>
            <w:b/>
            <w:sz w:val="28"/>
            <w:szCs w:val="32"/>
          </w:rPr>
          <w:fldChar w:fldCharType="end"/>
        </w:r>
      </w:del>
    </w:p>
    <w:p>
      <w:pPr>
        <w:pStyle w:val="11"/>
        <w:tabs>
          <w:tab w:val="right" w:leader="dot" w:pos="8306"/>
        </w:tabs>
        <w:rPr>
          <w:del w:id="1215" w:author="熊大如如" w:date="2020-04-14T20:55:25Z"/>
          <w:rFonts w:eastAsia="仿宋"/>
          <w:b/>
          <w:sz w:val="28"/>
          <w:szCs w:val="32"/>
        </w:rPr>
      </w:pPr>
      <w:del w:id="1216" w:author="熊大如如" w:date="2020-04-14T20:55:25Z">
        <w:r>
          <w:rPr>
            <w:rFonts w:eastAsia="仿宋"/>
            <w:b/>
            <w:sz w:val="28"/>
            <w:szCs w:val="32"/>
          </w:rPr>
          <w:fldChar w:fldCharType="begin"/>
        </w:r>
      </w:del>
      <w:del w:id="1217" w:author="熊大如如" w:date="2020-04-14T20:55:25Z">
        <w:r>
          <w:rPr>
            <w:rFonts w:eastAsia="仿宋"/>
            <w:b/>
            <w:sz w:val="28"/>
            <w:szCs w:val="32"/>
          </w:rPr>
          <w:delInstrText xml:space="preserve"> HYPERLINK \l _Toc21725 </w:delInstrText>
        </w:r>
      </w:del>
      <w:del w:id="1218" w:author="熊大如如" w:date="2020-04-14T20:55:25Z">
        <w:r>
          <w:rPr>
            <w:rFonts w:eastAsia="仿宋"/>
            <w:b/>
            <w:sz w:val="28"/>
            <w:szCs w:val="32"/>
          </w:rPr>
          <w:fldChar w:fldCharType="separate"/>
        </w:r>
      </w:del>
      <w:del w:id="1219" w:author="熊大如如" w:date="2020-04-14T20:55:25Z">
        <w:r>
          <w:rPr>
            <w:rFonts w:hint="eastAsia" w:ascii="Times New Roman" w:hAnsi="宋体" w:eastAsia="仿宋" w:cs="宋体"/>
            <w:b/>
            <w:bCs w:val="0"/>
            <w:sz w:val="28"/>
            <w:szCs w:val="32"/>
            <w:lang w:val="en-US" w:eastAsia="zh-CN"/>
          </w:rPr>
          <w:delText>（四） 购物车模块的后端接口书写</w:delText>
        </w:r>
      </w:del>
      <w:del w:id="1220" w:author="熊大如如" w:date="2020-04-14T20:55:25Z">
        <w:r>
          <w:rPr>
            <w:rFonts w:eastAsia="仿宋"/>
            <w:b/>
            <w:sz w:val="28"/>
            <w:szCs w:val="32"/>
          </w:rPr>
          <w:tab/>
        </w:r>
      </w:del>
      <w:del w:id="1221" w:author="熊大如如" w:date="2020-04-14T20:55:25Z">
        <w:r>
          <w:rPr>
            <w:rFonts w:eastAsia="仿宋"/>
            <w:b/>
            <w:sz w:val="28"/>
            <w:szCs w:val="32"/>
          </w:rPr>
          <w:fldChar w:fldCharType="begin"/>
        </w:r>
      </w:del>
      <w:del w:id="1222" w:author="熊大如如" w:date="2020-04-14T20:55:25Z">
        <w:r>
          <w:rPr>
            <w:rFonts w:eastAsia="仿宋"/>
            <w:b/>
            <w:sz w:val="28"/>
            <w:szCs w:val="32"/>
          </w:rPr>
          <w:delInstrText xml:space="preserve"> PAGEREF _Toc21725 </w:delInstrText>
        </w:r>
      </w:del>
      <w:del w:id="1223" w:author="熊大如如" w:date="2020-04-14T20:55:25Z">
        <w:r>
          <w:rPr>
            <w:rFonts w:eastAsia="仿宋"/>
            <w:b/>
            <w:sz w:val="28"/>
            <w:szCs w:val="32"/>
          </w:rPr>
          <w:fldChar w:fldCharType="separate"/>
        </w:r>
      </w:del>
      <w:del w:id="1224" w:author="熊大如如" w:date="2020-04-14T20:55:25Z">
        <w:r>
          <w:rPr>
            <w:rFonts w:eastAsia="仿宋"/>
            <w:b/>
            <w:sz w:val="28"/>
            <w:szCs w:val="32"/>
          </w:rPr>
          <w:delText>7</w:delText>
        </w:r>
      </w:del>
      <w:del w:id="1225" w:author="熊大如如" w:date="2020-04-14T20:55:25Z">
        <w:r>
          <w:rPr>
            <w:rFonts w:eastAsia="仿宋"/>
            <w:b/>
            <w:sz w:val="28"/>
            <w:szCs w:val="32"/>
          </w:rPr>
          <w:fldChar w:fldCharType="end"/>
        </w:r>
      </w:del>
      <w:del w:id="1226" w:author="熊大如如" w:date="2020-04-14T20:55:25Z">
        <w:r>
          <w:rPr>
            <w:rFonts w:eastAsia="仿宋"/>
            <w:b/>
            <w:sz w:val="28"/>
            <w:szCs w:val="32"/>
          </w:rPr>
          <w:fldChar w:fldCharType="end"/>
        </w:r>
      </w:del>
    </w:p>
    <w:p>
      <w:pPr>
        <w:pStyle w:val="11"/>
        <w:tabs>
          <w:tab w:val="right" w:leader="dot" w:pos="8306"/>
        </w:tabs>
        <w:rPr>
          <w:del w:id="1227" w:author="熊大如如" w:date="2020-04-14T20:55:25Z"/>
          <w:rFonts w:eastAsia="仿宋"/>
          <w:b/>
          <w:sz w:val="28"/>
          <w:szCs w:val="32"/>
        </w:rPr>
      </w:pPr>
      <w:del w:id="1228" w:author="熊大如如" w:date="2020-04-14T20:55:25Z">
        <w:r>
          <w:rPr>
            <w:rFonts w:eastAsia="仿宋"/>
            <w:b/>
            <w:sz w:val="28"/>
            <w:szCs w:val="32"/>
          </w:rPr>
          <w:fldChar w:fldCharType="begin"/>
        </w:r>
      </w:del>
      <w:del w:id="1229" w:author="熊大如如" w:date="2020-04-14T20:55:25Z">
        <w:r>
          <w:rPr>
            <w:rFonts w:eastAsia="仿宋"/>
            <w:b/>
            <w:sz w:val="28"/>
            <w:szCs w:val="32"/>
          </w:rPr>
          <w:delInstrText xml:space="preserve"> HYPERLINK \l _Toc17006 </w:delInstrText>
        </w:r>
      </w:del>
      <w:del w:id="1230" w:author="熊大如如" w:date="2020-04-14T20:55:25Z">
        <w:r>
          <w:rPr>
            <w:rFonts w:eastAsia="仿宋"/>
            <w:b/>
            <w:sz w:val="28"/>
            <w:szCs w:val="32"/>
          </w:rPr>
          <w:fldChar w:fldCharType="separate"/>
        </w:r>
      </w:del>
      <w:del w:id="1231" w:author="熊大如如" w:date="2020-04-14T20:55:25Z">
        <w:r>
          <w:rPr>
            <w:rFonts w:hint="eastAsia" w:ascii="Times New Roman" w:hAnsi="宋体" w:eastAsia="仿宋" w:cs="宋体"/>
            <w:b/>
            <w:bCs w:val="0"/>
            <w:sz w:val="28"/>
            <w:szCs w:val="32"/>
            <w:lang w:val="en-US" w:eastAsia="zh-CN"/>
          </w:rPr>
          <w:delText>（五） 购物车页面的完善</w:delText>
        </w:r>
      </w:del>
      <w:del w:id="1232" w:author="熊大如如" w:date="2020-04-14T20:55:25Z">
        <w:r>
          <w:rPr>
            <w:rFonts w:eastAsia="仿宋"/>
            <w:b/>
            <w:sz w:val="28"/>
            <w:szCs w:val="32"/>
          </w:rPr>
          <w:tab/>
        </w:r>
      </w:del>
      <w:del w:id="1233" w:author="熊大如如" w:date="2020-04-14T20:55:25Z">
        <w:r>
          <w:rPr>
            <w:rFonts w:eastAsia="仿宋"/>
            <w:b/>
            <w:sz w:val="28"/>
            <w:szCs w:val="32"/>
          </w:rPr>
          <w:fldChar w:fldCharType="begin"/>
        </w:r>
      </w:del>
      <w:del w:id="1234" w:author="熊大如如" w:date="2020-04-14T20:55:25Z">
        <w:r>
          <w:rPr>
            <w:rFonts w:eastAsia="仿宋"/>
            <w:b/>
            <w:sz w:val="28"/>
            <w:szCs w:val="32"/>
          </w:rPr>
          <w:delInstrText xml:space="preserve"> PAGEREF _Toc17006 </w:delInstrText>
        </w:r>
      </w:del>
      <w:del w:id="1235" w:author="熊大如如" w:date="2020-04-14T20:55:25Z">
        <w:r>
          <w:rPr>
            <w:rFonts w:eastAsia="仿宋"/>
            <w:b/>
            <w:sz w:val="28"/>
            <w:szCs w:val="32"/>
          </w:rPr>
          <w:fldChar w:fldCharType="separate"/>
        </w:r>
      </w:del>
      <w:del w:id="1236" w:author="熊大如如" w:date="2020-04-14T20:55:25Z">
        <w:r>
          <w:rPr>
            <w:rFonts w:eastAsia="仿宋"/>
            <w:b/>
            <w:sz w:val="28"/>
            <w:szCs w:val="32"/>
          </w:rPr>
          <w:delText>8</w:delText>
        </w:r>
      </w:del>
      <w:del w:id="1237" w:author="熊大如如" w:date="2020-04-14T20:55:25Z">
        <w:r>
          <w:rPr>
            <w:rFonts w:eastAsia="仿宋"/>
            <w:b/>
            <w:sz w:val="28"/>
            <w:szCs w:val="32"/>
          </w:rPr>
          <w:fldChar w:fldCharType="end"/>
        </w:r>
      </w:del>
      <w:del w:id="1238" w:author="熊大如如" w:date="2020-04-14T20:55:25Z">
        <w:r>
          <w:rPr>
            <w:rFonts w:eastAsia="仿宋"/>
            <w:b/>
            <w:sz w:val="28"/>
            <w:szCs w:val="32"/>
          </w:rPr>
          <w:fldChar w:fldCharType="end"/>
        </w:r>
      </w:del>
    </w:p>
    <w:p>
      <w:pPr>
        <w:pStyle w:val="10"/>
        <w:tabs>
          <w:tab w:val="right" w:leader="dot" w:pos="8306"/>
        </w:tabs>
        <w:rPr>
          <w:del w:id="1239" w:author="熊大如如" w:date="2020-04-14T20:55:25Z"/>
          <w:rFonts w:eastAsia="仿宋"/>
          <w:b/>
          <w:sz w:val="28"/>
          <w:szCs w:val="32"/>
        </w:rPr>
      </w:pPr>
      <w:del w:id="1240" w:author="熊大如如" w:date="2020-04-14T20:55:25Z">
        <w:r>
          <w:rPr>
            <w:rFonts w:eastAsia="仿宋"/>
            <w:b/>
            <w:sz w:val="28"/>
            <w:szCs w:val="32"/>
          </w:rPr>
          <w:fldChar w:fldCharType="begin"/>
        </w:r>
      </w:del>
      <w:del w:id="1241" w:author="熊大如如" w:date="2020-04-14T20:55:25Z">
        <w:r>
          <w:rPr>
            <w:rFonts w:eastAsia="仿宋"/>
            <w:b/>
            <w:sz w:val="28"/>
            <w:szCs w:val="32"/>
          </w:rPr>
          <w:delInstrText xml:space="preserve"> HYPERLINK \l _Toc24002 </w:delInstrText>
        </w:r>
      </w:del>
      <w:del w:id="1242" w:author="熊大如如" w:date="2020-04-14T20:55:25Z">
        <w:r>
          <w:rPr>
            <w:rFonts w:eastAsia="仿宋"/>
            <w:b/>
            <w:sz w:val="28"/>
            <w:szCs w:val="32"/>
          </w:rPr>
          <w:fldChar w:fldCharType="separate"/>
        </w:r>
      </w:del>
      <w:del w:id="1243" w:author="熊大如如" w:date="2020-04-14T20:55:25Z">
        <w:r>
          <w:rPr>
            <w:rFonts w:hint="eastAsia" w:hAnsi="黑体" w:eastAsia="仿宋" w:cs="黑体"/>
            <w:b/>
            <w:bCs/>
            <w:sz w:val="28"/>
            <w:szCs w:val="36"/>
            <w:lang w:val="en-US" w:eastAsia="zh-CN"/>
          </w:rPr>
          <w:delText>十、</w:delText>
        </w:r>
      </w:del>
      <w:del w:id="1244" w:author="熊大如如" w:date="2020-04-14T20:55:25Z">
        <w:r>
          <w:rPr>
            <w:rFonts w:hint="eastAsia" w:ascii="Times New Roman" w:hAnsi="黑体" w:eastAsia="仿宋" w:cs="黑体"/>
            <w:b/>
            <w:bCs/>
            <w:sz w:val="28"/>
            <w:szCs w:val="36"/>
            <w:lang w:val="en-US" w:eastAsia="zh-CN"/>
          </w:rPr>
          <w:delText>订单模块的构建</w:delText>
        </w:r>
      </w:del>
      <w:del w:id="1245" w:author="熊大如如" w:date="2020-04-14T20:55:25Z">
        <w:r>
          <w:rPr>
            <w:rFonts w:eastAsia="仿宋"/>
            <w:b/>
            <w:sz w:val="28"/>
            <w:szCs w:val="32"/>
          </w:rPr>
          <w:tab/>
        </w:r>
      </w:del>
      <w:del w:id="1246" w:author="熊大如如" w:date="2020-04-14T20:55:25Z">
        <w:r>
          <w:rPr>
            <w:rFonts w:eastAsia="仿宋"/>
            <w:b/>
            <w:sz w:val="28"/>
            <w:szCs w:val="32"/>
          </w:rPr>
          <w:fldChar w:fldCharType="begin"/>
        </w:r>
      </w:del>
      <w:del w:id="1247" w:author="熊大如如" w:date="2020-04-14T20:55:25Z">
        <w:r>
          <w:rPr>
            <w:rFonts w:eastAsia="仿宋"/>
            <w:b/>
            <w:sz w:val="28"/>
            <w:szCs w:val="32"/>
          </w:rPr>
          <w:delInstrText xml:space="preserve"> PAGEREF _Toc24002 </w:delInstrText>
        </w:r>
      </w:del>
      <w:del w:id="1248" w:author="熊大如如" w:date="2020-04-14T20:55:25Z">
        <w:r>
          <w:rPr>
            <w:rFonts w:eastAsia="仿宋"/>
            <w:b/>
            <w:sz w:val="28"/>
            <w:szCs w:val="32"/>
          </w:rPr>
          <w:fldChar w:fldCharType="separate"/>
        </w:r>
      </w:del>
      <w:del w:id="1249" w:author="熊大如如" w:date="2020-04-14T20:55:25Z">
        <w:r>
          <w:rPr>
            <w:rFonts w:eastAsia="仿宋"/>
            <w:b/>
            <w:sz w:val="28"/>
            <w:szCs w:val="32"/>
          </w:rPr>
          <w:delText>8</w:delText>
        </w:r>
      </w:del>
      <w:del w:id="1250" w:author="熊大如如" w:date="2020-04-14T20:55:25Z">
        <w:r>
          <w:rPr>
            <w:rFonts w:eastAsia="仿宋"/>
            <w:b/>
            <w:sz w:val="28"/>
            <w:szCs w:val="32"/>
          </w:rPr>
          <w:fldChar w:fldCharType="end"/>
        </w:r>
      </w:del>
      <w:del w:id="1251" w:author="熊大如如" w:date="2020-04-14T20:55:25Z">
        <w:r>
          <w:rPr>
            <w:rFonts w:eastAsia="仿宋"/>
            <w:b/>
            <w:sz w:val="28"/>
            <w:szCs w:val="32"/>
          </w:rPr>
          <w:fldChar w:fldCharType="end"/>
        </w:r>
      </w:del>
    </w:p>
    <w:p>
      <w:pPr>
        <w:pStyle w:val="11"/>
        <w:tabs>
          <w:tab w:val="right" w:leader="dot" w:pos="8306"/>
        </w:tabs>
        <w:rPr>
          <w:del w:id="1252" w:author="熊大如如" w:date="2020-04-14T20:55:25Z"/>
          <w:rFonts w:eastAsia="仿宋"/>
          <w:b/>
          <w:sz w:val="28"/>
          <w:szCs w:val="32"/>
        </w:rPr>
      </w:pPr>
      <w:del w:id="1253" w:author="熊大如如" w:date="2020-04-14T20:55:25Z">
        <w:r>
          <w:rPr>
            <w:rFonts w:eastAsia="仿宋"/>
            <w:b/>
            <w:sz w:val="28"/>
            <w:szCs w:val="32"/>
          </w:rPr>
          <w:fldChar w:fldCharType="begin"/>
        </w:r>
      </w:del>
      <w:del w:id="1254" w:author="熊大如如" w:date="2020-04-14T20:55:25Z">
        <w:r>
          <w:rPr>
            <w:rFonts w:eastAsia="仿宋"/>
            <w:b/>
            <w:sz w:val="28"/>
            <w:szCs w:val="32"/>
          </w:rPr>
          <w:delInstrText xml:space="preserve"> HYPERLINK \l _Toc26012 </w:delInstrText>
        </w:r>
      </w:del>
      <w:del w:id="1255" w:author="熊大如如" w:date="2020-04-14T20:55:25Z">
        <w:r>
          <w:rPr>
            <w:rFonts w:eastAsia="仿宋"/>
            <w:b/>
            <w:sz w:val="28"/>
            <w:szCs w:val="32"/>
          </w:rPr>
          <w:fldChar w:fldCharType="separate"/>
        </w:r>
      </w:del>
      <w:del w:id="1256" w:author="熊大如如" w:date="2020-04-14T20:55:25Z">
        <w:r>
          <w:rPr>
            <w:rFonts w:hint="eastAsia" w:ascii="Times New Roman" w:hAnsi="黑体" w:eastAsia="仿宋" w:cs="黑体"/>
            <w:b/>
            <w:bCs/>
            <w:sz w:val="28"/>
            <w:szCs w:val="36"/>
            <w:lang w:val="en-US" w:eastAsia="zh-CN"/>
          </w:rPr>
          <w:delText>（一） 订单模块项目的完成</w:delText>
        </w:r>
      </w:del>
      <w:del w:id="1257" w:author="熊大如如" w:date="2020-04-14T20:55:25Z">
        <w:r>
          <w:rPr>
            <w:rFonts w:eastAsia="仿宋"/>
            <w:b/>
            <w:sz w:val="28"/>
            <w:szCs w:val="32"/>
          </w:rPr>
          <w:tab/>
        </w:r>
      </w:del>
      <w:del w:id="1258" w:author="熊大如如" w:date="2020-04-14T20:55:25Z">
        <w:r>
          <w:rPr>
            <w:rFonts w:eastAsia="仿宋"/>
            <w:b/>
            <w:sz w:val="28"/>
            <w:szCs w:val="32"/>
          </w:rPr>
          <w:fldChar w:fldCharType="begin"/>
        </w:r>
      </w:del>
      <w:del w:id="1259" w:author="熊大如如" w:date="2020-04-14T20:55:25Z">
        <w:r>
          <w:rPr>
            <w:rFonts w:eastAsia="仿宋"/>
            <w:b/>
            <w:sz w:val="28"/>
            <w:szCs w:val="32"/>
          </w:rPr>
          <w:delInstrText xml:space="preserve"> PAGEREF _Toc26012 </w:delInstrText>
        </w:r>
      </w:del>
      <w:del w:id="1260" w:author="熊大如如" w:date="2020-04-14T20:55:25Z">
        <w:r>
          <w:rPr>
            <w:rFonts w:eastAsia="仿宋"/>
            <w:b/>
            <w:sz w:val="28"/>
            <w:szCs w:val="32"/>
          </w:rPr>
          <w:fldChar w:fldCharType="separate"/>
        </w:r>
      </w:del>
      <w:del w:id="1261" w:author="熊大如如" w:date="2020-04-14T20:55:25Z">
        <w:r>
          <w:rPr>
            <w:rFonts w:eastAsia="仿宋"/>
            <w:b/>
            <w:sz w:val="28"/>
            <w:szCs w:val="32"/>
          </w:rPr>
          <w:delText>8</w:delText>
        </w:r>
      </w:del>
      <w:del w:id="1262" w:author="熊大如如" w:date="2020-04-14T20:55:25Z">
        <w:r>
          <w:rPr>
            <w:rFonts w:eastAsia="仿宋"/>
            <w:b/>
            <w:sz w:val="28"/>
            <w:szCs w:val="32"/>
          </w:rPr>
          <w:fldChar w:fldCharType="end"/>
        </w:r>
      </w:del>
      <w:del w:id="1263" w:author="熊大如如" w:date="2020-04-14T20:55:25Z">
        <w:r>
          <w:rPr>
            <w:rFonts w:eastAsia="仿宋"/>
            <w:b/>
            <w:sz w:val="28"/>
            <w:szCs w:val="32"/>
          </w:rPr>
          <w:fldChar w:fldCharType="end"/>
        </w:r>
      </w:del>
    </w:p>
    <w:p>
      <w:pPr>
        <w:pStyle w:val="11"/>
        <w:tabs>
          <w:tab w:val="right" w:leader="dot" w:pos="8306"/>
        </w:tabs>
        <w:rPr>
          <w:del w:id="1264" w:author="熊大如如" w:date="2020-04-14T20:55:25Z"/>
          <w:rFonts w:eastAsia="仿宋"/>
          <w:b/>
          <w:sz w:val="28"/>
          <w:szCs w:val="32"/>
        </w:rPr>
      </w:pPr>
      <w:del w:id="1265" w:author="熊大如如" w:date="2020-04-14T20:55:25Z">
        <w:r>
          <w:rPr>
            <w:rFonts w:eastAsia="仿宋"/>
            <w:b/>
            <w:sz w:val="28"/>
            <w:szCs w:val="32"/>
          </w:rPr>
          <w:fldChar w:fldCharType="begin"/>
        </w:r>
      </w:del>
      <w:del w:id="1266" w:author="熊大如如" w:date="2020-04-14T20:55:25Z">
        <w:r>
          <w:rPr>
            <w:rFonts w:eastAsia="仿宋"/>
            <w:b/>
            <w:sz w:val="28"/>
            <w:szCs w:val="32"/>
          </w:rPr>
          <w:delInstrText xml:space="preserve"> HYPERLINK \l _Toc28349 </w:delInstrText>
        </w:r>
      </w:del>
      <w:del w:id="1267" w:author="熊大如如" w:date="2020-04-14T20:55:25Z">
        <w:r>
          <w:rPr>
            <w:rFonts w:eastAsia="仿宋"/>
            <w:b/>
            <w:sz w:val="28"/>
            <w:szCs w:val="32"/>
          </w:rPr>
          <w:fldChar w:fldCharType="separate"/>
        </w:r>
      </w:del>
      <w:del w:id="1268" w:author="熊大如如" w:date="2020-04-14T20:55:25Z">
        <w:r>
          <w:rPr>
            <w:rFonts w:hint="eastAsia" w:ascii="Times New Roman" w:hAnsi="黑体" w:eastAsia="仿宋" w:cs="黑体"/>
            <w:b/>
            <w:bCs/>
            <w:sz w:val="28"/>
            <w:szCs w:val="36"/>
            <w:lang w:val="en-US" w:eastAsia="zh-CN"/>
          </w:rPr>
          <w:delText>（二） 订单模块模型的完成</w:delText>
        </w:r>
      </w:del>
      <w:del w:id="1269" w:author="熊大如如" w:date="2020-04-14T20:55:25Z">
        <w:r>
          <w:rPr>
            <w:rFonts w:eastAsia="仿宋"/>
            <w:b/>
            <w:sz w:val="28"/>
            <w:szCs w:val="32"/>
          </w:rPr>
          <w:tab/>
        </w:r>
      </w:del>
      <w:del w:id="1270" w:author="熊大如如" w:date="2020-04-14T20:55:25Z">
        <w:r>
          <w:rPr>
            <w:rFonts w:eastAsia="仿宋"/>
            <w:b/>
            <w:sz w:val="28"/>
            <w:szCs w:val="32"/>
          </w:rPr>
          <w:fldChar w:fldCharType="begin"/>
        </w:r>
      </w:del>
      <w:del w:id="1271" w:author="熊大如如" w:date="2020-04-14T20:55:25Z">
        <w:r>
          <w:rPr>
            <w:rFonts w:eastAsia="仿宋"/>
            <w:b/>
            <w:sz w:val="28"/>
            <w:szCs w:val="32"/>
          </w:rPr>
          <w:delInstrText xml:space="preserve"> PAGEREF _Toc28349 </w:delInstrText>
        </w:r>
      </w:del>
      <w:del w:id="1272" w:author="熊大如如" w:date="2020-04-14T20:55:25Z">
        <w:r>
          <w:rPr>
            <w:rFonts w:eastAsia="仿宋"/>
            <w:b/>
            <w:sz w:val="28"/>
            <w:szCs w:val="32"/>
          </w:rPr>
          <w:fldChar w:fldCharType="separate"/>
        </w:r>
      </w:del>
      <w:del w:id="1273" w:author="熊大如如" w:date="2020-04-14T20:55:25Z">
        <w:r>
          <w:rPr>
            <w:rFonts w:eastAsia="仿宋"/>
            <w:b/>
            <w:sz w:val="28"/>
            <w:szCs w:val="32"/>
          </w:rPr>
          <w:delText>8</w:delText>
        </w:r>
      </w:del>
      <w:del w:id="1274" w:author="熊大如如" w:date="2020-04-14T20:55:25Z">
        <w:r>
          <w:rPr>
            <w:rFonts w:eastAsia="仿宋"/>
            <w:b/>
            <w:sz w:val="28"/>
            <w:szCs w:val="32"/>
          </w:rPr>
          <w:fldChar w:fldCharType="end"/>
        </w:r>
      </w:del>
      <w:del w:id="1275" w:author="熊大如如" w:date="2020-04-14T20:55:25Z">
        <w:r>
          <w:rPr>
            <w:rFonts w:eastAsia="仿宋"/>
            <w:b/>
            <w:sz w:val="28"/>
            <w:szCs w:val="32"/>
          </w:rPr>
          <w:fldChar w:fldCharType="end"/>
        </w:r>
      </w:del>
    </w:p>
    <w:p>
      <w:pPr>
        <w:pStyle w:val="11"/>
        <w:tabs>
          <w:tab w:val="right" w:leader="dot" w:pos="8306"/>
        </w:tabs>
        <w:rPr>
          <w:del w:id="1276" w:author="熊大如如" w:date="2020-04-14T20:55:25Z"/>
          <w:rFonts w:eastAsia="仿宋"/>
          <w:b/>
          <w:sz w:val="28"/>
          <w:szCs w:val="32"/>
        </w:rPr>
      </w:pPr>
      <w:del w:id="1277" w:author="熊大如如" w:date="2020-04-14T20:55:25Z">
        <w:r>
          <w:rPr>
            <w:rFonts w:eastAsia="仿宋"/>
            <w:b/>
            <w:sz w:val="28"/>
            <w:szCs w:val="32"/>
          </w:rPr>
          <w:fldChar w:fldCharType="begin"/>
        </w:r>
      </w:del>
      <w:del w:id="1278" w:author="熊大如如" w:date="2020-04-14T20:55:25Z">
        <w:r>
          <w:rPr>
            <w:rFonts w:eastAsia="仿宋"/>
            <w:b/>
            <w:sz w:val="28"/>
            <w:szCs w:val="32"/>
          </w:rPr>
          <w:delInstrText xml:space="preserve"> HYPERLINK \l _Toc9917 </w:delInstrText>
        </w:r>
      </w:del>
      <w:del w:id="1279" w:author="熊大如如" w:date="2020-04-14T20:55:25Z">
        <w:r>
          <w:rPr>
            <w:rFonts w:eastAsia="仿宋"/>
            <w:b/>
            <w:sz w:val="28"/>
            <w:szCs w:val="32"/>
          </w:rPr>
          <w:fldChar w:fldCharType="separate"/>
        </w:r>
      </w:del>
      <w:del w:id="1280" w:author="熊大如如" w:date="2020-04-14T20:55:25Z">
        <w:r>
          <w:rPr>
            <w:rFonts w:hint="eastAsia" w:ascii="Times New Roman" w:eastAsia="仿宋"/>
            <w:b/>
            <w:sz w:val="28"/>
            <w:szCs w:val="32"/>
            <w:lang w:val="en-US" w:eastAsia="zh-CN"/>
          </w:rPr>
          <w:delText xml:space="preserve">（三） </w:delText>
        </w:r>
      </w:del>
      <w:del w:id="1281" w:author="熊大如如" w:date="2020-04-14T20:55:25Z">
        <w:r>
          <w:rPr>
            <w:rFonts w:hint="eastAsia" w:ascii="Times New Roman" w:hAnsi="黑体" w:eastAsia="仿宋" w:cs="黑体"/>
            <w:b/>
            <w:sz w:val="28"/>
            <w:szCs w:val="36"/>
            <w:lang w:val="en-US" w:eastAsia="zh-CN"/>
          </w:rPr>
          <w:delText>订单模块的接口完成</w:delText>
        </w:r>
      </w:del>
      <w:del w:id="1282" w:author="熊大如如" w:date="2020-04-14T20:55:25Z">
        <w:r>
          <w:rPr>
            <w:rFonts w:eastAsia="仿宋"/>
            <w:b/>
            <w:sz w:val="28"/>
            <w:szCs w:val="32"/>
          </w:rPr>
          <w:tab/>
        </w:r>
      </w:del>
      <w:del w:id="1283" w:author="熊大如如" w:date="2020-04-14T20:55:25Z">
        <w:r>
          <w:rPr>
            <w:rFonts w:eastAsia="仿宋"/>
            <w:b/>
            <w:sz w:val="28"/>
            <w:szCs w:val="32"/>
          </w:rPr>
          <w:fldChar w:fldCharType="begin"/>
        </w:r>
      </w:del>
      <w:del w:id="1284" w:author="熊大如如" w:date="2020-04-14T20:55:25Z">
        <w:r>
          <w:rPr>
            <w:rFonts w:eastAsia="仿宋"/>
            <w:b/>
            <w:sz w:val="28"/>
            <w:szCs w:val="32"/>
          </w:rPr>
          <w:delInstrText xml:space="preserve"> PAGEREF _Toc9917 </w:delInstrText>
        </w:r>
      </w:del>
      <w:del w:id="1285" w:author="熊大如如" w:date="2020-04-14T20:55:25Z">
        <w:r>
          <w:rPr>
            <w:rFonts w:eastAsia="仿宋"/>
            <w:b/>
            <w:sz w:val="28"/>
            <w:szCs w:val="32"/>
          </w:rPr>
          <w:fldChar w:fldCharType="separate"/>
        </w:r>
      </w:del>
      <w:del w:id="1286" w:author="熊大如如" w:date="2020-04-14T20:55:25Z">
        <w:r>
          <w:rPr>
            <w:rFonts w:eastAsia="仿宋"/>
            <w:b/>
            <w:sz w:val="28"/>
            <w:szCs w:val="32"/>
          </w:rPr>
          <w:delText>8</w:delText>
        </w:r>
      </w:del>
      <w:del w:id="1287" w:author="熊大如如" w:date="2020-04-14T20:55:25Z">
        <w:r>
          <w:rPr>
            <w:rFonts w:eastAsia="仿宋"/>
            <w:b/>
            <w:sz w:val="28"/>
            <w:szCs w:val="32"/>
          </w:rPr>
          <w:fldChar w:fldCharType="end"/>
        </w:r>
      </w:del>
      <w:del w:id="1288" w:author="熊大如如" w:date="2020-04-14T20:55:25Z">
        <w:r>
          <w:rPr>
            <w:rFonts w:eastAsia="仿宋"/>
            <w:b/>
            <w:sz w:val="28"/>
            <w:szCs w:val="32"/>
          </w:rPr>
          <w:fldChar w:fldCharType="end"/>
        </w:r>
      </w:del>
    </w:p>
    <w:p>
      <w:pPr>
        <w:pStyle w:val="10"/>
        <w:tabs>
          <w:tab w:val="right" w:leader="dot" w:pos="8306"/>
        </w:tabs>
        <w:rPr>
          <w:del w:id="1289" w:author="熊大如如" w:date="2020-04-14T20:55:25Z"/>
          <w:rFonts w:eastAsia="仿宋"/>
          <w:b/>
          <w:sz w:val="28"/>
          <w:szCs w:val="32"/>
        </w:rPr>
      </w:pPr>
      <w:del w:id="1290" w:author="熊大如如" w:date="2020-04-14T20:55:25Z">
        <w:r>
          <w:rPr>
            <w:rFonts w:eastAsia="仿宋"/>
            <w:b/>
            <w:sz w:val="28"/>
            <w:szCs w:val="32"/>
          </w:rPr>
          <w:fldChar w:fldCharType="begin"/>
        </w:r>
      </w:del>
      <w:del w:id="1291" w:author="熊大如如" w:date="2020-04-14T20:55:25Z">
        <w:r>
          <w:rPr>
            <w:rFonts w:eastAsia="仿宋"/>
            <w:b/>
            <w:sz w:val="28"/>
            <w:szCs w:val="32"/>
          </w:rPr>
          <w:delInstrText xml:space="preserve"> HYPERLINK \l _Toc9280 </w:delInstrText>
        </w:r>
      </w:del>
      <w:del w:id="1292" w:author="熊大如如" w:date="2020-04-14T20:55:25Z">
        <w:r>
          <w:rPr>
            <w:rFonts w:eastAsia="仿宋"/>
            <w:b/>
            <w:sz w:val="28"/>
            <w:szCs w:val="32"/>
          </w:rPr>
          <w:fldChar w:fldCharType="separate"/>
        </w:r>
      </w:del>
      <w:del w:id="1293" w:author="熊大如如" w:date="2020-04-14T20:55:25Z">
        <w:r>
          <w:rPr>
            <w:rFonts w:hint="eastAsia" w:ascii="Times New Roman" w:eastAsia="仿宋"/>
            <w:b/>
            <w:sz w:val="28"/>
            <w:szCs w:val="32"/>
          </w:rPr>
          <w:delText>参考文献:</w:delText>
        </w:r>
      </w:del>
      <w:del w:id="1294" w:author="熊大如如" w:date="2020-04-14T20:55:25Z">
        <w:r>
          <w:rPr>
            <w:rFonts w:eastAsia="仿宋"/>
            <w:b/>
            <w:sz w:val="28"/>
            <w:szCs w:val="32"/>
          </w:rPr>
          <w:tab/>
        </w:r>
      </w:del>
      <w:del w:id="1295" w:author="熊大如如" w:date="2020-04-14T20:55:25Z">
        <w:r>
          <w:rPr>
            <w:rFonts w:eastAsia="仿宋"/>
            <w:b/>
            <w:sz w:val="28"/>
            <w:szCs w:val="32"/>
          </w:rPr>
          <w:fldChar w:fldCharType="begin"/>
        </w:r>
      </w:del>
      <w:del w:id="1296" w:author="熊大如如" w:date="2020-04-14T20:55:25Z">
        <w:r>
          <w:rPr>
            <w:rFonts w:eastAsia="仿宋"/>
            <w:b/>
            <w:sz w:val="28"/>
            <w:szCs w:val="32"/>
          </w:rPr>
          <w:delInstrText xml:space="preserve"> PAGEREF _Toc9280 </w:delInstrText>
        </w:r>
      </w:del>
      <w:del w:id="1297" w:author="熊大如如" w:date="2020-04-14T20:55:25Z">
        <w:r>
          <w:rPr>
            <w:rFonts w:eastAsia="仿宋"/>
            <w:b/>
            <w:sz w:val="28"/>
            <w:szCs w:val="32"/>
          </w:rPr>
          <w:fldChar w:fldCharType="separate"/>
        </w:r>
      </w:del>
      <w:del w:id="1298" w:author="熊大如如" w:date="2020-04-14T20:55:25Z">
        <w:r>
          <w:rPr>
            <w:rFonts w:eastAsia="仿宋"/>
            <w:b/>
            <w:sz w:val="28"/>
            <w:szCs w:val="32"/>
          </w:rPr>
          <w:delText>9</w:delText>
        </w:r>
      </w:del>
      <w:del w:id="1299" w:author="熊大如如" w:date="2020-04-14T20:55:25Z">
        <w:r>
          <w:rPr>
            <w:rFonts w:eastAsia="仿宋"/>
            <w:b/>
            <w:sz w:val="28"/>
            <w:szCs w:val="32"/>
          </w:rPr>
          <w:fldChar w:fldCharType="end"/>
        </w:r>
      </w:del>
      <w:del w:id="1300" w:author="熊大如如" w:date="2020-04-14T20:55:25Z">
        <w:r>
          <w:rPr>
            <w:rFonts w:eastAsia="仿宋"/>
            <w:b/>
            <w:sz w:val="28"/>
            <w:szCs w:val="32"/>
          </w:rPr>
          <w:fldChar w:fldCharType="end"/>
        </w:r>
      </w:del>
    </w:p>
    <w:p>
      <w:pPr>
        <w:pStyle w:val="10"/>
        <w:tabs>
          <w:tab w:val="right" w:leader="dot" w:pos="8306"/>
        </w:tabs>
        <w:rPr>
          <w:ins w:id="1301" w:author="熊大如如" w:date="2020-04-14T20:55:25Z"/>
          <w:del w:id="1302" w:author="熊大如如" w:date="2020-04-09T17:09:00Z"/>
        </w:rPr>
      </w:pPr>
      <w:ins w:id="1303" w:author="熊大如如" w:date="2020-04-14T20:55:25Z">
        <w:del w:id="1304" w:author="熊大如如" w:date="2020-04-09T17:09:00Z">
          <w:r>
            <w:rPr>
              <w:rFonts w:hint="eastAsia"/>
              <w:lang w:val="en-US" w:eastAsia="zh-CN"/>
            </w:rPr>
            <w:tab/>
          </w:r>
        </w:del>
      </w:ins>
      <w:ins w:id="1305" w:author="熊大如如" w:date="2020-04-14T20:55:25Z">
        <w:del w:id="1306" w:author="熊大如如" w:date="2020-04-09T17:09:00Z">
          <w:r>
            <w:rPr>
              <w:rFonts w:hint="eastAsia"/>
              <w:lang w:val="en-US" w:eastAsia="zh-CN"/>
            </w:rPr>
            <w:delText xml:space="preserve">        </w:delText>
          </w:r>
        </w:del>
      </w:ins>
      <w:ins w:id="1307" w:author="熊大如如" w:date="2020-04-14T20:55:25Z">
        <w:del w:id="1308" w:author="熊大如如" w:date="2020-04-09T17:09:00Z">
          <w:r>
            <w:rPr>
              <w:rFonts w:hint="eastAsia" w:ascii="黑体" w:hAnsi="黑体" w:eastAsia="黑体" w:cs="宋体"/>
              <w:szCs w:val="44"/>
            </w:rPr>
            <w:delText>目</w:delText>
          </w:r>
        </w:del>
      </w:ins>
      <w:ins w:id="1309" w:author="熊大如如" w:date="2020-04-14T20:55:25Z">
        <w:del w:id="1310" w:author="熊大如如" w:date="2020-04-09T17:09:00Z">
          <w:r>
            <w:rPr>
              <w:rFonts w:hint="eastAsia" w:ascii="黑体" w:hAnsi="黑体" w:eastAsia="黑体" w:cs="宋体"/>
              <w:szCs w:val="44"/>
              <w:lang w:val="en-US" w:eastAsia="zh-CN"/>
            </w:rPr>
            <w:delText xml:space="preserve"> </w:delText>
          </w:r>
        </w:del>
      </w:ins>
      <w:ins w:id="1311" w:author="熊大如如" w:date="2020-04-14T20:55:25Z">
        <w:del w:id="1312" w:author="熊大如如" w:date="2020-04-09T17:09:00Z">
          <w:r>
            <w:rPr>
              <w:rFonts w:hint="eastAsia" w:ascii="黑体" w:hAnsi="黑体" w:eastAsia="黑体" w:cs="宋体"/>
              <w:szCs w:val="44"/>
            </w:rPr>
            <w:delText>录</w:delText>
          </w:r>
        </w:del>
      </w:ins>
      <w:ins w:id="1313" w:author="熊大如如" w:date="2020-04-14T20:55:25Z">
        <w:del w:id="1314" w:author="熊大如如" w:date="2020-04-09T17:09:00Z">
          <w:r>
            <w:rPr/>
            <w:tab/>
          </w:r>
        </w:del>
      </w:ins>
      <w:ins w:id="1315" w:author="熊大如如" w:date="2020-04-14T20:55:25Z">
        <w:del w:id="1316" w:author="熊大如如" w:date="2020-04-09T17:09:00Z">
          <w:r>
            <w:rPr/>
            <w:fldChar w:fldCharType="begin"/>
          </w:r>
        </w:del>
      </w:ins>
      <w:ins w:id="1317" w:author="熊大如如" w:date="2020-04-14T20:55:25Z">
        <w:del w:id="1318" w:author="熊大如如" w:date="2020-04-09T17:09:00Z">
          <w:r>
            <w:rPr/>
            <w:delInstrText xml:space="preserve"> PAGEREF _Toc27029 </w:delInstrText>
          </w:r>
        </w:del>
      </w:ins>
      <w:ins w:id="1319" w:author="熊大如如" w:date="2020-04-14T20:55:25Z">
        <w:del w:id="1320" w:author="熊大如如" w:date="2020-04-09T17:09:00Z">
          <w:r>
            <w:rPr/>
            <w:fldChar w:fldCharType="separate"/>
          </w:r>
        </w:del>
      </w:ins>
      <w:ins w:id="1321" w:author="熊大如如" w:date="2020-04-14T20:55:25Z">
        <w:del w:id="1322" w:author="熊大如如" w:date="2020-04-09T17:09:00Z">
          <w:r>
            <w:rPr/>
            <w:fldChar w:fldCharType="end"/>
          </w:r>
        </w:del>
      </w:ins>
    </w:p>
    <w:p>
      <w:pPr>
        <w:pStyle w:val="10"/>
        <w:tabs>
          <w:tab w:val="right" w:leader="dot" w:pos="8306"/>
        </w:tabs>
        <w:rPr>
          <w:ins w:id="1323" w:author="熊大如如" w:date="2020-04-14T20:55:25Z"/>
          <w:del w:id="1324" w:author="熊大如如" w:date="2020-04-09T17:09:00Z"/>
        </w:rPr>
      </w:pPr>
      <w:ins w:id="1325" w:author="熊大如如" w:date="2020-04-14T20:55:25Z">
        <w:del w:id="1326" w:author="熊大如如" w:date="2020-04-09T17:09:00Z">
          <w:r>
            <w:rPr/>
            <w:tab/>
          </w:r>
        </w:del>
      </w:ins>
      <w:ins w:id="1327" w:author="熊大如如" w:date="2020-04-14T20:55:25Z">
        <w:del w:id="1328" w:author="熊大如如" w:date="2020-04-09T17:09:00Z">
          <w:r>
            <w:rPr/>
            <w:fldChar w:fldCharType="begin"/>
          </w:r>
        </w:del>
      </w:ins>
      <w:ins w:id="1329" w:author="熊大如如" w:date="2020-04-14T20:55:25Z">
        <w:del w:id="1330" w:author="熊大如如" w:date="2020-04-09T17:09:00Z">
          <w:r>
            <w:rPr/>
            <w:delInstrText xml:space="preserve"> PAGEREF _Toc10916 </w:delInstrText>
          </w:r>
        </w:del>
      </w:ins>
      <w:ins w:id="1331" w:author="熊大如如" w:date="2020-04-14T20:55:25Z">
        <w:del w:id="1332" w:author="熊大如如" w:date="2020-04-09T17:09:00Z">
          <w:r>
            <w:rPr/>
            <w:fldChar w:fldCharType="separate"/>
          </w:r>
        </w:del>
      </w:ins>
      <w:ins w:id="1333" w:author="熊大如如" w:date="2020-04-14T20:55:25Z">
        <w:del w:id="1334" w:author="熊大如如" w:date="2020-04-09T17:09:00Z">
          <w:r>
            <w:rPr/>
            <w:fldChar w:fldCharType="end"/>
          </w:r>
        </w:del>
      </w:ins>
    </w:p>
    <w:p>
      <w:pPr>
        <w:pStyle w:val="11"/>
        <w:tabs>
          <w:tab w:val="right" w:leader="dot" w:pos="8306"/>
        </w:tabs>
        <w:rPr>
          <w:ins w:id="1335" w:author="熊大如如" w:date="2020-04-14T20:55:25Z"/>
          <w:del w:id="1336" w:author="熊大如如" w:date="2020-04-09T17:09:00Z"/>
        </w:rPr>
      </w:pPr>
      <w:ins w:id="1337" w:author="熊大如如" w:date="2020-04-14T20:55:25Z">
        <w:del w:id="1338" w:author="熊大如如" w:date="2020-04-09T17:09:00Z">
          <w:r>
            <w:rPr>
              <w:rFonts w:hint="eastAsia" w:ascii="黑体" w:hAnsi="黑体" w:cs="黑体"/>
              <w:bCs/>
              <w:szCs w:val="28"/>
              <w:lang w:val="en-US" w:eastAsia="zh-CN"/>
            </w:rPr>
            <w:delText>4.6.3</w:delText>
          </w:r>
        </w:del>
      </w:ins>
      <w:ins w:id="1339" w:author="熊大如如" w:date="2020-04-14T20:55:25Z">
        <w:del w:id="1340" w:author="熊大如如" w:date="2020-04-09T17:09:00Z">
          <w:r>
            <w:rPr>
              <w:rFonts w:hint="eastAsia" w:ascii="黑体" w:hAnsi="黑体" w:eastAsia="黑体" w:cs="黑体"/>
              <w:bCs/>
              <w:szCs w:val="28"/>
              <w:lang w:val="en-US" w:eastAsia="zh-CN"/>
            </w:rPr>
            <w:delText xml:space="preserve"> 订单模块的接口完成</w:delText>
          </w:r>
        </w:del>
      </w:ins>
      <w:ins w:id="1341" w:author="熊大如如" w:date="2020-04-14T20:55:25Z">
        <w:del w:id="1342" w:author="熊大如如" w:date="2020-04-09T17:09:00Z">
          <w:r>
            <w:rPr/>
            <w:tab/>
          </w:r>
        </w:del>
      </w:ins>
      <w:ins w:id="1343" w:author="熊大如如" w:date="2020-04-14T20:55:25Z">
        <w:del w:id="1344" w:author="熊大如如" w:date="2020-04-09T17:09:00Z">
          <w:r>
            <w:rPr/>
            <w:fldChar w:fldCharType="begin"/>
          </w:r>
        </w:del>
      </w:ins>
      <w:ins w:id="1345" w:author="熊大如如" w:date="2020-04-14T20:55:25Z">
        <w:del w:id="1346" w:author="熊大如如" w:date="2020-04-09T17:09:00Z">
          <w:r>
            <w:rPr/>
            <w:delInstrText xml:space="preserve"> PAGEREF _Toc28831 </w:delInstrText>
          </w:r>
        </w:del>
      </w:ins>
      <w:ins w:id="1347" w:author="熊大如如" w:date="2020-04-14T20:55:25Z">
        <w:del w:id="1348" w:author="熊大如如" w:date="2020-04-09T17:09:00Z">
          <w:r>
            <w:rPr/>
            <w:fldChar w:fldCharType="separate"/>
          </w:r>
        </w:del>
      </w:ins>
      <w:ins w:id="1349" w:author="熊大如如" w:date="2020-04-14T20:55:25Z">
        <w:del w:id="1350" w:author="熊大如如" w:date="2020-04-09T17:09:00Z">
          <w:r>
            <w:rPr/>
            <w:fldChar w:fldCharType="end"/>
          </w:r>
        </w:del>
      </w:ins>
    </w:p>
    <w:p>
      <w:pPr>
        <w:rPr>
          <w:del w:id="1351" w:author="熊大如如" w:date="2020-04-09T17:09:45Z"/>
          <w:rFonts w:hint="eastAsia" w:ascii="仿宋_GB2312" w:hAnsi="Times New Roman" w:eastAsia="仿宋_GB2312" w:cs="Times New Roman"/>
          <w:kern w:val="2"/>
          <w:sz w:val="28"/>
          <w:szCs w:val="24"/>
          <w:lang w:val="en-US" w:eastAsia="zh-CN" w:bidi="ar-SA"/>
        </w:rPr>
      </w:pPr>
      <w:del w:id="1352" w:author="熊大如如" w:date="2020-04-09T17:09:45Z">
        <w:r>
          <w:rPr/>
          <w:fldChar w:fldCharType="end"/>
        </w:r>
      </w:del>
    </w:p>
    <w:p>
      <w:pPr>
        <w:tabs>
          <w:tab w:val="left" w:pos="1177"/>
        </w:tabs>
        <w:bidi w:val="0"/>
        <w:jc w:val="center"/>
        <w:outlineLvl w:val="0"/>
        <w:rPr>
          <w:del w:id="1353" w:author="熊大如如" w:date="2020-04-07T16:17:57Z"/>
          <w:rFonts w:hint="eastAsia" w:ascii="黑体" w:hAnsi="宋体" w:eastAsia="黑体"/>
          <w:b/>
          <w:sz w:val="32"/>
          <w:lang w:val="en-US" w:eastAsia="zh-CN"/>
        </w:rPr>
      </w:pPr>
      <w:del w:id="1354" w:author="熊大如如" w:date="2020-04-07T16:17:57Z">
        <w:bookmarkStart w:id="74" w:name="_Toc23525"/>
        <w:bookmarkStart w:id="75" w:name="_Toc18833"/>
        <w:bookmarkStart w:id="76" w:name="_Toc30152"/>
        <w:bookmarkStart w:id="77" w:name="_Toc433"/>
        <w:bookmarkStart w:id="78" w:name="_Toc26176"/>
        <w:r>
          <w:rPr>
            <w:rFonts w:hint="eastAsia" w:ascii="黑体" w:hAnsi="宋体" w:eastAsia="黑体"/>
            <w:b/>
            <w:sz w:val="32"/>
            <w:lang w:val="en-US" w:eastAsia="zh-CN"/>
          </w:rPr>
          <w:delText>基于Django框架的电商网站（初稿）</w:delText>
        </w:r>
        <w:bookmarkEnd w:id="74"/>
        <w:bookmarkEnd w:id="75"/>
        <w:bookmarkEnd w:id="76"/>
        <w:bookmarkEnd w:id="77"/>
        <w:bookmarkEnd w:id="78"/>
      </w:del>
    </w:p>
    <w:p>
      <w:pPr>
        <w:jc w:val="both"/>
        <w:rPr>
          <w:del w:id="1355" w:author="熊大如如" w:date="2020-04-07T16:17:57Z"/>
          <w:rFonts w:hint="default" w:ascii="黑体" w:hAnsi="宋体" w:eastAsia="黑体"/>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outlineLvl w:val="0"/>
        <w:rPr>
          <w:del w:id="1356" w:author="熊大如如" w:date="2020-04-07T16:17:57Z"/>
          <w:rFonts w:hint="default" w:asciiTheme="minorEastAsia" w:hAnsiTheme="minorEastAsia" w:eastAsiaTheme="minorEastAsia"/>
          <w:sz w:val="24"/>
          <w:lang w:val="en-US" w:eastAsia="zh-CN"/>
        </w:rPr>
      </w:pPr>
      <w:del w:id="1357" w:author="熊大如如" w:date="2020-04-07T16:17:57Z">
        <w:bookmarkStart w:id="79" w:name="_Toc13134"/>
        <w:bookmarkStart w:id="80" w:name="_Toc15277"/>
        <w:bookmarkStart w:id="81" w:name="_Toc7678"/>
        <w:bookmarkStart w:id="82" w:name="_Toc31295"/>
        <w:bookmarkStart w:id="83" w:name="_Toc10693"/>
        <w:bookmarkStart w:id="84" w:name="_Toc20963"/>
        <w:bookmarkStart w:id="85" w:name="_Toc8150"/>
        <w:bookmarkStart w:id="86" w:name="_Toc11483"/>
        <w:r>
          <w:rPr>
            <w:rFonts w:hint="eastAsia" w:asciiTheme="minorEastAsia" w:hAnsiTheme="minorEastAsia" w:eastAsiaTheme="minorEastAsia"/>
            <w:sz w:val="24"/>
            <w:lang w:val="en-US" w:eastAsia="zh-CN"/>
          </w:rPr>
          <w:delText>熊孝如,电子工程系</w:delText>
        </w:r>
        <w:bookmarkEnd w:id="79"/>
        <w:bookmarkEnd w:id="80"/>
        <w:bookmarkEnd w:id="81"/>
        <w:bookmarkEnd w:id="82"/>
        <w:bookmarkEnd w:id="83"/>
        <w:bookmarkEnd w:id="84"/>
        <w:bookmarkEnd w:id="85"/>
        <w:bookmarkEnd w:id="86"/>
      </w:del>
    </w:p>
    <w:p>
      <w:pPr>
        <w:spacing w:line="400" w:lineRule="exact"/>
        <w:jc w:val="both"/>
        <w:rPr>
          <w:del w:id="1358" w:author="熊大如如" w:date="2020-04-07T16:17:57Z"/>
          <w:rFonts w:hint="default" w:asciiTheme="minorEastAsia" w:hAnsiTheme="minorEastAsia" w:eastAsiaTheme="minorEastAsia"/>
          <w:sz w:val="24"/>
          <w:lang w:val="en-US" w:eastAsia="zh-CN"/>
        </w:rPr>
      </w:pPr>
    </w:p>
    <w:p>
      <w:pPr>
        <w:spacing w:line="240" w:lineRule="auto"/>
        <w:ind w:left="2523" w:firstLine="420" w:firstLineChars="0"/>
        <w:rPr>
          <w:rFonts w:hint="default" w:ascii="宋体" w:hAnsi="宋体" w:eastAsia="宋体" w:cs="宋体"/>
          <w:b/>
          <w:bCs/>
          <w:sz w:val="21"/>
          <w:szCs w:val="21"/>
          <w:lang w:val="en-US" w:eastAsia="zh-CN"/>
        </w:rPr>
      </w:pPr>
      <w:del w:id="1359" w:author="熊大如如" w:date="2020-04-07T16:17:57Z">
        <w:r>
          <w:rPr>
            <w:rFonts w:hint="default" w:ascii="Times New Roman" w:hAnsi="Times New Roman" w:eastAsia="宋体" w:cs="Times New Roman"/>
            <w:sz w:val="24"/>
            <w:szCs w:val="24"/>
          </w:rPr>
          <w:delText>Django</w:delText>
        </w:r>
      </w:del>
      <w:del w:id="1360" w:author="熊大如如" w:date="2020-04-07T16:17:57Z">
        <w:r>
          <w:rPr>
            <w:rFonts w:hint="eastAsia" w:ascii="宋体" w:hAnsi="宋体" w:eastAsia="宋体" w:cs="宋体"/>
            <w:sz w:val="24"/>
            <w:szCs w:val="24"/>
          </w:rPr>
          <w:delText>是高水准的</w:delText>
        </w:r>
      </w:del>
      <w:del w:id="1361" w:author="熊大如如" w:date="2020-04-07T16:17:57Z">
        <w:r>
          <w:rPr>
            <w:rFonts w:hint="default" w:ascii="Times New Roman" w:hAnsi="Times New Roman" w:eastAsia="宋体" w:cs="Times New Roman"/>
            <w:sz w:val="24"/>
            <w:szCs w:val="24"/>
          </w:rPr>
          <w:delText>Python</w:delText>
        </w:r>
      </w:del>
      <w:del w:id="1362" w:author="熊大如如" w:date="2020-04-07T16:17:57Z">
        <w:r>
          <w:rPr>
            <w:rFonts w:hint="eastAsia" w:ascii="宋体" w:hAnsi="宋体" w:eastAsia="宋体" w:cs="宋体"/>
            <w:sz w:val="24"/>
            <w:szCs w:val="24"/>
          </w:rPr>
          <w:delText>编程语言驱动的一个开源模型。视图，控制器风格的</w:delText>
        </w:r>
      </w:del>
      <w:del w:id="1363" w:author="熊大如如" w:date="2020-04-07T16:17:57Z">
        <w:r>
          <w:rPr>
            <w:rFonts w:hint="default" w:ascii="Times New Roman" w:hAnsi="Times New Roman" w:eastAsia="宋体" w:cs="Times New Roman"/>
            <w:sz w:val="24"/>
            <w:szCs w:val="24"/>
          </w:rPr>
          <w:delText>Web</w:delText>
        </w:r>
      </w:del>
      <w:del w:id="1364" w:author="熊大如如" w:date="2020-04-07T16:17:57Z">
        <w:r>
          <w:rPr>
            <w:rFonts w:hint="eastAsia" w:ascii="宋体" w:hAnsi="宋体" w:eastAsia="宋体" w:cs="宋体"/>
            <w:sz w:val="24"/>
            <w:szCs w:val="24"/>
          </w:rPr>
          <w:delText>应用程序框架，现在已经成为主流的</w:delText>
        </w:r>
      </w:del>
      <w:del w:id="1365" w:author="熊大如如" w:date="2020-04-07T16:17:57Z">
        <w:r>
          <w:rPr>
            <w:rFonts w:hint="default" w:ascii="Times New Roman" w:hAnsi="Times New Roman" w:eastAsia="宋体" w:cs="Times New Roman"/>
            <w:sz w:val="24"/>
            <w:szCs w:val="24"/>
          </w:rPr>
          <w:delText>Web</w:delText>
        </w:r>
      </w:del>
      <w:del w:id="1366" w:author="熊大如如" w:date="2020-04-07T16:17:57Z">
        <w:r>
          <w:rPr>
            <w:rFonts w:hint="eastAsia" w:ascii="宋体" w:hAnsi="宋体" w:eastAsia="宋体" w:cs="宋体"/>
            <w:sz w:val="24"/>
            <w:szCs w:val="24"/>
          </w:rPr>
          <w:delText>应用框架之一，其流行程度很高，其特点是开发的速度快，成本较低。而用</w:delText>
        </w:r>
      </w:del>
      <w:del w:id="1367" w:author="熊大如如" w:date="2020-04-07T16:17:57Z">
        <w:r>
          <w:rPr>
            <w:rFonts w:hint="default" w:ascii="Times New Roman" w:hAnsi="Times New Roman" w:eastAsia="宋体" w:cs="Times New Roman"/>
            <w:sz w:val="24"/>
            <w:szCs w:val="24"/>
          </w:rPr>
          <w:delText>Django</w:delText>
        </w:r>
      </w:del>
      <w:del w:id="1368" w:author="熊大如如" w:date="2020-04-07T16:17:57Z">
        <w:r>
          <w:rPr>
            <w:rFonts w:hint="eastAsia" w:ascii="宋体" w:hAnsi="宋体" w:eastAsia="宋体" w:cs="宋体"/>
            <w:sz w:val="24"/>
            <w:szCs w:val="24"/>
          </w:rPr>
          <w:delText>来开发的电商网站，功能丰富，代码书写起来较简便，开发周期较短。因此，在企业里，</w:delText>
        </w:r>
      </w:del>
      <w:del w:id="1369" w:author="熊大如如" w:date="2020-04-07T16:17:57Z">
        <w:r>
          <w:rPr>
            <w:rFonts w:hint="default" w:ascii="Times New Roman" w:hAnsi="Times New Roman" w:eastAsia="宋体" w:cs="Times New Roman"/>
            <w:sz w:val="24"/>
            <w:szCs w:val="24"/>
          </w:rPr>
          <w:delText>Django</w:delText>
        </w:r>
      </w:del>
      <w:del w:id="1370" w:author="熊大如如" w:date="2020-04-07T16:17:57Z">
        <w:r>
          <w:rPr>
            <w:rFonts w:hint="eastAsia" w:ascii="宋体" w:hAnsi="宋体" w:eastAsia="宋体" w:cs="宋体"/>
            <w:sz w:val="24"/>
            <w:szCs w:val="24"/>
          </w:rPr>
          <w:delText>已然成为</w:delText>
        </w:r>
      </w:del>
      <w:del w:id="1371" w:author="熊大如如" w:date="2020-04-07T16:17:57Z">
        <w:r>
          <w:rPr>
            <w:rFonts w:hint="default" w:ascii="Times New Roman" w:hAnsi="Times New Roman" w:eastAsia="宋体" w:cs="Times New Roman"/>
            <w:sz w:val="24"/>
            <w:szCs w:val="24"/>
          </w:rPr>
          <w:delText>Python</w:delText>
        </w:r>
      </w:del>
      <w:del w:id="1372" w:author="熊大如如" w:date="2020-04-07T16:17:57Z">
        <w:r>
          <w:rPr>
            <w:rFonts w:hint="eastAsia" w:ascii="宋体" w:hAnsi="宋体" w:eastAsia="宋体" w:cs="宋体"/>
            <w:sz w:val="24"/>
            <w:szCs w:val="24"/>
          </w:rPr>
          <w:delText>后端开发工程师手中的一个利器。</w:delText>
        </w:r>
      </w:del>
      <w:ins w:id="1373" w:author="熊大如如" w:date="2020-03-13T17:10:25Z">
        <w:r>
          <w:rPr>
            <w:rFonts w:hint="eastAsia" w:ascii="宋体" w:hAnsi="宋体" w:cs="宋体"/>
            <w:sz w:val="24"/>
            <w:szCs w:val="24"/>
            <w:lang w:val="en-US" w:eastAsia="zh-CN"/>
          </w:rPr>
          <w:t xml:space="preserve">   </w:t>
        </w:r>
      </w:ins>
      <w:ins w:id="1374" w:author="熊大如如" w:date="2020-03-13T17:10:26Z">
        <w:r>
          <w:rPr>
            <w:rFonts w:hint="eastAsia" w:ascii="宋体" w:hAnsi="宋体" w:cs="宋体"/>
            <w:sz w:val="24"/>
            <w:szCs w:val="24"/>
            <w:lang w:val="en-US" w:eastAsia="zh-CN"/>
          </w:rPr>
          <w:t xml:space="preserve"> </w:t>
        </w:r>
      </w:ins>
    </w:p>
    <w:p>
      <w:pPr>
        <w:snapToGrid/>
        <w:spacing w:beforeAutospacing="0" w:afterAutospacing="0" w:line="240" w:lineRule="auto"/>
        <w:ind w:left="0" w:leftChars="0" w:right="0" w:rightChars="0" w:firstLine="0" w:firstLineChars="0"/>
        <w:jc w:val="both"/>
        <w:outlineLvl w:val="0"/>
        <w:rPr>
          <w:ins w:id="1375" w:author="熊大如如" w:date="2020-04-07T16:20:02Z"/>
          <w:rFonts w:hint="eastAsia" w:ascii="黑体" w:hAnsi="黑体" w:eastAsia="黑体" w:cs="黑体"/>
          <w:b/>
          <w:kern w:val="0"/>
          <w:sz w:val="28"/>
          <w:szCs w:val="28"/>
          <w:lang w:val="en-US" w:eastAsia="zh-CN"/>
        </w:rPr>
      </w:pPr>
      <w:ins w:id="1376" w:author="熊大如如" w:date="2020-03-13T16:33:28Z">
        <w:bookmarkStart w:id="87" w:name="_Toc21612"/>
        <w:bookmarkStart w:id="88" w:name="_Toc17092"/>
        <w:bookmarkStart w:id="89" w:name="_Toc8039"/>
        <w:bookmarkStart w:id="90" w:name="_Toc25160"/>
        <w:bookmarkStart w:id="91" w:name="_Toc23855"/>
        <w:bookmarkStart w:id="92" w:name="_Toc13453"/>
        <w:r>
          <w:rPr>
            <w:rFonts w:hint="eastAsia" w:ascii="黑体" w:hAnsi="黑体" w:eastAsia="黑体" w:cs="黑体"/>
            <w:b/>
            <w:kern w:val="0"/>
            <w:sz w:val="28"/>
            <w:szCs w:val="28"/>
            <w:lang w:val="en-US" w:eastAsia="zh-CN"/>
          </w:rPr>
          <w:t>1</w:t>
        </w:r>
      </w:ins>
      <w:ins w:id="1377" w:author="熊大如如" w:date="2020-03-13T16:34:02Z">
        <w:r>
          <w:rPr>
            <w:rFonts w:hint="eastAsia" w:ascii="黑体" w:hAnsi="黑体" w:eastAsia="黑体" w:cs="黑体"/>
            <w:b/>
            <w:kern w:val="0"/>
            <w:sz w:val="28"/>
            <w:szCs w:val="28"/>
            <w:lang w:val="en-US" w:eastAsia="zh-CN"/>
          </w:rPr>
          <w:t xml:space="preserve"> </w:t>
        </w:r>
      </w:ins>
      <w:del w:id="1378" w:author="熊大如如" w:date="2020-04-07T16:19:57Z">
        <w:r>
          <w:rPr>
            <w:rFonts w:hint="default" w:ascii="黑体" w:hAnsi="黑体" w:eastAsia="黑体" w:cs="黑体"/>
            <w:b/>
            <w:kern w:val="0"/>
            <w:sz w:val="28"/>
            <w:szCs w:val="28"/>
            <w:lang w:val="en-US" w:eastAsia="zh-CN"/>
          </w:rPr>
          <w:delText>电商网站</w:delText>
        </w:r>
      </w:del>
      <w:del w:id="1379" w:author="熊大如如" w:date="2020-04-07T16:19:57Z">
        <w:r>
          <w:rPr>
            <w:rFonts w:hint="default" w:ascii="黑体" w:hAnsi="黑体" w:eastAsia="黑体" w:cs="黑体"/>
            <w:b/>
            <w:kern w:val="0"/>
            <w:sz w:val="28"/>
            <w:szCs w:val="28"/>
            <w:lang w:val="en-US"/>
          </w:rPr>
          <w:delText>的基本情况</w:delText>
        </w:r>
        <w:bookmarkEnd w:id="87"/>
        <w:bookmarkEnd w:id="88"/>
      </w:del>
      <w:ins w:id="1380" w:author="熊大如如" w:date="2020-04-07T16:20:01Z">
        <w:r>
          <w:rPr>
            <w:rFonts w:hint="eastAsia" w:ascii="黑体" w:hAnsi="黑体" w:eastAsia="黑体" w:cs="黑体"/>
            <w:b/>
            <w:kern w:val="0"/>
            <w:sz w:val="28"/>
            <w:szCs w:val="28"/>
            <w:lang w:val="en-US" w:eastAsia="zh-CN"/>
          </w:rPr>
          <w:t>概述</w:t>
        </w:r>
        <w:bookmarkEnd w:id="89"/>
        <w:bookmarkEnd w:id="90"/>
        <w:bookmarkEnd w:id="91"/>
        <w:bookmarkEnd w:id="92"/>
      </w:ins>
    </w:p>
    <w:p>
      <w:pPr>
        <w:snapToGrid/>
        <w:spacing w:beforeAutospacing="0" w:afterAutospacing="0" w:line="240" w:lineRule="auto"/>
        <w:ind w:left="0" w:leftChars="0" w:right="0" w:rightChars="0" w:firstLine="0" w:firstLineChars="0"/>
        <w:jc w:val="both"/>
        <w:outlineLvl w:val="0"/>
        <w:rPr>
          <w:ins w:id="1381" w:author="熊大如如" w:date="2020-04-08T16:07:24Z"/>
          <w:rFonts w:hint="eastAsia" w:ascii="黑体" w:hAnsi="黑体" w:eastAsia="黑体" w:cs="黑体"/>
          <w:b/>
          <w:kern w:val="0"/>
          <w:sz w:val="24"/>
          <w:szCs w:val="24"/>
          <w:lang w:val="en-US" w:eastAsia="zh-CN"/>
        </w:rPr>
      </w:pPr>
      <w:ins w:id="1382" w:author="熊大如如" w:date="2020-04-07T16:20:07Z">
        <w:bookmarkStart w:id="93" w:name="_Toc22976"/>
        <w:bookmarkStart w:id="94" w:name="_Toc25405"/>
        <w:bookmarkStart w:id="95" w:name="_Toc4254"/>
        <w:bookmarkStart w:id="96" w:name="_Toc5848"/>
        <w:r>
          <w:rPr>
            <w:rFonts w:hint="eastAsia" w:ascii="黑体" w:hAnsi="黑体" w:eastAsia="黑体" w:cs="黑体"/>
            <w:b/>
            <w:kern w:val="0"/>
            <w:sz w:val="24"/>
            <w:szCs w:val="24"/>
            <w:lang w:val="en-US" w:eastAsia="zh-CN"/>
            <w:rPrChange w:id="1383" w:author="熊大如如" w:date="2020-04-07T16:22:04Z">
              <w:rPr>
                <w:rFonts w:hint="eastAsia" w:ascii="黑体" w:hAnsi="黑体" w:eastAsia="黑体" w:cs="黑体"/>
                <w:b/>
                <w:kern w:val="0"/>
                <w:sz w:val="28"/>
                <w:szCs w:val="28"/>
                <w:lang w:val="en-US" w:eastAsia="zh-CN"/>
              </w:rPr>
            </w:rPrChange>
          </w:rPr>
          <w:t>1</w:t>
        </w:r>
      </w:ins>
      <w:ins w:id="1384" w:author="熊大如如" w:date="2020-04-07T16:20:08Z">
        <w:r>
          <w:rPr>
            <w:rFonts w:hint="eastAsia" w:ascii="黑体" w:hAnsi="黑体" w:eastAsia="黑体" w:cs="黑体"/>
            <w:b/>
            <w:kern w:val="0"/>
            <w:sz w:val="24"/>
            <w:szCs w:val="24"/>
            <w:lang w:val="en-US" w:eastAsia="zh-CN"/>
            <w:rPrChange w:id="1385" w:author="熊大如如" w:date="2020-04-07T16:22:04Z">
              <w:rPr>
                <w:rFonts w:hint="eastAsia" w:ascii="黑体" w:hAnsi="黑体" w:eastAsia="黑体" w:cs="黑体"/>
                <w:b/>
                <w:kern w:val="0"/>
                <w:sz w:val="28"/>
                <w:szCs w:val="28"/>
                <w:lang w:val="en-US" w:eastAsia="zh-CN"/>
              </w:rPr>
            </w:rPrChange>
          </w:rPr>
          <w:t>.1</w:t>
        </w:r>
      </w:ins>
      <w:ins w:id="1386" w:author="熊大如如" w:date="2020-04-08T16:07:05Z">
        <w:r>
          <w:rPr>
            <w:rFonts w:hint="eastAsia" w:ascii="黑体" w:hAnsi="黑体" w:eastAsia="黑体" w:cs="黑体"/>
            <w:b/>
            <w:kern w:val="0"/>
            <w:sz w:val="24"/>
            <w:szCs w:val="24"/>
            <w:lang w:val="en-US" w:eastAsia="zh-CN"/>
          </w:rPr>
          <w:t>项目</w:t>
        </w:r>
      </w:ins>
      <w:ins w:id="1387" w:author="熊大如如" w:date="2020-04-08T16:07:07Z">
        <w:r>
          <w:rPr>
            <w:rFonts w:hint="eastAsia" w:ascii="黑体" w:hAnsi="黑体" w:eastAsia="黑体" w:cs="黑体"/>
            <w:b/>
            <w:kern w:val="0"/>
            <w:sz w:val="24"/>
            <w:szCs w:val="24"/>
            <w:lang w:val="en-US" w:eastAsia="zh-CN"/>
          </w:rPr>
          <w:t>研究</w:t>
        </w:r>
      </w:ins>
      <w:ins w:id="1388" w:author="熊大如如" w:date="2020-04-08T16:07:09Z">
        <w:r>
          <w:rPr>
            <w:rFonts w:hint="eastAsia" w:ascii="黑体" w:hAnsi="黑体" w:eastAsia="黑体" w:cs="黑体"/>
            <w:b/>
            <w:kern w:val="0"/>
            <w:sz w:val="24"/>
            <w:szCs w:val="24"/>
            <w:lang w:val="en-US" w:eastAsia="zh-CN"/>
          </w:rPr>
          <w:t>背景</w:t>
        </w:r>
        <w:bookmarkEnd w:id="93"/>
        <w:bookmarkEnd w:id="94"/>
        <w:bookmarkEnd w:id="95"/>
        <w:bookmarkEnd w:id="96"/>
      </w:ins>
    </w:p>
    <w:p>
      <w:pPr>
        <w:snapToGrid/>
        <w:spacing w:beforeAutospacing="0" w:afterAutospacing="0" w:line="240" w:lineRule="auto"/>
        <w:ind w:left="0" w:leftChars="0" w:right="0" w:rightChars="0" w:firstLine="420" w:firstLineChars="0"/>
        <w:jc w:val="both"/>
        <w:outlineLvl w:val="0"/>
        <w:rPr>
          <w:ins w:id="1390" w:author="熊大如如" w:date="2020-04-09T16:58:44Z"/>
          <w:rFonts w:hint="eastAsia" w:ascii="仿宋" w:hAnsi="仿宋" w:eastAsia="仿宋" w:cs="仿宋"/>
          <w:b w:val="0"/>
          <w:bCs/>
          <w:kern w:val="0"/>
          <w:sz w:val="24"/>
          <w:szCs w:val="24"/>
          <w:lang w:val="en-US" w:eastAsia="zh-CN"/>
        </w:rPr>
        <w:pPrChange w:id="1389" w:author="熊大如如" w:date="2020-04-08T16:07:25Z">
          <w:pPr>
            <w:snapToGrid/>
            <w:spacing w:beforeAutospacing="0" w:afterAutospacing="0" w:line="240" w:lineRule="auto"/>
            <w:ind w:left="0" w:leftChars="0" w:right="0" w:rightChars="0" w:firstLine="0" w:firstLineChars="0"/>
            <w:jc w:val="both"/>
            <w:outlineLvl w:val="0"/>
          </w:pPr>
        </w:pPrChange>
      </w:pPr>
      <w:ins w:id="1391" w:author="熊大如如" w:date="2020-04-08T16:21:53Z">
        <w:bookmarkStart w:id="97" w:name="_Toc6602"/>
        <w:bookmarkStart w:id="98" w:name="_Toc1396"/>
        <w:bookmarkStart w:id="99" w:name="_Toc13956"/>
        <w:bookmarkStart w:id="100" w:name="_Toc20818"/>
        <w:r>
          <w:rPr>
            <w:rFonts w:hint="eastAsia" w:ascii="仿宋" w:hAnsi="仿宋" w:eastAsia="仿宋" w:cs="仿宋"/>
            <w:b w:val="0"/>
            <w:bCs/>
            <w:kern w:val="0"/>
            <w:sz w:val="24"/>
            <w:szCs w:val="24"/>
            <w:rPrChange w:id="1392" w:author="熊大如如" w:date="2020-04-08T16:23:17Z">
              <w:rPr>
                <w:rFonts w:hint="default" w:ascii="黑体" w:hAnsi="黑体" w:eastAsia="黑体" w:cs="黑体"/>
                <w:b/>
                <w:kern w:val="0"/>
                <w:sz w:val="24"/>
                <w:szCs w:val="24"/>
              </w:rPr>
            </w:rPrChange>
          </w:rPr>
          <w:t>进入二十一世纪以来，互联网的飞快发展推动着各行业的进步和发展。人类进入了互联网信息时代，人们对互联网数据和信息的处理和应用已经进入自动化、网络化和社会化的阶段。在互联网信息时代</w:t>
        </w:r>
      </w:ins>
      <w:ins w:id="1393" w:author="熊大如如" w:date="2020-04-08T16:22:04Z">
        <w:r>
          <w:rPr>
            <w:rFonts w:hint="eastAsia" w:ascii="仿宋" w:hAnsi="仿宋" w:eastAsia="仿宋" w:cs="仿宋"/>
            <w:b w:val="0"/>
            <w:bCs/>
            <w:kern w:val="0"/>
            <w:sz w:val="24"/>
            <w:szCs w:val="24"/>
            <w:rPrChange w:id="1394" w:author="熊大如如" w:date="2020-04-08T16:23:17Z">
              <w:rPr>
                <w:rFonts w:hint="default" w:ascii="黑体" w:hAnsi="黑体" w:eastAsia="黑体" w:cs="黑体"/>
                <w:b/>
                <w:kern w:val="0"/>
                <w:sz w:val="24"/>
                <w:szCs w:val="24"/>
              </w:rPr>
            </w:rPrChange>
          </w:rPr>
          <w:t>的今天，越来越多的互联网用户利用手机等移动端进行相关的网上交流和娱乐活动。</w:t>
        </w:r>
      </w:ins>
      <w:ins w:id="1395" w:author="熊大如如" w:date="2020-04-08T16:25:56Z">
        <w:r>
          <w:rPr>
            <w:rFonts w:hint="eastAsia" w:ascii="仿宋" w:hAnsi="仿宋" w:eastAsia="仿宋" w:cs="仿宋"/>
            <w:b w:val="0"/>
            <w:bCs/>
            <w:kern w:val="0"/>
            <w:sz w:val="24"/>
            <w:szCs w:val="24"/>
            <w:lang w:val="en-US" w:eastAsia="zh-CN"/>
          </w:rPr>
          <w:t>网络</w:t>
        </w:r>
      </w:ins>
      <w:ins w:id="1396" w:author="熊大如如" w:date="2020-04-08T17:03:15Z">
        <w:r>
          <w:rPr>
            <w:rFonts w:hint="eastAsia" w:ascii="仿宋" w:hAnsi="仿宋" w:eastAsia="仿宋" w:cs="仿宋"/>
            <w:b w:val="0"/>
            <w:bCs/>
            <w:kern w:val="0"/>
            <w:sz w:val="24"/>
            <w:szCs w:val="24"/>
            <w:lang w:val="en-US" w:eastAsia="zh-CN"/>
          </w:rPr>
          <w:t>购物</w:t>
        </w:r>
      </w:ins>
      <w:ins w:id="1397" w:author="熊大如如" w:date="2020-04-08T17:03:18Z">
        <w:r>
          <w:rPr>
            <w:rFonts w:hint="eastAsia" w:ascii="仿宋" w:hAnsi="仿宋" w:eastAsia="仿宋" w:cs="仿宋"/>
            <w:b w:val="0"/>
            <w:bCs/>
            <w:kern w:val="0"/>
            <w:sz w:val="24"/>
            <w:szCs w:val="24"/>
            <w:lang w:val="en-US" w:eastAsia="zh-CN"/>
          </w:rPr>
          <w:t>成为了</w:t>
        </w:r>
      </w:ins>
      <w:ins w:id="1398" w:author="熊大如如" w:date="2020-04-08T17:03:21Z">
        <w:r>
          <w:rPr>
            <w:rFonts w:hint="eastAsia" w:ascii="仿宋" w:hAnsi="仿宋" w:eastAsia="仿宋" w:cs="仿宋"/>
            <w:b w:val="0"/>
            <w:bCs/>
            <w:kern w:val="0"/>
            <w:sz w:val="24"/>
            <w:szCs w:val="24"/>
            <w:lang w:val="en-US" w:eastAsia="zh-CN"/>
          </w:rPr>
          <w:t>人们</w:t>
        </w:r>
      </w:ins>
      <w:ins w:id="1399" w:author="熊大如如" w:date="2020-04-08T17:03:26Z">
        <w:r>
          <w:rPr>
            <w:rFonts w:hint="eastAsia" w:ascii="仿宋" w:hAnsi="仿宋" w:eastAsia="仿宋" w:cs="仿宋"/>
            <w:b w:val="0"/>
            <w:bCs/>
            <w:kern w:val="0"/>
            <w:sz w:val="24"/>
            <w:szCs w:val="24"/>
            <w:lang w:val="en-US" w:eastAsia="zh-CN"/>
          </w:rPr>
          <w:t>的</w:t>
        </w:r>
      </w:ins>
      <w:ins w:id="1400" w:author="熊大如如" w:date="2020-04-08T17:03:32Z">
        <w:r>
          <w:rPr>
            <w:rFonts w:hint="eastAsia" w:ascii="仿宋" w:hAnsi="仿宋" w:eastAsia="仿宋" w:cs="仿宋"/>
            <w:b w:val="0"/>
            <w:bCs/>
            <w:kern w:val="0"/>
            <w:sz w:val="24"/>
            <w:szCs w:val="24"/>
            <w:lang w:val="en-US" w:eastAsia="zh-CN"/>
          </w:rPr>
          <w:t>重要</w:t>
        </w:r>
      </w:ins>
      <w:ins w:id="1401" w:author="熊大如如" w:date="2020-04-08T17:03:37Z">
        <w:r>
          <w:rPr>
            <w:rFonts w:hint="eastAsia" w:ascii="仿宋" w:hAnsi="仿宋" w:eastAsia="仿宋" w:cs="仿宋"/>
            <w:b w:val="0"/>
            <w:bCs/>
            <w:kern w:val="0"/>
            <w:sz w:val="24"/>
            <w:szCs w:val="24"/>
            <w:lang w:val="en-US" w:eastAsia="zh-CN"/>
          </w:rPr>
          <w:t>活动</w:t>
        </w:r>
      </w:ins>
      <w:ins w:id="1402" w:author="熊大如如" w:date="2020-04-08T17:03:38Z">
        <w:r>
          <w:rPr>
            <w:rFonts w:hint="eastAsia" w:ascii="仿宋" w:hAnsi="仿宋" w:eastAsia="仿宋" w:cs="仿宋"/>
            <w:b w:val="0"/>
            <w:bCs/>
            <w:kern w:val="0"/>
            <w:sz w:val="24"/>
            <w:szCs w:val="24"/>
            <w:lang w:val="en-US" w:eastAsia="zh-CN"/>
          </w:rPr>
          <w:t>，</w:t>
        </w:r>
      </w:ins>
      <w:ins w:id="1403" w:author="熊大如如" w:date="2020-04-08T17:03:43Z">
        <w:r>
          <w:rPr>
            <w:rFonts w:hint="eastAsia" w:ascii="仿宋" w:hAnsi="仿宋" w:eastAsia="仿宋" w:cs="仿宋"/>
            <w:b w:val="0"/>
            <w:bCs/>
            <w:kern w:val="0"/>
            <w:sz w:val="24"/>
            <w:szCs w:val="24"/>
            <w:lang w:val="en-US" w:eastAsia="zh-CN"/>
          </w:rPr>
          <w:t>此种</w:t>
        </w:r>
      </w:ins>
      <w:ins w:id="1404" w:author="熊大如如" w:date="2020-04-08T17:03:45Z">
        <w:r>
          <w:rPr>
            <w:rFonts w:hint="eastAsia" w:ascii="仿宋" w:hAnsi="仿宋" w:eastAsia="仿宋" w:cs="仿宋"/>
            <w:b w:val="0"/>
            <w:bCs/>
            <w:kern w:val="0"/>
            <w:sz w:val="24"/>
            <w:szCs w:val="24"/>
            <w:lang w:val="en-US" w:eastAsia="zh-CN"/>
          </w:rPr>
          <w:t>情况</w:t>
        </w:r>
      </w:ins>
      <w:ins w:id="1405" w:author="熊大如如" w:date="2020-04-08T17:03:46Z">
        <w:r>
          <w:rPr>
            <w:rFonts w:hint="eastAsia" w:ascii="仿宋" w:hAnsi="仿宋" w:eastAsia="仿宋" w:cs="仿宋"/>
            <w:b w:val="0"/>
            <w:bCs/>
            <w:kern w:val="0"/>
            <w:sz w:val="24"/>
            <w:szCs w:val="24"/>
            <w:lang w:val="en-US" w:eastAsia="zh-CN"/>
          </w:rPr>
          <w:t>下</w:t>
        </w:r>
      </w:ins>
      <w:ins w:id="1406" w:author="熊大如如" w:date="2020-04-08T17:03:47Z">
        <w:r>
          <w:rPr>
            <w:rFonts w:hint="eastAsia" w:ascii="仿宋" w:hAnsi="仿宋" w:eastAsia="仿宋" w:cs="仿宋"/>
            <w:b w:val="0"/>
            <w:bCs/>
            <w:kern w:val="0"/>
            <w:sz w:val="24"/>
            <w:szCs w:val="24"/>
            <w:lang w:val="en-US" w:eastAsia="zh-CN"/>
          </w:rPr>
          <w:t>，</w:t>
        </w:r>
      </w:ins>
      <w:ins w:id="1407" w:author="熊大如如" w:date="2020-04-08T17:04:02Z">
        <w:r>
          <w:rPr>
            <w:rFonts w:hint="eastAsia" w:ascii="仿宋" w:hAnsi="仿宋" w:eastAsia="仿宋" w:cs="仿宋"/>
            <w:b w:val="0"/>
            <w:bCs/>
            <w:kern w:val="0"/>
            <w:sz w:val="24"/>
            <w:szCs w:val="24"/>
            <w:lang w:val="en-US" w:eastAsia="zh-CN"/>
          </w:rPr>
          <w:t>传统</w:t>
        </w:r>
      </w:ins>
      <w:ins w:id="1408" w:author="熊大如如" w:date="2020-04-08T17:04:03Z">
        <w:r>
          <w:rPr>
            <w:rFonts w:hint="eastAsia" w:ascii="仿宋" w:hAnsi="仿宋" w:eastAsia="仿宋" w:cs="仿宋"/>
            <w:b w:val="0"/>
            <w:bCs/>
            <w:kern w:val="0"/>
            <w:sz w:val="24"/>
            <w:szCs w:val="24"/>
            <w:lang w:val="en-US" w:eastAsia="zh-CN"/>
          </w:rPr>
          <w:t>的</w:t>
        </w:r>
      </w:ins>
      <w:ins w:id="1409" w:author="熊大如如" w:date="2020-04-08T17:04:11Z">
        <w:r>
          <w:rPr>
            <w:rFonts w:hint="eastAsia" w:ascii="仿宋" w:hAnsi="仿宋" w:eastAsia="仿宋" w:cs="仿宋"/>
            <w:b w:val="0"/>
            <w:bCs/>
            <w:kern w:val="0"/>
            <w:sz w:val="24"/>
            <w:szCs w:val="24"/>
            <w:lang w:val="en-US" w:eastAsia="zh-CN"/>
          </w:rPr>
          <w:t>线下</w:t>
        </w:r>
      </w:ins>
      <w:ins w:id="1410" w:author="熊大如如" w:date="2020-04-08T17:04:14Z">
        <w:r>
          <w:rPr>
            <w:rFonts w:hint="eastAsia" w:ascii="仿宋" w:hAnsi="仿宋" w:eastAsia="仿宋" w:cs="仿宋"/>
            <w:b w:val="0"/>
            <w:bCs/>
            <w:kern w:val="0"/>
            <w:sz w:val="24"/>
            <w:szCs w:val="24"/>
            <w:lang w:val="en-US" w:eastAsia="zh-CN"/>
          </w:rPr>
          <w:t>购物</w:t>
        </w:r>
      </w:ins>
      <w:ins w:id="1411" w:author="熊大如如" w:date="2020-04-08T17:04:16Z">
        <w:r>
          <w:rPr>
            <w:rFonts w:hint="eastAsia" w:ascii="仿宋" w:hAnsi="仿宋" w:eastAsia="仿宋" w:cs="仿宋"/>
            <w:b w:val="0"/>
            <w:bCs/>
            <w:kern w:val="0"/>
            <w:sz w:val="24"/>
            <w:szCs w:val="24"/>
            <w:lang w:val="en-US" w:eastAsia="zh-CN"/>
          </w:rPr>
          <w:t>已经</w:t>
        </w:r>
      </w:ins>
      <w:ins w:id="1412" w:author="熊大如如" w:date="2020-04-08T17:04:17Z">
        <w:r>
          <w:rPr>
            <w:rFonts w:hint="eastAsia" w:ascii="仿宋" w:hAnsi="仿宋" w:eastAsia="仿宋" w:cs="仿宋"/>
            <w:b w:val="0"/>
            <w:bCs/>
            <w:kern w:val="0"/>
            <w:sz w:val="24"/>
            <w:szCs w:val="24"/>
            <w:lang w:val="en-US" w:eastAsia="zh-CN"/>
          </w:rPr>
          <w:t>不能</w:t>
        </w:r>
      </w:ins>
      <w:ins w:id="1413" w:author="熊大如如" w:date="2020-04-08T17:04:20Z">
        <w:r>
          <w:rPr>
            <w:rFonts w:hint="eastAsia" w:ascii="仿宋" w:hAnsi="仿宋" w:eastAsia="仿宋" w:cs="仿宋"/>
            <w:b w:val="0"/>
            <w:bCs/>
            <w:kern w:val="0"/>
            <w:sz w:val="24"/>
            <w:szCs w:val="24"/>
            <w:lang w:val="en-US" w:eastAsia="zh-CN"/>
          </w:rPr>
          <w:t>满足</w:t>
        </w:r>
      </w:ins>
      <w:ins w:id="1414" w:author="熊大如如" w:date="2020-04-08T17:04:23Z">
        <w:r>
          <w:rPr>
            <w:rFonts w:hint="eastAsia" w:ascii="仿宋" w:hAnsi="仿宋" w:eastAsia="仿宋" w:cs="仿宋"/>
            <w:b w:val="0"/>
            <w:bCs/>
            <w:kern w:val="0"/>
            <w:sz w:val="24"/>
            <w:szCs w:val="24"/>
            <w:lang w:val="en-US" w:eastAsia="zh-CN"/>
          </w:rPr>
          <w:t>人们</w:t>
        </w:r>
      </w:ins>
      <w:ins w:id="1415" w:author="熊大如如" w:date="2020-04-08T17:04:25Z">
        <w:r>
          <w:rPr>
            <w:rFonts w:hint="eastAsia" w:ascii="仿宋" w:hAnsi="仿宋" w:eastAsia="仿宋" w:cs="仿宋"/>
            <w:b w:val="0"/>
            <w:bCs/>
            <w:kern w:val="0"/>
            <w:sz w:val="24"/>
            <w:szCs w:val="24"/>
            <w:lang w:val="en-US" w:eastAsia="zh-CN"/>
          </w:rPr>
          <w:t>随时</w:t>
        </w:r>
      </w:ins>
      <w:ins w:id="1416" w:author="熊大如如" w:date="2020-04-08T17:04:30Z">
        <w:r>
          <w:rPr>
            <w:rFonts w:hint="eastAsia" w:ascii="仿宋" w:hAnsi="仿宋" w:eastAsia="仿宋" w:cs="仿宋"/>
            <w:b w:val="0"/>
            <w:bCs/>
            <w:kern w:val="0"/>
            <w:sz w:val="24"/>
            <w:szCs w:val="24"/>
            <w:lang w:val="en-US" w:eastAsia="zh-CN"/>
          </w:rPr>
          <w:t>随地</w:t>
        </w:r>
      </w:ins>
      <w:ins w:id="1417" w:author="熊大如如" w:date="2020-04-08T17:04:31Z">
        <w:r>
          <w:rPr>
            <w:rFonts w:hint="eastAsia" w:ascii="仿宋" w:hAnsi="仿宋" w:eastAsia="仿宋" w:cs="仿宋"/>
            <w:b w:val="0"/>
            <w:bCs/>
            <w:kern w:val="0"/>
            <w:sz w:val="24"/>
            <w:szCs w:val="24"/>
            <w:lang w:val="en-US" w:eastAsia="zh-CN"/>
          </w:rPr>
          <w:t>购物</w:t>
        </w:r>
      </w:ins>
      <w:ins w:id="1418" w:author="熊大如如" w:date="2020-04-08T17:04:32Z">
        <w:r>
          <w:rPr>
            <w:rFonts w:hint="eastAsia" w:ascii="仿宋" w:hAnsi="仿宋" w:eastAsia="仿宋" w:cs="仿宋"/>
            <w:b w:val="0"/>
            <w:bCs/>
            <w:kern w:val="0"/>
            <w:sz w:val="24"/>
            <w:szCs w:val="24"/>
            <w:lang w:val="en-US" w:eastAsia="zh-CN"/>
          </w:rPr>
          <w:t>的</w:t>
        </w:r>
      </w:ins>
      <w:ins w:id="1419" w:author="熊大如如" w:date="2020-04-08T17:04:36Z">
        <w:r>
          <w:rPr>
            <w:rFonts w:hint="eastAsia" w:ascii="仿宋" w:hAnsi="仿宋" w:eastAsia="仿宋" w:cs="仿宋"/>
            <w:b w:val="0"/>
            <w:bCs/>
            <w:kern w:val="0"/>
            <w:sz w:val="24"/>
            <w:szCs w:val="24"/>
            <w:lang w:val="en-US" w:eastAsia="zh-CN"/>
          </w:rPr>
          <w:t>需求</w:t>
        </w:r>
      </w:ins>
      <w:ins w:id="1420" w:author="熊大如如" w:date="2020-04-08T17:04:37Z">
        <w:r>
          <w:rPr>
            <w:rFonts w:hint="eastAsia" w:ascii="仿宋" w:hAnsi="仿宋" w:eastAsia="仿宋" w:cs="仿宋"/>
            <w:b w:val="0"/>
            <w:bCs/>
            <w:kern w:val="0"/>
            <w:sz w:val="24"/>
            <w:szCs w:val="24"/>
            <w:lang w:val="en-US" w:eastAsia="zh-CN"/>
          </w:rPr>
          <w:t>了</w:t>
        </w:r>
      </w:ins>
      <w:ins w:id="1421" w:author="熊大如如" w:date="2020-04-08T17:04:38Z">
        <w:r>
          <w:rPr>
            <w:rFonts w:hint="eastAsia" w:ascii="仿宋" w:hAnsi="仿宋" w:eastAsia="仿宋" w:cs="仿宋"/>
            <w:b w:val="0"/>
            <w:bCs/>
            <w:kern w:val="0"/>
            <w:sz w:val="24"/>
            <w:szCs w:val="24"/>
            <w:lang w:val="en-US" w:eastAsia="zh-CN"/>
          </w:rPr>
          <w:t>，</w:t>
        </w:r>
      </w:ins>
      <w:ins w:id="1422" w:author="熊大如如" w:date="2020-04-08T17:04:40Z">
        <w:r>
          <w:rPr>
            <w:rFonts w:hint="eastAsia" w:ascii="仿宋" w:hAnsi="仿宋" w:eastAsia="仿宋" w:cs="仿宋"/>
            <w:b w:val="0"/>
            <w:bCs/>
            <w:kern w:val="0"/>
            <w:sz w:val="24"/>
            <w:szCs w:val="24"/>
            <w:lang w:val="en-US" w:eastAsia="zh-CN"/>
          </w:rPr>
          <w:t>于是</w:t>
        </w:r>
      </w:ins>
      <w:ins w:id="1423" w:author="熊大如如" w:date="2020-04-08T17:04:46Z">
        <w:r>
          <w:rPr>
            <w:rFonts w:hint="eastAsia" w:ascii="仿宋" w:hAnsi="仿宋" w:eastAsia="仿宋" w:cs="仿宋"/>
            <w:b w:val="0"/>
            <w:bCs/>
            <w:kern w:val="0"/>
            <w:sz w:val="24"/>
            <w:szCs w:val="24"/>
            <w:lang w:val="en-US" w:eastAsia="zh-CN"/>
          </w:rPr>
          <w:t>，</w:t>
        </w:r>
      </w:ins>
      <w:ins w:id="1424" w:author="熊大如如" w:date="2020-04-08T17:04:56Z">
        <w:r>
          <w:rPr>
            <w:rFonts w:hint="eastAsia" w:ascii="仿宋" w:hAnsi="仿宋" w:eastAsia="仿宋" w:cs="仿宋"/>
            <w:b w:val="0"/>
            <w:bCs/>
            <w:kern w:val="0"/>
            <w:sz w:val="24"/>
            <w:szCs w:val="24"/>
            <w:lang w:val="en-US" w:eastAsia="zh-CN"/>
          </w:rPr>
          <w:t>电商</w:t>
        </w:r>
      </w:ins>
      <w:ins w:id="1425" w:author="熊大如如" w:date="2020-04-08T17:04:50Z">
        <w:r>
          <w:rPr>
            <w:rFonts w:hint="eastAsia" w:ascii="仿宋" w:hAnsi="仿宋" w:eastAsia="仿宋" w:cs="仿宋"/>
            <w:b w:val="0"/>
            <w:bCs/>
            <w:kern w:val="0"/>
            <w:sz w:val="24"/>
            <w:szCs w:val="24"/>
            <w:lang w:val="en-US" w:eastAsia="zh-CN"/>
          </w:rPr>
          <w:t>网站</w:t>
        </w:r>
      </w:ins>
      <w:ins w:id="1426" w:author="熊大如如" w:date="2020-04-08T17:05:08Z">
        <w:r>
          <w:rPr>
            <w:rFonts w:hint="eastAsia" w:ascii="仿宋" w:hAnsi="仿宋" w:eastAsia="仿宋" w:cs="仿宋"/>
            <w:b w:val="0"/>
            <w:bCs/>
            <w:kern w:val="0"/>
            <w:sz w:val="24"/>
            <w:szCs w:val="24"/>
            <w:lang w:val="en-US" w:eastAsia="zh-CN"/>
          </w:rPr>
          <w:t>应运而生</w:t>
        </w:r>
      </w:ins>
      <w:ins w:id="1427" w:author="熊大如如" w:date="2020-04-08T17:05:17Z">
        <w:r>
          <w:rPr>
            <w:rFonts w:hint="eastAsia" w:ascii="仿宋" w:hAnsi="仿宋" w:eastAsia="仿宋" w:cs="仿宋"/>
            <w:b w:val="0"/>
            <w:bCs/>
            <w:kern w:val="0"/>
            <w:sz w:val="24"/>
            <w:szCs w:val="24"/>
            <w:lang w:val="en-US" w:eastAsia="zh-CN"/>
          </w:rPr>
          <w:t>，</w:t>
        </w:r>
      </w:ins>
      <w:ins w:id="1428" w:author="熊大如如" w:date="2020-04-08T17:05:21Z">
        <w:r>
          <w:rPr>
            <w:rFonts w:hint="eastAsia" w:ascii="仿宋" w:hAnsi="仿宋" w:eastAsia="仿宋" w:cs="仿宋"/>
            <w:b w:val="0"/>
            <w:bCs/>
            <w:kern w:val="0"/>
            <w:sz w:val="24"/>
            <w:szCs w:val="24"/>
            <w:lang w:val="en-US" w:eastAsia="zh-CN"/>
          </w:rPr>
          <w:t>人们</w:t>
        </w:r>
      </w:ins>
      <w:ins w:id="1429" w:author="熊大如如" w:date="2020-04-08T17:05:23Z">
        <w:r>
          <w:rPr>
            <w:rFonts w:hint="eastAsia" w:ascii="仿宋" w:hAnsi="仿宋" w:eastAsia="仿宋" w:cs="仿宋"/>
            <w:b w:val="0"/>
            <w:bCs/>
            <w:kern w:val="0"/>
            <w:sz w:val="24"/>
            <w:szCs w:val="24"/>
            <w:lang w:val="en-US" w:eastAsia="zh-CN"/>
          </w:rPr>
          <w:t>可以利用</w:t>
        </w:r>
      </w:ins>
      <w:ins w:id="1430" w:author="熊大如如" w:date="2020-04-08T17:05:25Z">
        <w:r>
          <w:rPr>
            <w:rFonts w:hint="eastAsia" w:ascii="仿宋" w:hAnsi="仿宋" w:eastAsia="仿宋" w:cs="仿宋"/>
            <w:b w:val="0"/>
            <w:bCs/>
            <w:kern w:val="0"/>
            <w:sz w:val="24"/>
            <w:szCs w:val="24"/>
            <w:lang w:val="en-US" w:eastAsia="zh-CN"/>
          </w:rPr>
          <w:t>互联网</w:t>
        </w:r>
      </w:ins>
      <w:ins w:id="1431" w:author="熊大如如" w:date="2020-04-08T17:05:30Z">
        <w:r>
          <w:rPr>
            <w:rFonts w:hint="eastAsia" w:ascii="仿宋" w:hAnsi="仿宋" w:eastAsia="仿宋" w:cs="仿宋"/>
            <w:b w:val="0"/>
            <w:bCs/>
            <w:kern w:val="0"/>
            <w:sz w:val="24"/>
            <w:szCs w:val="24"/>
            <w:lang w:val="en-US" w:eastAsia="zh-CN"/>
          </w:rPr>
          <w:t>来</w:t>
        </w:r>
      </w:ins>
      <w:ins w:id="1432" w:author="熊大如如" w:date="2020-04-08T17:05:42Z">
        <w:r>
          <w:rPr>
            <w:rFonts w:hint="eastAsia" w:ascii="仿宋" w:hAnsi="仿宋" w:eastAsia="仿宋" w:cs="仿宋"/>
            <w:b w:val="0"/>
            <w:bCs/>
            <w:kern w:val="0"/>
            <w:sz w:val="24"/>
            <w:szCs w:val="24"/>
            <w:lang w:val="en-US" w:eastAsia="zh-CN"/>
          </w:rPr>
          <w:t>随时随地</w:t>
        </w:r>
      </w:ins>
      <w:ins w:id="1433" w:author="熊大如如" w:date="2020-04-08T17:05:46Z">
        <w:r>
          <w:rPr>
            <w:rFonts w:hint="eastAsia" w:ascii="仿宋" w:hAnsi="仿宋" w:eastAsia="仿宋" w:cs="仿宋"/>
            <w:b w:val="0"/>
            <w:bCs/>
            <w:kern w:val="0"/>
            <w:sz w:val="24"/>
            <w:szCs w:val="24"/>
            <w:lang w:val="en-US" w:eastAsia="zh-CN"/>
          </w:rPr>
          <w:t>购入</w:t>
        </w:r>
      </w:ins>
      <w:ins w:id="1434" w:author="熊大如如" w:date="2020-04-08T17:05:48Z">
        <w:r>
          <w:rPr>
            <w:rFonts w:hint="eastAsia" w:ascii="仿宋" w:hAnsi="仿宋" w:eastAsia="仿宋" w:cs="仿宋"/>
            <w:b w:val="0"/>
            <w:bCs/>
            <w:kern w:val="0"/>
            <w:sz w:val="24"/>
            <w:szCs w:val="24"/>
            <w:lang w:val="en-US" w:eastAsia="zh-CN"/>
          </w:rPr>
          <w:t>自己</w:t>
        </w:r>
      </w:ins>
      <w:ins w:id="1435" w:author="熊大如如" w:date="2020-04-08T17:05:51Z">
        <w:r>
          <w:rPr>
            <w:rFonts w:hint="eastAsia" w:ascii="仿宋" w:hAnsi="仿宋" w:eastAsia="仿宋" w:cs="仿宋"/>
            <w:b w:val="0"/>
            <w:bCs/>
            <w:kern w:val="0"/>
            <w:sz w:val="24"/>
            <w:szCs w:val="24"/>
            <w:lang w:val="en-US" w:eastAsia="zh-CN"/>
          </w:rPr>
          <w:t>喜爱的</w:t>
        </w:r>
      </w:ins>
      <w:ins w:id="1436" w:author="熊大如如" w:date="2020-04-08T17:05:53Z">
        <w:r>
          <w:rPr>
            <w:rFonts w:hint="eastAsia" w:ascii="仿宋" w:hAnsi="仿宋" w:eastAsia="仿宋" w:cs="仿宋"/>
            <w:b w:val="0"/>
            <w:bCs/>
            <w:kern w:val="0"/>
            <w:sz w:val="24"/>
            <w:szCs w:val="24"/>
            <w:lang w:val="en-US" w:eastAsia="zh-CN"/>
          </w:rPr>
          <w:t>东西</w:t>
        </w:r>
      </w:ins>
      <w:ins w:id="1437" w:author="熊大如如" w:date="2020-04-08T17:06:23Z">
        <w:r>
          <w:rPr>
            <w:rFonts w:hint="eastAsia" w:ascii="仿宋" w:hAnsi="仿宋" w:eastAsia="仿宋" w:cs="仿宋"/>
            <w:b w:val="0"/>
            <w:bCs/>
            <w:kern w:val="0"/>
            <w:sz w:val="24"/>
            <w:szCs w:val="24"/>
            <w:lang w:val="en-US" w:eastAsia="zh-CN"/>
          </w:rPr>
          <w:t>。</w:t>
        </w:r>
        <w:bookmarkEnd w:id="97"/>
        <w:bookmarkEnd w:id="98"/>
        <w:bookmarkEnd w:id="99"/>
        <w:bookmarkEnd w:id="100"/>
      </w:ins>
    </w:p>
    <w:p>
      <w:pPr>
        <w:snapToGrid/>
        <w:spacing w:beforeAutospacing="0" w:afterAutospacing="0" w:line="240" w:lineRule="auto"/>
        <w:ind w:left="0" w:leftChars="0" w:right="0" w:rightChars="0" w:firstLine="420" w:firstLineChars="0"/>
        <w:jc w:val="both"/>
        <w:outlineLvl w:val="9"/>
        <w:rPr>
          <w:ins w:id="1439" w:author="熊大如如" w:date="2020-04-08T16:24:20Z"/>
          <w:rFonts w:hint="default" w:ascii="仿宋" w:hAnsi="仿宋" w:eastAsia="仿宋" w:cs="仿宋"/>
          <w:b w:val="0"/>
          <w:bCs/>
          <w:kern w:val="0"/>
          <w:sz w:val="24"/>
          <w:szCs w:val="24"/>
          <w:lang w:val="en-US" w:eastAsia="zh-CN"/>
        </w:rPr>
        <w:pPrChange w:id="1438" w:author="熊大如如" w:date="2020-04-08T16:07:25Z">
          <w:pPr>
            <w:snapToGrid/>
            <w:spacing w:beforeAutospacing="0" w:afterAutospacing="0" w:line="240" w:lineRule="auto"/>
            <w:ind w:left="0" w:leftChars="0" w:right="0" w:rightChars="0" w:firstLine="0" w:firstLineChars="0"/>
            <w:jc w:val="both"/>
            <w:outlineLvl w:val="0"/>
          </w:pPr>
        </w:pPrChange>
      </w:pPr>
    </w:p>
    <w:p>
      <w:pPr>
        <w:snapToGrid/>
        <w:spacing w:beforeAutospacing="0" w:afterAutospacing="0" w:line="240" w:lineRule="auto"/>
        <w:ind w:left="0" w:leftChars="0" w:right="0" w:rightChars="0" w:firstLine="0" w:firstLineChars="0"/>
        <w:jc w:val="both"/>
        <w:outlineLvl w:val="0"/>
        <w:rPr>
          <w:ins w:id="1441" w:author="熊大如如" w:date="2020-04-08T17:06:56Z"/>
          <w:rFonts w:hint="eastAsia" w:ascii="黑体" w:hAnsi="黑体" w:eastAsia="黑体" w:cs="黑体"/>
          <w:b/>
          <w:bCs w:val="0"/>
          <w:kern w:val="0"/>
          <w:sz w:val="24"/>
          <w:szCs w:val="24"/>
          <w:lang w:val="en-US" w:eastAsia="zh-CN"/>
          <w:rPrChange w:id="1442" w:author="熊大如如" w:date="2020-04-08T17:07:08Z">
            <w:rPr>
              <w:ins w:id="1443" w:author="熊大如如" w:date="2020-04-08T17:06:56Z"/>
              <w:rFonts w:hint="eastAsia" w:ascii="仿宋" w:hAnsi="仿宋" w:eastAsia="仿宋" w:cs="仿宋"/>
              <w:b w:val="0"/>
              <w:bCs/>
              <w:kern w:val="0"/>
              <w:sz w:val="24"/>
              <w:szCs w:val="24"/>
              <w:lang w:val="en-US" w:eastAsia="zh-CN"/>
            </w:rPr>
          </w:rPrChange>
        </w:rPr>
        <w:pPrChange w:id="1440" w:author="熊大如如" w:date="2020-04-08T17:06:41Z">
          <w:pPr>
            <w:snapToGrid/>
            <w:spacing w:beforeAutospacing="0" w:afterAutospacing="0" w:line="240" w:lineRule="auto"/>
            <w:ind w:left="0" w:leftChars="0" w:right="0" w:rightChars="0" w:firstLine="0" w:firstLineChars="0"/>
            <w:jc w:val="both"/>
            <w:outlineLvl w:val="0"/>
          </w:pPr>
        </w:pPrChange>
      </w:pPr>
      <w:ins w:id="1444" w:author="熊大如如" w:date="2020-04-08T17:06:47Z">
        <w:bookmarkStart w:id="101" w:name="_Toc27018"/>
        <w:bookmarkStart w:id="102" w:name="_Toc17427"/>
        <w:bookmarkStart w:id="103" w:name="_Toc11790"/>
        <w:bookmarkStart w:id="104" w:name="_Toc31068"/>
        <w:r>
          <w:rPr>
            <w:rFonts w:hint="eastAsia" w:ascii="黑体" w:hAnsi="黑体" w:eastAsia="黑体" w:cs="黑体"/>
            <w:b/>
            <w:bCs w:val="0"/>
            <w:kern w:val="0"/>
            <w:sz w:val="24"/>
            <w:szCs w:val="24"/>
            <w:lang w:val="en-US" w:eastAsia="zh-CN"/>
            <w:rPrChange w:id="1445" w:author="熊大如如" w:date="2020-04-08T17:07:08Z">
              <w:rPr>
                <w:rFonts w:hint="eastAsia" w:ascii="仿宋" w:hAnsi="仿宋" w:eastAsia="仿宋" w:cs="仿宋"/>
                <w:b w:val="0"/>
                <w:bCs/>
                <w:kern w:val="0"/>
                <w:sz w:val="24"/>
                <w:szCs w:val="24"/>
                <w:lang w:val="en-US" w:eastAsia="zh-CN"/>
              </w:rPr>
            </w:rPrChange>
          </w:rPr>
          <w:t>1.2</w:t>
        </w:r>
      </w:ins>
      <w:ins w:id="1446" w:author="熊大如如" w:date="2020-04-08T17:06:49Z">
        <w:r>
          <w:rPr>
            <w:rFonts w:hint="eastAsia" w:ascii="黑体" w:hAnsi="黑体" w:eastAsia="黑体" w:cs="黑体"/>
            <w:b/>
            <w:bCs w:val="0"/>
            <w:kern w:val="0"/>
            <w:sz w:val="24"/>
            <w:szCs w:val="24"/>
            <w:lang w:val="en-US" w:eastAsia="zh-CN"/>
            <w:rPrChange w:id="1447" w:author="熊大如如" w:date="2020-04-08T17:07:08Z">
              <w:rPr>
                <w:rFonts w:hint="eastAsia" w:ascii="仿宋" w:hAnsi="仿宋" w:eastAsia="仿宋" w:cs="仿宋"/>
                <w:b w:val="0"/>
                <w:bCs/>
                <w:kern w:val="0"/>
                <w:sz w:val="24"/>
                <w:szCs w:val="24"/>
                <w:lang w:val="en-US" w:eastAsia="zh-CN"/>
              </w:rPr>
            </w:rPrChange>
          </w:rPr>
          <w:t xml:space="preserve"> </w:t>
        </w:r>
      </w:ins>
      <w:ins w:id="1448" w:author="熊大如如" w:date="2020-04-08T17:06:51Z">
        <w:r>
          <w:rPr>
            <w:rFonts w:hint="eastAsia" w:ascii="黑体" w:hAnsi="黑体" w:eastAsia="黑体" w:cs="黑体"/>
            <w:b/>
            <w:bCs w:val="0"/>
            <w:kern w:val="0"/>
            <w:sz w:val="24"/>
            <w:szCs w:val="24"/>
            <w:lang w:val="en-US" w:eastAsia="zh-CN"/>
            <w:rPrChange w:id="1449" w:author="熊大如如" w:date="2020-04-08T17:07:08Z">
              <w:rPr>
                <w:rFonts w:hint="eastAsia" w:ascii="仿宋" w:hAnsi="仿宋" w:eastAsia="仿宋" w:cs="仿宋"/>
                <w:b w:val="0"/>
                <w:bCs/>
                <w:kern w:val="0"/>
                <w:sz w:val="24"/>
                <w:szCs w:val="24"/>
                <w:lang w:val="en-US" w:eastAsia="zh-CN"/>
              </w:rPr>
            </w:rPrChange>
          </w:rPr>
          <w:t>项目</w:t>
        </w:r>
      </w:ins>
      <w:ins w:id="1450" w:author="熊大如如" w:date="2020-04-08T17:06:54Z">
        <w:r>
          <w:rPr>
            <w:rFonts w:hint="eastAsia" w:ascii="黑体" w:hAnsi="黑体" w:eastAsia="黑体" w:cs="黑体"/>
            <w:b/>
            <w:bCs w:val="0"/>
            <w:kern w:val="0"/>
            <w:sz w:val="24"/>
            <w:szCs w:val="24"/>
            <w:lang w:val="en-US" w:eastAsia="zh-CN"/>
            <w:rPrChange w:id="1451" w:author="熊大如如" w:date="2020-04-08T17:07:08Z">
              <w:rPr>
                <w:rFonts w:hint="eastAsia" w:ascii="仿宋" w:hAnsi="仿宋" w:eastAsia="仿宋" w:cs="仿宋"/>
                <w:b w:val="0"/>
                <w:bCs/>
                <w:kern w:val="0"/>
                <w:sz w:val="24"/>
                <w:szCs w:val="24"/>
                <w:lang w:val="en-US" w:eastAsia="zh-CN"/>
              </w:rPr>
            </w:rPrChange>
          </w:rPr>
          <w:t>研究的</w:t>
        </w:r>
      </w:ins>
      <w:ins w:id="1452" w:author="熊大如如" w:date="2020-04-08T17:06:56Z">
        <w:r>
          <w:rPr>
            <w:rFonts w:hint="eastAsia" w:ascii="黑体" w:hAnsi="黑体" w:eastAsia="黑体" w:cs="黑体"/>
            <w:b/>
            <w:bCs w:val="0"/>
            <w:kern w:val="0"/>
            <w:sz w:val="24"/>
            <w:szCs w:val="24"/>
            <w:lang w:val="en-US" w:eastAsia="zh-CN"/>
            <w:rPrChange w:id="1453" w:author="熊大如如" w:date="2020-04-08T17:07:08Z">
              <w:rPr>
                <w:rFonts w:hint="eastAsia" w:ascii="仿宋" w:hAnsi="仿宋" w:eastAsia="仿宋" w:cs="仿宋"/>
                <w:b w:val="0"/>
                <w:bCs/>
                <w:kern w:val="0"/>
                <w:sz w:val="24"/>
                <w:szCs w:val="24"/>
                <w:lang w:val="en-US" w:eastAsia="zh-CN"/>
              </w:rPr>
            </w:rPrChange>
          </w:rPr>
          <w:t>意义</w:t>
        </w:r>
        <w:bookmarkEnd w:id="101"/>
        <w:bookmarkEnd w:id="102"/>
        <w:bookmarkEnd w:id="103"/>
        <w:bookmarkEnd w:id="104"/>
      </w:ins>
    </w:p>
    <w:p>
      <w:pPr>
        <w:snapToGrid/>
        <w:spacing w:beforeAutospacing="0" w:afterAutospacing="0" w:line="240" w:lineRule="auto"/>
        <w:ind w:left="0" w:leftChars="0" w:right="0" w:rightChars="0" w:firstLine="420" w:firstLineChars="0"/>
        <w:jc w:val="both"/>
        <w:outlineLvl w:val="0"/>
        <w:rPr>
          <w:ins w:id="1455" w:author="熊大如如" w:date="2020-04-09T17:07:08Z"/>
          <w:rFonts w:hint="eastAsia" w:ascii="仿宋" w:hAnsi="仿宋" w:eastAsia="仿宋" w:cs="仿宋"/>
          <w:b w:val="0"/>
          <w:bCs/>
          <w:kern w:val="0"/>
          <w:sz w:val="24"/>
          <w:szCs w:val="24"/>
          <w:lang w:val="en-US" w:eastAsia="zh-CN"/>
        </w:rPr>
        <w:pPrChange w:id="1454" w:author="熊大如如" w:date="2020-04-08T17:07:10Z">
          <w:pPr>
            <w:snapToGrid/>
            <w:spacing w:beforeAutospacing="0" w:afterAutospacing="0" w:line="240" w:lineRule="auto"/>
            <w:ind w:left="0" w:leftChars="0" w:right="0" w:rightChars="0" w:firstLine="0" w:firstLineChars="0"/>
            <w:jc w:val="both"/>
            <w:outlineLvl w:val="0"/>
          </w:pPr>
        </w:pPrChange>
      </w:pPr>
      <w:ins w:id="1456" w:author="熊大如如" w:date="2020-04-08T17:07:22Z">
        <w:bookmarkStart w:id="105" w:name="_Toc17713"/>
        <w:bookmarkStart w:id="106" w:name="_Toc10945"/>
        <w:bookmarkStart w:id="107" w:name="_Toc30577"/>
        <w:bookmarkStart w:id="108" w:name="_Toc15697"/>
        <w:r>
          <w:rPr>
            <w:rFonts w:hint="eastAsia" w:ascii="仿宋" w:hAnsi="仿宋" w:eastAsia="仿宋" w:cs="仿宋"/>
            <w:b w:val="0"/>
            <w:bCs/>
            <w:kern w:val="0"/>
            <w:sz w:val="24"/>
            <w:szCs w:val="24"/>
            <w:lang w:val="en-US" w:eastAsia="zh-CN"/>
          </w:rPr>
          <w:t>我国</w:t>
        </w:r>
      </w:ins>
      <w:ins w:id="1457" w:author="熊大如如" w:date="2020-04-08T17:07:27Z">
        <w:r>
          <w:rPr>
            <w:rFonts w:hint="eastAsia" w:ascii="仿宋" w:hAnsi="仿宋" w:eastAsia="仿宋" w:cs="仿宋"/>
            <w:b w:val="0"/>
            <w:bCs/>
            <w:kern w:val="0"/>
            <w:sz w:val="24"/>
            <w:szCs w:val="24"/>
            <w:lang w:val="en-US" w:eastAsia="zh-CN"/>
          </w:rPr>
          <w:t>电商</w:t>
        </w:r>
      </w:ins>
      <w:ins w:id="1458" w:author="熊大如如" w:date="2020-04-08T17:07:31Z">
        <w:r>
          <w:rPr>
            <w:rFonts w:hint="eastAsia" w:ascii="仿宋" w:hAnsi="仿宋" w:eastAsia="仿宋" w:cs="仿宋"/>
            <w:b w:val="0"/>
            <w:bCs/>
            <w:kern w:val="0"/>
            <w:sz w:val="24"/>
            <w:szCs w:val="24"/>
            <w:lang w:val="en-US" w:eastAsia="zh-CN"/>
          </w:rPr>
          <w:t>的</w:t>
        </w:r>
      </w:ins>
      <w:ins w:id="1459" w:author="熊大如如" w:date="2020-04-08T17:07:35Z">
        <w:r>
          <w:rPr>
            <w:rFonts w:hint="eastAsia" w:ascii="仿宋" w:hAnsi="仿宋" w:eastAsia="仿宋" w:cs="仿宋"/>
            <w:b w:val="0"/>
            <w:bCs/>
            <w:kern w:val="0"/>
            <w:sz w:val="24"/>
            <w:szCs w:val="24"/>
            <w:lang w:val="en-US" w:eastAsia="zh-CN"/>
          </w:rPr>
          <w:t>快速</w:t>
        </w:r>
      </w:ins>
      <w:ins w:id="1460" w:author="熊大如如" w:date="2020-04-08T17:07:36Z">
        <w:r>
          <w:rPr>
            <w:rFonts w:hint="eastAsia" w:ascii="仿宋" w:hAnsi="仿宋" w:eastAsia="仿宋" w:cs="仿宋"/>
            <w:b w:val="0"/>
            <w:bCs/>
            <w:kern w:val="0"/>
            <w:sz w:val="24"/>
            <w:szCs w:val="24"/>
            <w:lang w:val="en-US" w:eastAsia="zh-CN"/>
          </w:rPr>
          <w:t>发展</w:t>
        </w:r>
      </w:ins>
      <w:ins w:id="1461" w:author="熊大如如" w:date="2020-04-08T17:07:39Z">
        <w:r>
          <w:rPr>
            <w:rFonts w:hint="eastAsia" w:ascii="仿宋" w:hAnsi="仿宋" w:eastAsia="仿宋" w:cs="仿宋"/>
            <w:b w:val="0"/>
            <w:bCs/>
            <w:kern w:val="0"/>
            <w:sz w:val="24"/>
            <w:szCs w:val="24"/>
            <w:lang w:val="en-US" w:eastAsia="zh-CN"/>
          </w:rPr>
          <w:t>，</w:t>
        </w:r>
      </w:ins>
      <w:ins w:id="1462" w:author="熊大如如" w:date="2020-04-08T17:07:42Z">
        <w:r>
          <w:rPr>
            <w:rFonts w:hint="eastAsia" w:ascii="仿宋" w:hAnsi="仿宋" w:eastAsia="仿宋" w:cs="仿宋"/>
            <w:b w:val="0"/>
            <w:bCs/>
            <w:kern w:val="0"/>
            <w:sz w:val="24"/>
            <w:szCs w:val="24"/>
            <w:lang w:val="en-US" w:eastAsia="zh-CN"/>
          </w:rPr>
          <w:t>催生了</w:t>
        </w:r>
      </w:ins>
      <w:ins w:id="1463" w:author="熊大如如" w:date="2020-04-08T17:07:44Z">
        <w:r>
          <w:rPr>
            <w:rFonts w:hint="eastAsia" w:ascii="仿宋" w:hAnsi="仿宋" w:eastAsia="仿宋" w:cs="仿宋"/>
            <w:b w:val="0"/>
            <w:bCs/>
            <w:kern w:val="0"/>
            <w:sz w:val="24"/>
            <w:szCs w:val="24"/>
            <w:lang w:val="en-US" w:eastAsia="zh-CN"/>
          </w:rPr>
          <w:t>许多</w:t>
        </w:r>
      </w:ins>
      <w:ins w:id="1464" w:author="熊大如如" w:date="2020-04-08T17:07:46Z">
        <w:r>
          <w:rPr>
            <w:rFonts w:hint="eastAsia" w:ascii="仿宋" w:hAnsi="仿宋" w:eastAsia="仿宋" w:cs="仿宋"/>
            <w:b w:val="0"/>
            <w:bCs/>
            <w:kern w:val="0"/>
            <w:sz w:val="24"/>
            <w:szCs w:val="24"/>
            <w:lang w:val="en-US" w:eastAsia="zh-CN"/>
          </w:rPr>
          <w:t>细分</w:t>
        </w:r>
      </w:ins>
      <w:ins w:id="1465" w:author="熊大如如" w:date="2020-04-08T17:08:03Z">
        <w:r>
          <w:rPr>
            <w:rFonts w:hint="eastAsia" w:ascii="仿宋" w:hAnsi="仿宋" w:eastAsia="仿宋" w:cs="仿宋"/>
            <w:b w:val="0"/>
            <w:bCs/>
            <w:kern w:val="0"/>
            <w:sz w:val="24"/>
            <w:szCs w:val="24"/>
            <w:lang w:val="en-US" w:eastAsia="zh-CN"/>
          </w:rPr>
          <w:t>业务</w:t>
        </w:r>
      </w:ins>
      <w:ins w:id="1466" w:author="熊大如如" w:date="2020-04-08T17:08:05Z">
        <w:r>
          <w:rPr>
            <w:rFonts w:hint="eastAsia" w:ascii="仿宋" w:hAnsi="仿宋" w:eastAsia="仿宋" w:cs="仿宋"/>
            <w:b w:val="0"/>
            <w:bCs/>
            <w:kern w:val="0"/>
            <w:sz w:val="24"/>
            <w:szCs w:val="24"/>
            <w:lang w:val="en-US" w:eastAsia="zh-CN"/>
          </w:rPr>
          <w:t>，</w:t>
        </w:r>
      </w:ins>
      <w:ins w:id="1467" w:author="熊大如如" w:date="2020-04-08T17:08:16Z">
        <w:r>
          <w:rPr>
            <w:rFonts w:hint="eastAsia" w:ascii="仿宋" w:hAnsi="仿宋" w:eastAsia="仿宋" w:cs="仿宋"/>
            <w:b w:val="0"/>
            <w:bCs/>
            <w:kern w:val="0"/>
            <w:sz w:val="24"/>
            <w:szCs w:val="24"/>
            <w:lang w:val="en-US" w:eastAsia="zh-CN"/>
          </w:rPr>
          <w:t>Axf</w:t>
        </w:r>
      </w:ins>
      <w:ins w:id="1468" w:author="熊大如如" w:date="2020-04-08T17:08:18Z">
        <w:r>
          <w:rPr>
            <w:rFonts w:hint="eastAsia" w:ascii="仿宋" w:hAnsi="仿宋" w:eastAsia="仿宋" w:cs="仿宋"/>
            <w:b w:val="0"/>
            <w:bCs/>
            <w:kern w:val="0"/>
            <w:sz w:val="24"/>
            <w:szCs w:val="24"/>
            <w:lang w:val="en-US" w:eastAsia="zh-CN"/>
          </w:rPr>
          <w:t>项目</w:t>
        </w:r>
      </w:ins>
      <w:ins w:id="1469" w:author="熊大如如" w:date="2020-04-08T17:08:21Z">
        <w:r>
          <w:rPr>
            <w:rFonts w:hint="eastAsia" w:ascii="仿宋" w:hAnsi="仿宋" w:eastAsia="仿宋" w:cs="仿宋"/>
            <w:b w:val="0"/>
            <w:bCs/>
            <w:kern w:val="0"/>
            <w:sz w:val="24"/>
            <w:szCs w:val="24"/>
            <w:lang w:val="en-US" w:eastAsia="zh-CN"/>
          </w:rPr>
          <w:t>就是</w:t>
        </w:r>
      </w:ins>
      <w:ins w:id="1470" w:author="熊大如如" w:date="2020-04-08T17:08:24Z">
        <w:r>
          <w:rPr>
            <w:rFonts w:hint="eastAsia" w:ascii="仿宋" w:hAnsi="仿宋" w:eastAsia="仿宋" w:cs="仿宋"/>
            <w:b w:val="0"/>
            <w:bCs/>
            <w:kern w:val="0"/>
            <w:sz w:val="24"/>
            <w:szCs w:val="24"/>
            <w:lang w:val="en-US" w:eastAsia="zh-CN"/>
          </w:rPr>
          <w:t>为了</w:t>
        </w:r>
      </w:ins>
      <w:ins w:id="1471" w:author="熊大如如" w:date="2020-04-08T17:08:25Z">
        <w:r>
          <w:rPr>
            <w:rFonts w:hint="eastAsia" w:ascii="仿宋" w:hAnsi="仿宋" w:eastAsia="仿宋" w:cs="仿宋"/>
            <w:b w:val="0"/>
            <w:bCs/>
            <w:kern w:val="0"/>
            <w:sz w:val="24"/>
            <w:szCs w:val="24"/>
            <w:lang w:val="en-US" w:eastAsia="zh-CN"/>
          </w:rPr>
          <w:t>解决</w:t>
        </w:r>
      </w:ins>
      <w:ins w:id="1472" w:author="熊大如如" w:date="2020-04-08T17:08:27Z">
        <w:r>
          <w:rPr>
            <w:rFonts w:hint="eastAsia" w:ascii="仿宋" w:hAnsi="仿宋" w:eastAsia="仿宋" w:cs="仿宋"/>
            <w:b w:val="0"/>
            <w:bCs/>
            <w:kern w:val="0"/>
            <w:sz w:val="24"/>
            <w:szCs w:val="24"/>
            <w:lang w:val="en-US" w:eastAsia="zh-CN"/>
          </w:rPr>
          <w:t>人们</w:t>
        </w:r>
      </w:ins>
      <w:ins w:id="1473" w:author="熊大如如" w:date="2020-04-08T17:08:29Z">
        <w:r>
          <w:rPr>
            <w:rFonts w:hint="eastAsia" w:ascii="仿宋" w:hAnsi="仿宋" w:eastAsia="仿宋" w:cs="仿宋"/>
            <w:b w:val="0"/>
            <w:bCs/>
            <w:kern w:val="0"/>
            <w:sz w:val="24"/>
            <w:szCs w:val="24"/>
            <w:lang w:val="en-US" w:eastAsia="zh-CN"/>
          </w:rPr>
          <w:t>在</w:t>
        </w:r>
      </w:ins>
      <w:ins w:id="1474" w:author="熊大如如" w:date="2020-04-08T17:08:31Z">
        <w:r>
          <w:rPr>
            <w:rFonts w:hint="eastAsia" w:ascii="仿宋" w:hAnsi="仿宋" w:eastAsia="仿宋" w:cs="仿宋"/>
            <w:b w:val="0"/>
            <w:bCs/>
            <w:kern w:val="0"/>
            <w:sz w:val="24"/>
            <w:szCs w:val="24"/>
            <w:lang w:val="en-US" w:eastAsia="zh-CN"/>
          </w:rPr>
          <w:t>购买</w:t>
        </w:r>
      </w:ins>
      <w:ins w:id="1475" w:author="熊大如如" w:date="2020-04-08T17:08:36Z">
        <w:r>
          <w:rPr>
            <w:rFonts w:hint="eastAsia" w:ascii="仿宋" w:hAnsi="仿宋" w:eastAsia="仿宋" w:cs="仿宋"/>
            <w:b w:val="0"/>
            <w:bCs/>
            <w:kern w:val="0"/>
            <w:sz w:val="24"/>
            <w:szCs w:val="24"/>
            <w:lang w:val="en-US" w:eastAsia="zh-CN"/>
          </w:rPr>
          <w:t>新鲜</w:t>
        </w:r>
      </w:ins>
      <w:ins w:id="1476" w:author="熊大如如" w:date="2020-04-08T17:08:37Z">
        <w:r>
          <w:rPr>
            <w:rFonts w:hint="eastAsia" w:ascii="仿宋" w:hAnsi="仿宋" w:eastAsia="仿宋" w:cs="仿宋"/>
            <w:b w:val="0"/>
            <w:bCs/>
            <w:kern w:val="0"/>
            <w:sz w:val="24"/>
            <w:szCs w:val="24"/>
            <w:lang w:val="en-US" w:eastAsia="zh-CN"/>
          </w:rPr>
          <w:t>食材</w:t>
        </w:r>
      </w:ins>
      <w:ins w:id="1477" w:author="熊大如如" w:date="2020-04-08T17:08:43Z">
        <w:r>
          <w:rPr>
            <w:rFonts w:hint="eastAsia" w:ascii="仿宋" w:hAnsi="仿宋" w:eastAsia="仿宋" w:cs="仿宋"/>
            <w:b w:val="0"/>
            <w:bCs/>
            <w:kern w:val="0"/>
            <w:sz w:val="24"/>
            <w:szCs w:val="24"/>
            <w:lang w:val="en-US" w:eastAsia="zh-CN"/>
          </w:rPr>
          <w:t>上的</w:t>
        </w:r>
      </w:ins>
      <w:ins w:id="1478" w:author="熊大如如" w:date="2020-04-08T17:08:46Z">
        <w:r>
          <w:rPr>
            <w:rFonts w:hint="eastAsia" w:ascii="仿宋" w:hAnsi="仿宋" w:eastAsia="仿宋" w:cs="仿宋"/>
            <w:b w:val="0"/>
            <w:bCs/>
            <w:kern w:val="0"/>
            <w:sz w:val="24"/>
            <w:szCs w:val="24"/>
            <w:lang w:val="en-US" w:eastAsia="zh-CN"/>
          </w:rPr>
          <w:t>困扰</w:t>
        </w:r>
      </w:ins>
      <w:ins w:id="1479" w:author="熊大如如" w:date="2020-04-08T17:08:55Z">
        <w:r>
          <w:rPr>
            <w:rFonts w:hint="eastAsia" w:ascii="仿宋" w:hAnsi="仿宋" w:eastAsia="仿宋" w:cs="仿宋"/>
            <w:b w:val="0"/>
            <w:bCs/>
            <w:kern w:val="0"/>
            <w:sz w:val="24"/>
            <w:szCs w:val="24"/>
            <w:lang w:val="en-US" w:eastAsia="zh-CN"/>
          </w:rPr>
          <w:t>。</w:t>
        </w:r>
      </w:ins>
      <w:ins w:id="1480" w:author="熊大如如" w:date="2020-04-08T17:08:56Z">
        <w:r>
          <w:rPr>
            <w:rFonts w:hint="eastAsia" w:ascii="仿宋" w:hAnsi="仿宋" w:eastAsia="仿宋" w:cs="仿宋"/>
            <w:b w:val="0"/>
            <w:bCs/>
            <w:kern w:val="0"/>
            <w:sz w:val="24"/>
            <w:szCs w:val="24"/>
            <w:lang w:val="en-US" w:eastAsia="zh-CN"/>
          </w:rPr>
          <w:t>人们</w:t>
        </w:r>
      </w:ins>
      <w:ins w:id="1481" w:author="熊大如如" w:date="2020-04-08T17:08:58Z">
        <w:r>
          <w:rPr>
            <w:rFonts w:hint="eastAsia" w:ascii="仿宋" w:hAnsi="仿宋" w:eastAsia="仿宋" w:cs="仿宋"/>
            <w:b w:val="0"/>
            <w:bCs/>
            <w:kern w:val="0"/>
            <w:sz w:val="24"/>
            <w:szCs w:val="24"/>
            <w:lang w:val="en-US" w:eastAsia="zh-CN"/>
          </w:rPr>
          <w:t>可以</w:t>
        </w:r>
      </w:ins>
      <w:ins w:id="1482" w:author="熊大如如" w:date="2020-04-08T17:08:59Z">
        <w:r>
          <w:rPr>
            <w:rFonts w:hint="eastAsia" w:ascii="仿宋" w:hAnsi="仿宋" w:eastAsia="仿宋" w:cs="仿宋"/>
            <w:b w:val="0"/>
            <w:bCs/>
            <w:kern w:val="0"/>
            <w:sz w:val="24"/>
            <w:szCs w:val="24"/>
            <w:lang w:val="en-US" w:eastAsia="zh-CN"/>
          </w:rPr>
          <w:t>在</w:t>
        </w:r>
      </w:ins>
      <w:ins w:id="1483" w:author="熊大如如" w:date="2020-04-08T17:09:00Z">
        <w:r>
          <w:rPr>
            <w:rFonts w:hint="eastAsia" w:ascii="仿宋" w:hAnsi="仿宋" w:eastAsia="仿宋" w:cs="仿宋"/>
            <w:b w:val="0"/>
            <w:bCs/>
            <w:kern w:val="0"/>
            <w:sz w:val="24"/>
            <w:szCs w:val="24"/>
            <w:lang w:val="en-US" w:eastAsia="zh-CN"/>
          </w:rPr>
          <w:t>网页</w:t>
        </w:r>
      </w:ins>
      <w:ins w:id="1484" w:author="熊大如如" w:date="2020-04-08T17:09:01Z">
        <w:r>
          <w:rPr>
            <w:rFonts w:hint="eastAsia" w:ascii="仿宋" w:hAnsi="仿宋" w:eastAsia="仿宋" w:cs="仿宋"/>
            <w:b w:val="0"/>
            <w:bCs/>
            <w:kern w:val="0"/>
            <w:sz w:val="24"/>
            <w:szCs w:val="24"/>
            <w:lang w:val="en-US" w:eastAsia="zh-CN"/>
          </w:rPr>
          <w:t>上</w:t>
        </w:r>
      </w:ins>
      <w:ins w:id="1485" w:author="熊大如如" w:date="2020-04-08T17:09:04Z">
        <w:r>
          <w:rPr>
            <w:rFonts w:hint="eastAsia" w:ascii="仿宋" w:hAnsi="仿宋" w:eastAsia="仿宋" w:cs="仿宋"/>
            <w:b w:val="0"/>
            <w:bCs/>
            <w:kern w:val="0"/>
            <w:sz w:val="24"/>
            <w:szCs w:val="24"/>
            <w:lang w:val="en-US" w:eastAsia="zh-CN"/>
          </w:rPr>
          <w:t>购买</w:t>
        </w:r>
      </w:ins>
      <w:ins w:id="1486" w:author="熊大如如" w:date="2020-04-08T17:09:05Z">
        <w:r>
          <w:rPr>
            <w:rFonts w:hint="eastAsia" w:ascii="仿宋" w:hAnsi="仿宋" w:eastAsia="仿宋" w:cs="仿宋"/>
            <w:b w:val="0"/>
            <w:bCs/>
            <w:kern w:val="0"/>
            <w:sz w:val="24"/>
            <w:szCs w:val="24"/>
            <w:lang w:val="en-US" w:eastAsia="zh-CN"/>
          </w:rPr>
          <w:t>自己</w:t>
        </w:r>
      </w:ins>
      <w:ins w:id="1487" w:author="熊大如如" w:date="2020-04-08T17:09:06Z">
        <w:r>
          <w:rPr>
            <w:rFonts w:hint="eastAsia" w:ascii="仿宋" w:hAnsi="仿宋" w:eastAsia="仿宋" w:cs="仿宋"/>
            <w:b w:val="0"/>
            <w:bCs/>
            <w:kern w:val="0"/>
            <w:sz w:val="24"/>
            <w:szCs w:val="24"/>
            <w:lang w:val="en-US" w:eastAsia="zh-CN"/>
          </w:rPr>
          <w:t>喜爱</w:t>
        </w:r>
      </w:ins>
      <w:ins w:id="1488" w:author="熊大如如" w:date="2020-04-08T17:09:07Z">
        <w:r>
          <w:rPr>
            <w:rFonts w:hint="eastAsia" w:ascii="仿宋" w:hAnsi="仿宋" w:eastAsia="仿宋" w:cs="仿宋"/>
            <w:b w:val="0"/>
            <w:bCs/>
            <w:kern w:val="0"/>
            <w:sz w:val="24"/>
            <w:szCs w:val="24"/>
            <w:lang w:val="en-US" w:eastAsia="zh-CN"/>
          </w:rPr>
          <w:t>的</w:t>
        </w:r>
      </w:ins>
      <w:ins w:id="1489" w:author="熊大如如" w:date="2020-04-08T17:09:08Z">
        <w:r>
          <w:rPr>
            <w:rFonts w:hint="eastAsia" w:ascii="仿宋" w:hAnsi="仿宋" w:eastAsia="仿宋" w:cs="仿宋"/>
            <w:b w:val="0"/>
            <w:bCs/>
            <w:kern w:val="0"/>
            <w:sz w:val="24"/>
            <w:szCs w:val="24"/>
            <w:lang w:val="en-US" w:eastAsia="zh-CN"/>
          </w:rPr>
          <w:t>食材</w:t>
        </w:r>
      </w:ins>
      <w:ins w:id="1490" w:author="熊大如如" w:date="2020-04-08T17:09:10Z">
        <w:r>
          <w:rPr>
            <w:rFonts w:hint="eastAsia" w:ascii="仿宋" w:hAnsi="仿宋" w:eastAsia="仿宋" w:cs="仿宋"/>
            <w:b w:val="0"/>
            <w:bCs/>
            <w:kern w:val="0"/>
            <w:sz w:val="24"/>
            <w:szCs w:val="24"/>
            <w:lang w:val="en-US" w:eastAsia="zh-CN"/>
          </w:rPr>
          <w:t>和</w:t>
        </w:r>
      </w:ins>
      <w:ins w:id="1491" w:author="熊大如如" w:date="2020-04-08T17:09:13Z">
        <w:r>
          <w:rPr>
            <w:rFonts w:hint="eastAsia" w:ascii="仿宋" w:hAnsi="仿宋" w:eastAsia="仿宋" w:cs="仿宋"/>
            <w:b w:val="0"/>
            <w:bCs/>
            <w:kern w:val="0"/>
            <w:sz w:val="24"/>
            <w:szCs w:val="24"/>
            <w:lang w:val="en-US" w:eastAsia="zh-CN"/>
          </w:rPr>
          <w:t>水</w:t>
        </w:r>
      </w:ins>
      <w:ins w:id="1492" w:author="熊大如如" w:date="2020-04-08T17:09:15Z">
        <w:r>
          <w:rPr>
            <w:rFonts w:hint="eastAsia" w:ascii="仿宋" w:hAnsi="仿宋" w:eastAsia="仿宋" w:cs="仿宋"/>
            <w:b w:val="0"/>
            <w:bCs/>
            <w:kern w:val="0"/>
            <w:sz w:val="24"/>
            <w:szCs w:val="24"/>
            <w:lang w:val="en-US" w:eastAsia="zh-CN"/>
          </w:rPr>
          <w:t>果</w:t>
        </w:r>
      </w:ins>
      <w:ins w:id="1493" w:author="熊大如如" w:date="2020-04-08T17:09:24Z">
        <w:r>
          <w:rPr>
            <w:rFonts w:hint="eastAsia" w:ascii="仿宋" w:hAnsi="仿宋" w:eastAsia="仿宋" w:cs="仿宋"/>
            <w:b w:val="0"/>
            <w:bCs/>
            <w:kern w:val="0"/>
            <w:sz w:val="24"/>
            <w:szCs w:val="24"/>
            <w:lang w:val="en-US" w:eastAsia="zh-CN"/>
          </w:rPr>
          <w:t>，</w:t>
        </w:r>
      </w:ins>
      <w:ins w:id="1494" w:author="熊大如如" w:date="2020-04-08T17:09:29Z">
        <w:r>
          <w:rPr>
            <w:rFonts w:hint="eastAsia" w:ascii="仿宋" w:hAnsi="仿宋" w:eastAsia="仿宋" w:cs="仿宋"/>
            <w:b w:val="0"/>
            <w:bCs/>
            <w:kern w:val="0"/>
            <w:sz w:val="24"/>
            <w:szCs w:val="24"/>
            <w:lang w:val="en-US" w:eastAsia="zh-CN"/>
          </w:rPr>
          <w:t>而</w:t>
        </w:r>
      </w:ins>
      <w:ins w:id="1495" w:author="熊大如如" w:date="2020-04-08T17:09:35Z">
        <w:r>
          <w:rPr>
            <w:rFonts w:hint="eastAsia" w:ascii="仿宋" w:hAnsi="仿宋" w:eastAsia="仿宋" w:cs="仿宋"/>
            <w:b w:val="0"/>
            <w:bCs/>
            <w:kern w:val="0"/>
            <w:sz w:val="24"/>
            <w:szCs w:val="24"/>
            <w:lang w:val="en-US" w:eastAsia="zh-CN"/>
          </w:rPr>
          <w:t>快速</w:t>
        </w:r>
      </w:ins>
      <w:ins w:id="1496" w:author="熊大如如" w:date="2020-04-08T17:09:36Z">
        <w:r>
          <w:rPr>
            <w:rFonts w:hint="eastAsia" w:ascii="仿宋" w:hAnsi="仿宋" w:eastAsia="仿宋" w:cs="仿宋"/>
            <w:b w:val="0"/>
            <w:bCs/>
            <w:kern w:val="0"/>
            <w:sz w:val="24"/>
            <w:szCs w:val="24"/>
            <w:lang w:val="en-US" w:eastAsia="zh-CN"/>
          </w:rPr>
          <w:t>的</w:t>
        </w:r>
      </w:ins>
      <w:ins w:id="1497" w:author="熊大如如" w:date="2020-04-08T17:09:45Z">
        <w:r>
          <w:rPr>
            <w:rFonts w:hint="eastAsia" w:ascii="仿宋" w:hAnsi="仿宋" w:eastAsia="仿宋" w:cs="仿宋"/>
            <w:b w:val="0"/>
            <w:bCs/>
            <w:kern w:val="0"/>
            <w:sz w:val="24"/>
            <w:szCs w:val="24"/>
            <w:lang w:val="en-US" w:eastAsia="zh-CN"/>
          </w:rPr>
          <w:t>送货</w:t>
        </w:r>
      </w:ins>
      <w:ins w:id="1498" w:author="熊大如如" w:date="2020-04-08T17:09:42Z">
        <w:r>
          <w:rPr>
            <w:rFonts w:hint="eastAsia" w:ascii="仿宋" w:hAnsi="仿宋" w:eastAsia="仿宋" w:cs="仿宋"/>
            <w:b w:val="0"/>
            <w:bCs/>
            <w:kern w:val="0"/>
            <w:sz w:val="24"/>
            <w:szCs w:val="24"/>
            <w:lang w:val="en-US" w:eastAsia="zh-CN"/>
          </w:rPr>
          <w:t>服务</w:t>
        </w:r>
      </w:ins>
      <w:ins w:id="1499" w:author="熊大如如" w:date="2020-04-08T17:09:49Z">
        <w:r>
          <w:rPr>
            <w:rFonts w:hint="eastAsia" w:ascii="仿宋" w:hAnsi="仿宋" w:eastAsia="仿宋" w:cs="仿宋"/>
            <w:b w:val="0"/>
            <w:bCs/>
            <w:kern w:val="0"/>
            <w:sz w:val="24"/>
            <w:szCs w:val="24"/>
            <w:lang w:val="en-US" w:eastAsia="zh-CN"/>
          </w:rPr>
          <w:t>可以</w:t>
        </w:r>
      </w:ins>
      <w:ins w:id="1500" w:author="熊大如如" w:date="2020-04-08T17:09:51Z">
        <w:r>
          <w:rPr>
            <w:rFonts w:hint="eastAsia" w:ascii="仿宋" w:hAnsi="仿宋" w:eastAsia="仿宋" w:cs="仿宋"/>
            <w:b w:val="0"/>
            <w:bCs/>
            <w:kern w:val="0"/>
            <w:sz w:val="24"/>
            <w:szCs w:val="24"/>
            <w:lang w:val="en-US" w:eastAsia="zh-CN"/>
          </w:rPr>
          <w:t>解决</w:t>
        </w:r>
      </w:ins>
      <w:ins w:id="1501" w:author="熊大如如" w:date="2020-04-08T17:09:53Z">
        <w:r>
          <w:rPr>
            <w:rFonts w:hint="eastAsia" w:ascii="仿宋" w:hAnsi="仿宋" w:eastAsia="仿宋" w:cs="仿宋"/>
            <w:b w:val="0"/>
            <w:bCs/>
            <w:kern w:val="0"/>
            <w:sz w:val="24"/>
            <w:szCs w:val="24"/>
            <w:lang w:val="en-US" w:eastAsia="zh-CN"/>
          </w:rPr>
          <w:t>人们</w:t>
        </w:r>
      </w:ins>
      <w:ins w:id="1502" w:author="熊大如如" w:date="2020-04-08T17:09:54Z">
        <w:r>
          <w:rPr>
            <w:rFonts w:hint="eastAsia" w:ascii="仿宋" w:hAnsi="仿宋" w:eastAsia="仿宋" w:cs="仿宋"/>
            <w:b w:val="0"/>
            <w:bCs/>
            <w:kern w:val="0"/>
            <w:sz w:val="24"/>
            <w:szCs w:val="24"/>
            <w:lang w:val="en-US" w:eastAsia="zh-CN"/>
          </w:rPr>
          <w:t>担忧</w:t>
        </w:r>
      </w:ins>
      <w:ins w:id="1503" w:author="熊大如如" w:date="2020-04-08T17:09:55Z">
        <w:r>
          <w:rPr>
            <w:rFonts w:hint="eastAsia" w:ascii="仿宋" w:hAnsi="仿宋" w:eastAsia="仿宋" w:cs="仿宋"/>
            <w:b w:val="0"/>
            <w:bCs/>
            <w:kern w:val="0"/>
            <w:sz w:val="24"/>
            <w:szCs w:val="24"/>
            <w:lang w:val="en-US" w:eastAsia="zh-CN"/>
          </w:rPr>
          <w:t>的</w:t>
        </w:r>
      </w:ins>
      <w:ins w:id="1504" w:author="熊大如如" w:date="2020-04-08T17:09:57Z">
        <w:r>
          <w:rPr>
            <w:rFonts w:hint="eastAsia" w:ascii="仿宋" w:hAnsi="仿宋" w:eastAsia="仿宋" w:cs="仿宋"/>
            <w:b w:val="0"/>
            <w:bCs/>
            <w:kern w:val="0"/>
            <w:sz w:val="24"/>
            <w:szCs w:val="24"/>
            <w:lang w:val="en-US" w:eastAsia="zh-CN"/>
          </w:rPr>
          <w:t>食材</w:t>
        </w:r>
      </w:ins>
      <w:ins w:id="1505" w:author="熊大如如" w:date="2020-04-08T17:10:02Z">
        <w:r>
          <w:rPr>
            <w:rFonts w:hint="eastAsia" w:ascii="仿宋" w:hAnsi="仿宋" w:eastAsia="仿宋" w:cs="仿宋"/>
            <w:b w:val="0"/>
            <w:bCs/>
            <w:kern w:val="0"/>
            <w:sz w:val="24"/>
            <w:szCs w:val="24"/>
            <w:lang w:val="en-US" w:eastAsia="zh-CN"/>
          </w:rPr>
          <w:t>新鲜</w:t>
        </w:r>
      </w:ins>
      <w:ins w:id="1506" w:author="熊大如如" w:date="2020-04-08T17:10:03Z">
        <w:r>
          <w:rPr>
            <w:rFonts w:hint="eastAsia" w:ascii="仿宋" w:hAnsi="仿宋" w:eastAsia="仿宋" w:cs="仿宋"/>
            <w:b w:val="0"/>
            <w:bCs/>
            <w:kern w:val="0"/>
            <w:sz w:val="24"/>
            <w:szCs w:val="24"/>
            <w:lang w:val="en-US" w:eastAsia="zh-CN"/>
          </w:rPr>
          <w:t>度</w:t>
        </w:r>
      </w:ins>
      <w:ins w:id="1507" w:author="熊大如如" w:date="2020-04-08T17:10:04Z">
        <w:r>
          <w:rPr>
            <w:rFonts w:hint="eastAsia" w:ascii="仿宋" w:hAnsi="仿宋" w:eastAsia="仿宋" w:cs="仿宋"/>
            <w:b w:val="0"/>
            <w:bCs/>
            <w:kern w:val="0"/>
            <w:sz w:val="24"/>
            <w:szCs w:val="24"/>
            <w:lang w:val="en-US" w:eastAsia="zh-CN"/>
          </w:rPr>
          <w:t>的</w:t>
        </w:r>
      </w:ins>
      <w:ins w:id="1508" w:author="熊大如如" w:date="2020-04-08T17:10:06Z">
        <w:r>
          <w:rPr>
            <w:rFonts w:hint="eastAsia" w:ascii="仿宋" w:hAnsi="仿宋" w:eastAsia="仿宋" w:cs="仿宋"/>
            <w:b w:val="0"/>
            <w:bCs/>
            <w:kern w:val="0"/>
            <w:sz w:val="24"/>
            <w:szCs w:val="24"/>
            <w:lang w:val="en-US" w:eastAsia="zh-CN"/>
          </w:rPr>
          <w:t>问题</w:t>
        </w:r>
      </w:ins>
      <w:ins w:id="1509" w:author="熊大如如" w:date="2020-04-08T17:10:07Z">
        <w:r>
          <w:rPr>
            <w:rFonts w:hint="eastAsia" w:ascii="仿宋" w:hAnsi="仿宋" w:eastAsia="仿宋" w:cs="仿宋"/>
            <w:b w:val="0"/>
            <w:bCs/>
            <w:kern w:val="0"/>
            <w:sz w:val="24"/>
            <w:szCs w:val="24"/>
            <w:lang w:val="en-US" w:eastAsia="zh-CN"/>
          </w:rPr>
          <w:t>。</w:t>
        </w:r>
        <w:bookmarkEnd w:id="105"/>
        <w:bookmarkEnd w:id="106"/>
        <w:bookmarkEnd w:id="107"/>
        <w:bookmarkEnd w:id="108"/>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0" w:firstLineChars="0"/>
        <w:textAlignment w:val="auto"/>
        <w:rPr>
          <w:ins w:id="1510" w:author="熊大如如" w:date="2020-04-09T17:07:11Z"/>
          <w:rFonts w:hint="eastAsia" w:ascii="黑体" w:hAnsi="黑体" w:eastAsia="黑体" w:cs="黑体"/>
          <w:b/>
          <w:bCs/>
          <w:sz w:val="24"/>
          <w:lang w:val="en-US" w:eastAsia="zh-CN"/>
        </w:rPr>
      </w:pPr>
      <w:ins w:id="1511" w:author="熊大如如" w:date="2020-04-09T17:07:15Z">
        <w:r>
          <w:rPr>
            <w:rFonts w:hint="eastAsia" w:ascii="黑体" w:hAnsi="黑体" w:eastAsia="黑体" w:cs="黑体"/>
            <w:b/>
            <w:bCs/>
            <w:sz w:val="24"/>
            <w:lang w:val="en-US" w:eastAsia="zh-CN"/>
          </w:rPr>
          <w:t>1</w:t>
        </w:r>
      </w:ins>
      <w:ins w:id="1512" w:author="熊大如如" w:date="2020-04-09T17:07:11Z">
        <w:r>
          <w:rPr>
            <w:rFonts w:hint="eastAsia" w:ascii="黑体" w:hAnsi="黑体" w:eastAsia="黑体" w:cs="黑体"/>
            <w:b/>
            <w:bCs/>
            <w:sz w:val="24"/>
            <w:lang w:val="en-US" w:eastAsia="zh-CN"/>
          </w:rPr>
          <w:t>.3</w:t>
        </w:r>
      </w:ins>
      <w:ins w:id="1513" w:author="熊大如如" w:date="2020-04-09T17:39:49Z">
        <w:r>
          <w:rPr>
            <w:rFonts w:hint="eastAsia" w:ascii="黑体" w:hAnsi="黑体" w:eastAsia="黑体" w:cs="黑体"/>
            <w:b/>
            <w:bCs/>
            <w:sz w:val="24"/>
            <w:lang w:val="en-US" w:eastAsia="zh-CN"/>
          </w:rPr>
          <w:t xml:space="preserve"> </w:t>
        </w:r>
      </w:ins>
      <w:ins w:id="1514" w:author="熊大如如" w:date="2020-04-09T17:07:11Z">
        <w:r>
          <w:rPr>
            <w:rFonts w:hint="eastAsia" w:ascii="黑体" w:hAnsi="黑体" w:eastAsia="黑体" w:cs="黑体"/>
            <w:b/>
            <w:bCs/>
            <w:sz w:val="24"/>
            <w:lang w:val="en-US" w:eastAsia="zh-CN"/>
          </w:rPr>
          <w:t>电商网站开发软件介绍</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rPr>
          <w:ins w:id="1515" w:author="熊大如如" w:date="2020-04-09T17:07:11Z"/>
          <w:rFonts w:hint="eastAsia"/>
          <w:b w:val="0"/>
          <w:bCs w:val="0"/>
          <w:sz w:val="24"/>
          <w:lang w:val="en-US" w:eastAsia="zh-CN"/>
        </w:rPr>
      </w:pPr>
      <w:ins w:id="1516" w:author="熊大如如" w:date="2020-04-09T17:07:18Z">
        <w:r>
          <w:rPr>
            <w:rFonts w:hint="eastAsia" w:ascii="黑体" w:hAnsi="黑体" w:eastAsia="黑体" w:cs="黑体"/>
            <w:b w:val="0"/>
            <w:bCs w:val="0"/>
            <w:sz w:val="24"/>
            <w:lang w:val="en-US" w:eastAsia="zh-CN"/>
          </w:rPr>
          <w:t>1</w:t>
        </w:r>
      </w:ins>
      <w:ins w:id="1517" w:author="熊大如如" w:date="2020-04-09T17:07:11Z">
        <w:r>
          <w:rPr>
            <w:rFonts w:hint="eastAsia" w:ascii="黑体" w:hAnsi="黑体" w:eastAsia="黑体" w:cs="黑体"/>
            <w:b w:val="0"/>
            <w:bCs w:val="0"/>
            <w:sz w:val="24"/>
            <w:lang w:val="en-US" w:eastAsia="zh-CN"/>
          </w:rPr>
          <w:t>.3.1</w:t>
        </w:r>
      </w:ins>
      <w:ins w:id="1518" w:author="熊大如如" w:date="2020-04-09T17:07:11Z">
        <w:r>
          <w:rPr>
            <w:rFonts w:hint="eastAsia"/>
            <w:b w:val="0"/>
            <w:bCs w:val="0"/>
            <w:sz w:val="24"/>
            <w:lang w:val="en-US" w:eastAsia="zh-CN"/>
          </w:rPr>
          <w:t xml:space="preserve"> Python</w:t>
        </w:r>
      </w:ins>
      <w:ins w:id="1519" w:author="熊大如如" w:date="2020-04-09T17:07:11Z">
        <w:r>
          <w:rPr>
            <w:rFonts w:hint="eastAsia" w:ascii="黑体" w:hAnsi="黑体" w:eastAsia="黑体" w:cs="黑体"/>
            <w:b w:val="0"/>
            <w:bCs w:val="0"/>
            <w:sz w:val="24"/>
            <w:lang w:val="en-US" w:eastAsia="zh-CN"/>
            <w:rPrChange w:id="1520" w:author="熊大如如" w:date="2020-04-14T20:43:13Z">
              <w:rPr>
                <w:rFonts w:hint="eastAsia"/>
                <w:b w:val="0"/>
                <w:bCs w:val="0"/>
                <w:sz w:val="24"/>
                <w:lang w:val="en-US" w:eastAsia="zh-CN"/>
              </w:rPr>
            </w:rPrChange>
          </w:rPr>
          <w:t>语言介绍</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rPr>
          <w:ins w:id="1522" w:author="熊大如如" w:date="2020-04-09T17:07:11Z"/>
          <w:rFonts w:hint="default" w:ascii="Arial" w:hAnsi="Arial" w:eastAsia="宋体" w:cs="Arial"/>
          <w:i w:val="0"/>
          <w:caps w:val="0"/>
          <w:color w:val="333333"/>
          <w:spacing w:val="0"/>
          <w:sz w:val="24"/>
          <w:szCs w:val="24"/>
          <w:shd w:val="clear" w:fill="FFFFFF"/>
        </w:rPr>
        <w:pPrChange w:id="1521" w:author="熊大如如" w:date="2020-04-09T17:07:38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pPr>
        </w:pPrChange>
      </w:pPr>
      <w:ins w:id="1523" w:author="熊大如如" w:date="2020-04-09T17:07:11Z">
        <w:r>
          <w:rPr>
            <w:rFonts w:hint="default" w:ascii="Times New Roman" w:hAnsi="Times New Roman" w:eastAsia="仿宋" w:cs="Times New Roman"/>
            <w:i w:val="0"/>
            <w:caps w:val="0"/>
            <w:color w:val="000000" w:themeColor="text1"/>
            <w:spacing w:val="0"/>
            <w:sz w:val="24"/>
            <w:szCs w:val="24"/>
            <w:shd w:val="clear" w:fill="FFFFFF"/>
            <w14:textFill>
              <w14:solidFill>
                <w14:schemeClr w14:val="tx1"/>
              </w14:solidFill>
            </w14:textFill>
          </w:rPr>
          <w:t>Python</w:t>
        </w:r>
      </w:ins>
      <w:ins w:id="1524" w:author="熊大如如" w:date="2020-04-09T17:07:11Z">
        <w:r>
          <w:rPr>
            <w:rFonts w:hint="eastAsia" w:ascii="仿宋" w:hAnsi="仿宋" w:eastAsia="仿宋" w:cs="仿宋"/>
            <w:i w:val="0"/>
            <w:caps w:val="0"/>
            <w:color w:val="000000" w:themeColor="text1"/>
            <w:spacing w:val="0"/>
            <w:sz w:val="24"/>
            <w:szCs w:val="24"/>
            <w:shd w:val="clear" w:fill="FFFFFF"/>
            <w14:textFill>
              <w14:solidFill>
                <w14:schemeClr w14:val="tx1"/>
              </w14:solidFill>
            </w14:textFill>
          </w:rPr>
          <w:t>是一种跨平台的</w:t>
        </w:r>
      </w:ins>
      <w:ins w:id="1525" w:author="熊大如如" w:date="2020-04-09T17:07:11Z">
        <w:r>
          <w:rPr>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fldChar w:fldCharType="begin"/>
        </w:r>
      </w:ins>
      <w:ins w:id="1526" w:author="熊大如如" w:date="2020-04-09T17:07:11Z">
        <w:r>
          <w:rPr>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instrText xml:space="preserve"> HYPERLINK "https://baike.baidu.com/item/%E8%AE%A1%E7%AE%97%E6%9C%BA%E7%A8%8B%E5%BA%8F%E8%AE%BE%E8%AE%A1%E8%AF%AD%E8%A8%80/7073760" \t "https://baike.baidu.com/item/Python/_blank" </w:instrText>
        </w:r>
      </w:ins>
      <w:ins w:id="1527" w:author="熊大如如" w:date="2020-04-09T17:07:11Z">
        <w:r>
          <w:rPr>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fldChar w:fldCharType="separate"/>
        </w:r>
      </w:ins>
      <w:ins w:id="1528" w:author="熊大如如" w:date="2020-04-09T17:07:11Z">
        <w:r>
          <w:rPr>
            <w:rStyle w:val="17"/>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t>计算机程序设计语言</w:t>
        </w:r>
      </w:ins>
      <w:ins w:id="1529" w:author="熊大如如" w:date="2020-04-09T17:07:11Z">
        <w:r>
          <w:rPr>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fldChar w:fldCharType="end"/>
        </w:r>
      </w:ins>
      <w:ins w:id="1530" w:author="熊大如如" w:date="2020-04-09T17:07:11Z">
        <w:r>
          <w:rPr>
            <w:rFonts w:hint="eastAsia" w:ascii="仿宋" w:hAnsi="仿宋" w:eastAsia="仿宋" w:cs="仿宋"/>
            <w:i w:val="0"/>
            <w:caps w:val="0"/>
            <w:color w:val="000000" w:themeColor="text1"/>
            <w:spacing w:val="0"/>
            <w:sz w:val="24"/>
            <w:szCs w:val="24"/>
            <w:shd w:val="clear" w:fill="FFFFFF"/>
            <w14:textFill>
              <w14:solidFill>
                <w14:schemeClr w14:val="tx1"/>
              </w14:solidFill>
            </w14:textFill>
          </w:rPr>
          <w:t>。 是一个高层次的结合了解释性、编译性、互动性和面向对象的脚本语言。最初被设计用于编写自动化脚本(</w:t>
        </w:r>
      </w:ins>
      <w:ins w:id="1531" w:author="熊大如如" w:date="2020-04-09T17:07:11Z">
        <w:r>
          <w:rPr>
            <w:rFonts w:hint="default" w:ascii="Times New Roman" w:hAnsi="Times New Roman" w:eastAsia="仿宋" w:cs="Times New Roman"/>
            <w:i w:val="0"/>
            <w:caps w:val="0"/>
            <w:color w:val="000000" w:themeColor="text1"/>
            <w:spacing w:val="0"/>
            <w:sz w:val="24"/>
            <w:szCs w:val="24"/>
            <w:shd w:val="clear" w:fill="FFFFFF"/>
            <w14:textFill>
              <w14:solidFill>
                <w14:schemeClr w14:val="tx1"/>
              </w14:solidFill>
            </w14:textFill>
          </w:rPr>
          <w:t>shell</w:t>
        </w:r>
      </w:ins>
      <w:ins w:id="1532" w:author="熊大如如" w:date="2020-04-09T17:07:11Z">
        <w:r>
          <w:rPr>
            <w:rFonts w:hint="eastAsia" w:ascii="仿宋" w:hAnsi="仿宋" w:eastAsia="仿宋" w:cs="仿宋"/>
            <w:i w:val="0"/>
            <w:caps w:val="0"/>
            <w:color w:val="000000" w:themeColor="text1"/>
            <w:spacing w:val="0"/>
            <w:sz w:val="24"/>
            <w:szCs w:val="24"/>
            <w:shd w:val="clear" w:fill="FFFFFF"/>
            <w14:textFill>
              <w14:solidFill>
                <w14:schemeClr w14:val="tx1"/>
              </w14:solidFill>
            </w14:textFill>
          </w:rPr>
          <w:t>)，随着版本的不断更新和语言新功能的添加，越多被用于独立的、大型项目的开发。</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rPr>
          <w:ins w:id="1533" w:author="熊大如如" w:date="2020-04-09T17:07:11Z"/>
          <w:rFonts w:hint="eastAsia" w:ascii="Arial" w:hAnsi="Arial" w:cs="Arial"/>
          <w:b w:val="0"/>
          <w:bCs w:val="0"/>
          <w:i w:val="0"/>
          <w:caps w:val="0"/>
          <w:color w:val="333333"/>
          <w:spacing w:val="0"/>
          <w:sz w:val="24"/>
          <w:szCs w:val="24"/>
          <w:shd w:val="clear" w:fill="FFFFFF"/>
          <w:lang w:val="en-US" w:eastAsia="zh-CN"/>
        </w:rPr>
      </w:pPr>
      <w:ins w:id="1534" w:author="熊大如如" w:date="2020-04-09T17:07:21Z">
        <w:r>
          <w:rPr>
            <w:rFonts w:hint="eastAsia" w:ascii="黑体" w:hAnsi="黑体" w:eastAsia="黑体" w:cs="黑体"/>
            <w:b w:val="0"/>
            <w:bCs w:val="0"/>
            <w:i w:val="0"/>
            <w:caps w:val="0"/>
            <w:color w:val="333333"/>
            <w:spacing w:val="0"/>
            <w:sz w:val="24"/>
            <w:szCs w:val="24"/>
            <w:shd w:val="clear" w:fill="FFFFFF"/>
            <w:lang w:val="en-US" w:eastAsia="zh-CN"/>
          </w:rPr>
          <w:t>1</w:t>
        </w:r>
      </w:ins>
      <w:ins w:id="1535" w:author="熊大如如" w:date="2020-04-09T17:07:11Z">
        <w:r>
          <w:rPr>
            <w:rFonts w:hint="eastAsia" w:ascii="黑体" w:hAnsi="黑体" w:eastAsia="黑体" w:cs="黑体"/>
            <w:b w:val="0"/>
            <w:bCs w:val="0"/>
            <w:i w:val="0"/>
            <w:caps w:val="0"/>
            <w:color w:val="333333"/>
            <w:spacing w:val="0"/>
            <w:sz w:val="24"/>
            <w:szCs w:val="24"/>
            <w:shd w:val="clear" w:fill="FFFFFF"/>
            <w:lang w:val="en-US" w:eastAsia="zh-CN"/>
          </w:rPr>
          <w:t>.3.2</w:t>
        </w:r>
      </w:ins>
      <w:ins w:id="1536" w:author="熊大如如" w:date="2020-04-09T17:07:11Z">
        <w:r>
          <w:rPr>
            <w:rFonts w:hint="eastAsia" w:ascii="Arial" w:hAnsi="Arial" w:cs="Arial"/>
            <w:b w:val="0"/>
            <w:bCs w:val="0"/>
            <w:i w:val="0"/>
            <w:caps w:val="0"/>
            <w:color w:val="333333"/>
            <w:spacing w:val="0"/>
            <w:sz w:val="24"/>
            <w:szCs w:val="24"/>
            <w:shd w:val="clear" w:fill="FFFFFF"/>
            <w:lang w:val="en-US" w:eastAsia="zh-CN"/>
          </w:rPr>
          <w:t xml:space="preserve"> </w:t>
        </w:r>
      </w:ins>
      <w:ins w:id="1537" w:author="熊大如如" w:date="2020-04-09T17:07:11Z">
        <w:r>
          <w:rPr>
            <w:rFonts w:hint="default" w:ascii="Times New Roman" w:hAnsi="Times New Roman" w:cs="Times New Roman"/>
            <w:b w:val="0"/>
            <w:bCs w:val="0"/>
            <w:i w:val="0"/>
            <w:caps w:val="0"/>
            <w:color w:val="333333"/>
            <w:spacing w:val="0"/>
            <w:sz w:val="24"/>
            <w:szCs w:val="24"/>
            <w:shd w:val="clear" w:fill="FFFFFF"/>
            <w:lang w:val="en-US" w:eastAsia="zh-CN"/>
          </w:rPr>
          <w:t>Django</w:t>
        </w:r>
      </w:ins>
      <w:ins w:id="1538" w:author="熊大如如" w:date="2020-04-09T17:07:11Z">
        <w:r>
          <w:rPr>
            <w:rFonts w:hint="eastAsia" w:ascii="黑体" w:hAnsi="黑体" w:eastAsia="黑体" w:cs="黑体"/>
            <w:b w:val="0"/>
            <w:bCs w:val="0"/>
            <w:i w:val="0"/>
            <w:caps w:val="0"/>
            <w:color w:val="333333"/>
            <w:spacing w:val="0"/>
            <w:sz w:val="24"/>
            <w:szCs w:val="24"/>
            <w:shd w:val="clear" w:fill="FFFFFF"/>
            <w:lang w:val="en-US" w:eastAsia="zh-CN"/>
            <w:rPrChange w:id="1539" w:author="熊大如如" w:date="2020-04-14T20:43:20Z">
              <w:rPr>
                <w:rFonts w:hint="eastAsia" w:ascii="Arial" w:hAnsi="Arial" w:cs="Arial"/>
                <w:b w:val="0"/>
                <w:bCs w:val="0"/>
                <w:i w:val="0"/>
                <w:caps w:val="0"/>
                <w:color w:val="333333"/>
                <w:spacing w:val="0"/>
                <w:sz w:val="24"/>
                <w:szCs w:val="24"/>
                <w:shd w:val="clear" w:fill="FFFFFF"/>
                <w:lang w:val="en-US" w:eastAsia="zh-CN"/>
              </w:rPr>
            </w:rPrChange>
          </w:rPr>
          <w:t>框架介绍</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rPr>
          <w:ins w:id="1541" w:author="熊大如如" w:date="2020-04-09T17:07:11Z"/>
          <w:rFonts w:hint="default" w:ascii="Arial" w:hAnsi="Arial" w:cs="Arial"/>
          <w:b w:val="0"/>
          <w:bCs w:val="0"/>
          <w:color w:val="333333"/>
          <w:sz w:val="24"/>
          <w:shd w:val="clear" w:fill="FFFFFF"/>
          <w:lang w:val="en-US" w:eastAsia="zh-CN"/>
        </w:rPr>
        <w:pPrChange w:id="1540" w:author="熊大如如" w:date="2020-04-09T17:07:40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pPr>
        </w:pPrChange>
      </w:pPr>
      <w:ins w:id="1542" w:author="熊大如如" w:date="2020-04-09T17:07:11Z">
        <w:r>
          <w:rPr>
            <w:rFonts w:hint="default" w:ascii="Times New Roman" w:hAnsi="Times New Roman" w:eastAsia="仿宋" w:cs="Times New Roman"/>
            <w:i w:val="0"/>
            <w:caps w:val="0"/>
            <w:color w:val="333333"/>
            <w:spacing w:val="0"/>
            <w:sz w:val="24"/>
            <w:szCs w:val="24"/>
            <w:shd w:val="clear" w:fill="FFFFFF"/>
          </w:rPr>
          <w:t>Django</w:t>
        </w:r>
      </w:ins>
      <w:ins w:id="1543" w:author="熊大如如" w:date="2020-04-09T17:07:11Z">
        <w:r>
          <w:rPr>
            <w:rFonts w:hint="eastAsia" w:ascii="仿宋" w:hAnsi="仿宋" w:eastAsia="仿宋" w:cs="仿宋"/>
            <w:i w:val="0"/>
            <w:caps w:val="0"/>
            <w:color w:val="333333"/>
            <w:spacing w:val="0"/>
            <w:sz w:val="24"/>
            <w:szCs w:val="24"/>
            <w:shd w:val="clear" w:fill="FFFFFF"/>
          </w:rPr>
          <w:t>是高水准的</w:t>
        </w:r>
      </w:ins>
      <w:ins w:id="1544" w:author="熊大如如" w:date="2020-04-09T17:07:11Z">
        <w:r>
          <w:rPr>
            <w:rFonts w:hint="default" w:ascii="Times New Roman" w:hAnsi="Times New Roman" w:eastAsia="仿宋" w:cs="Times New Roman"/>
            <w:i w:val="0"/>
            <w:caps w:val="0"/>
            <w:color w:val="333333"/>
            <w:spacing w:val="0"/>
            <w:sz w:val="24"/>
            <w:szCs w:val="24"/>
            <w:shd w:val="clear" w:fill="FFFFFF"/>
          </w:rPr>
          <w:t>Python</w:t>
        </w:r>
      </w:ins>
      <w:ins w:id="1545" w:author="熊大如如" w:date="2020-04-09T17:07:11Z">
        <w:r>
          <w:rPr>
            <w:rFonts w:hint="eastAsia" w:ascii="仿宋" w:hAnsi="仿宋" w:eastAsia="仿宋" w:cs="仿宋"/>
            <w:i w:val="0"/>
            <w:caps w:val="0"/>
            <w:color w:val="333333"/>
            <w:spacing w:val="0"/>
            <w:sz w:val="24"/>
            <w:szCs w:val="24"/>
            <w:shd w:val="clear" w:fill="FFFFFF"/>
          </w:rPr>
          <w:t>编程语言驱动的一个开源模型．视图，控制器风格的</w:t>
        </w:r>
      </w:ins>
      <w:ins w:id="1546" w:author="熊大如如" w:date="2020-04-09T17:07:11Z">
        <w:r>
          <w:rPr>
            <w:rFonts w:hint="default" w:ascii="Times New Roman" w:hAnsi="Times New Roman" w:eastAsia="仿宋" w:cs="Times New Roman"/>
            <w:i w:val="0"/>
            <w:caps w:val="0"/>
            <w:color w:val="333333"/>
            <w:spacing w:val="0"/>
            <w:sz w:val="24"/>
            <w:szCs w:val="24"/>
            <w:shd w:val="clear" w:fill="FFFFFF"/>
          </w:rPr>
          <w:t>Web</w:t>
        </w:r>
      </w:ins>
      <w:ins w:id="1547" w:author="熊大如如" w:date="2020-04-09T17:07:11Z">
        <w:r>
          <w:rPr>
            <w:rFonts w:hint="eastAsia" w:ascii="仿宋" w:hAnsi="仿宋" w:eastAsia="仿宋" w:cs="仿宋"/>
            <w:i w:val="0"/>
            <w:caps w:val="0"/>
            <w:color w:val="333333"/>
            <w:spacing w:val="0"/>
            <w:sz w:val="24"/>
            <w:szCs w:val="24"/>
            <w:shd w:val="clear" w:fill="FFFFFF"/>
          </w:rPr>
          <w:t>应用程序框架，它起源于开源社区。使用这种架构，程序员可以方便、快捷地创建高品质、易维护、数据库驱动的应用程序。</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rPr>
          <w:ins w:id="1548" w:author="熊大如如" w:date="2020-04-09T17:07:11Z"/>
          <w:rFonts w:hint="eastAsia"/>
          <w:b w:val="0"/>
          <w:bCs w:val="0"/>
          <w:sz w:val="24"/>
          <w:lang w:val="en-US" w:eastAsia="zh-CN"/>
        </w:rPr>
      </w:pPr>
      <w:ins w:id="1549" w:author="熊大如如" w:date="2020-04-09T17:07:24Z">
        <w:r>
          <w:rPr>
            <w:rFonts w:hint="eastAsia" w:ascii="黑体" w:hAnsi="黑体" w:eastAsia="黑体" w:cs="黑体"/>
            <w:b w:val="0"/>
            <w:bCs w:val="0"/>
            <w:sz w:val="24"/>
            <w:lang w:val="en-US" w:eastAsia="zh-CN"/>
          </w:rPr>
          <w:t>1</w:t>
        </w:r>
      </w:ins>
      <w:ins w:id="1550" w:author="熊大如如" w:date="2020-04-09T17:07:11Z">
        <w:r>
          <w:rPr>
            <w:rFonts w:hint="eastAsia" w:ascii="黑体" w:hAnsi="黑体" w:eastAsia="黑体" w:cs="黑体"/>
            <w:b w:val="0"/>
            <w:bCs w:val="0"/>
            <w:sz w:val="24"/>
            <w:lang w:val="en-US" w:eastAsia="zh-CN"/>
          </w:rPr>
          <w:t>.3.3</w:t>
        </w:r>
      </w:ins>
      <w:ins w:id="1551" w:author="熊大如如" w:date="2020-04-09T17:07:11Z">
        <w:r>
          <w:rPr>
            <w:rFonts w:hint="eastAsia"/>
            <w:b w:val="0"/>
            <w:bCs w:val="0"/>
            <w:sz w:val="24"/>
            <w:lang w:val="en-US" w:eastAsia="zh-CN"/>
          </w:rPr>
          <w:t xml:space="preserve"> MySQL</w:t>
        </w:r>
      </w:ins>
      <w:ins w:id="1552" w:author="熊大如如" w:date="2020-04-09T17:07:11Z">
        <w:r>
          <w:rPr>
            <w:rFonts w:hint="eastAsia" w:ascii="黑体" w:hAnsi="黑体" w:eastAsia="黑体" w:cs="黑体"/>
            <w:b w:val="0"/>
            <w:bCs w:val="0"/>
            <w:sz w:val="24"/>
            <w:lang w:val="en-US" w:eastAsia="zh-CN"/>
            <w:rPrChange w:id="1553" w:author="熊大如如" w:date="2020-04-14T20:43:25Z">
              <w:rPr>
                <w:rFonts w:hint="eastAsia"/>
                <w:b w:val="0"/>
                <w:bCs w:val="0"/>
                <w:sz w:val="24"/>
                <w:lang w:val="en-US" w:eastAsia="zh-CN"/>
              </w:rPr>
            </w:rPrChange>
          </w:rPr>
          <w:t>数据库介绍</w:t>
        </w:r>
      </w:ins>
    </w:p>
    <w:p>
      <w:pPr>
        <w:widowControl/>
        <w:shd w:val="clear" w:fill="FFFFFF"/>
        <w:snapToGrid/>
        <w:spacing w:beforeAutospacing="0" w:after="180" w:afterAutospacing="0" w:line="240" w:lineRule="auto"/>
        <w:ind w:left="0" w:leftChars="0" w:right="0" w:rightChars="0" w:firstLine="420" w:firstLineChars="0"/>
        <w:jc w:val="left"/>
        <w:outlineLvl w:val="9"/>
        <w:rPr>
          <w:del w:id="1555" w:author="熊大如如" w:date="2020-04-09T16:46:09Z"/>
          <w:rFonts w:hint="default" w:ascii="仿宋" w:hAnsi="仿宋" w:eastAsia="仿宋" w:cs="仿宋"/>
          <w:b w:val="0"/>
          <w:bCs/>
          <w:kern w:val="0"/>
          <w:sz w:val="24"/>
          <w:szCs w:val="24"/>
          <w:rPrChange w:id="1556" w:author="熊大如如" w:date="2020-04-08T16:23:17Z">
            <w:rPr>
              <w:del w:id="1557" w:author="熊大如如" w:date="2020-04-09T16:46:09Z"/>
              <w:rFonts w:hint="eastAsia" w:ascii="黑体" w:hAnsi="黑体" w:eastAsia="黑体" w:cs="黑体"/>
              <w:b/>
              <w:kern w:val="0"/>
              <w:sz w:val="28"/>
              <w:szCs w:val="28"/>
            </w:rPr>
          </w:rPrChange>
        </w:rPr>
        <w:pPrChange w:id="1554" w:author="熊大如如" w:date="2020-04-09T17:07:43Z">
          <w:pPr>
            <w:snapToGrid/>
            <w:spacing w:beforeAutospacing="0" w:afterAutospacing="0" w:line="240" w:lineRule="auto"/>
            <w:ind w:left="0" w:leftChars="0" w:right="0" w:rightChars="0" w:firstLine="0" w:firstLineChars="0"/>
            <w:jc w:val="both"/>
            <w:outlineLvl w:val="0"/>
          </w:pPr>
        </w:pPrChange>
      </w:pPr>
      <w:ins w:id="1558" w:author="熊大如如" w:date="2020-04-09T17:07:11Z">
        <w:r>
          <w:rPr>
            <w:rFonts w:hint="default" w:ascii="Times New Roman" w:hAnsi="Times New Roman" w:eastAsia="仿宋" w:cs="Times New Roman"/>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ins>
      <w:ins w:id="1559" w:author="熊大如如" w:date="2020-04-09T17:07:11Z">
        <w:r>
          <w:rPr>
            <w:rFonts w:hint="default" w:ascii="Times New Roman" w:hAnsi="Times New Roman" w:eastAsia="仿宋" w:cs="Times New Roman"/>
            <w:i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"https://baike.baidu.com/item/MySQL/471251" \t "https://baike.baidu.com/item/MySQL%E6%95%B0%E6%8D%AE%E5%BA%93/_blank" </w:instrText>
        </w:r>
      </w:ins>
      <w:ins w:id="1560" w:author="熊大如如" w:date="2020-04-09T17:07:11Z">
        <w:r>
          <w:rPr>
            <w:rFonts w:hint="default" w:ascii="Times New Roman" w:hAnsi="Times New Roman" w:eastAsia="仿宋" w:cs="Times New Roman"/>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ins>
      <w:ins w:id="1561" w:author="熊大如如" w:date="2020-04-09T17:07:11Z">
        <w:r>
          <w:rPr>
            <w:rStyle w:val="17"/>
            <w:rFonts w:hint="default" w:ascii="Times New Roman" w:hAnsi="Times New Roman" w:eastAsia="仿宋" w:cs="Times New Roman"/>
            <w:i w:val="0"/>
            <w:caps w:val="0"/>
            <w:color w:val="000000" w:themeColor="text1"/>
            <w:spacing w:val="0"/>
            <w:sz w:val="24"/>
            <w:szCs w:val="24"/>
            <w:u w:val="none"/>
            <w:shd w:val="clear" w:fill="FFFFFF"/>
            <w14:textFill>
              <w14:solidFill>
                <w14:schemeClr w14:val="tx1"/>
              </w14:solidFill>
            </w14:textFill>
          </w:rPr>
          <w:t>MySQL</w:t>
        </w:r>
      </w:ins>
      <w:ins w:id="1562" w:author="熊大如如" w:date="2020-04-09T17:07:11Z">
        <w:r>
          <w:rPr>
            <w:rFonts w:hint="default" w:ascii="Times New Roman" w:hAnsi="Times New Roman" w:eastAsia="仿宋" w:cs="Times New Roman"/>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ins>
      <w:ins w:id="1563"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是一种</w:t>
        </w:r>
      </w:ins>
      <w:ins w:id="1564"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ins>
      <w:ins w:id="1565"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"https://baike.baidu.com/item/%E5%BC%80%E6%94%BE%E6%BA%90%E4%BB%A3%E7%A0%81/114160" \t "https://baike.baidu.com/item/MySQL%E6%95%B0%E6%8D%AE%E5%BA%93/_blank" </w:instrText>
        </w:r>
      </w:ins>
      <w:ins w:id="1566"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ins>
      <w:ins w:id="1567" w:author="熊大如如" w:date="2020-04-09T17:07:11Z">
        <w:r>
          <w:rPr>
            <w:rStyle w:val="17"/>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t>开放源代码</w:t>
        </w:r>
      </w:ins>
      <w:ins w:id="1568"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ins>
      <w:ins w:id="1569"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的关系型</w:t>
        </w:r>
      </w:ins>
      <w:ins w:id="1570"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ins>
      <w:ins w:id="1571"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"https://baike.baidu.com/item/%E6%95%B0%E6%8D%AE%E5%BA%93%E7%AE%A1%E7%90%86" \t "https://baike.baidu.com/item/MySQL%E6%95%B0%E6%8D%AE%E5%BA%93/_blank" </w:instrText>
        </w:r>
      </w:ins>
      <w:ins w:id="1572"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ins>
      <w:ins w:id="1573" w:author="熊大如如" w:date="2020-04-09T17:07:11Z">
        <w:r>
          <w:rPr>
            <w:rStyle w:val="17"/>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t>数据库管理</w:t>
        </w:r>
      </w:ins>
      <w:ins w:id="1574"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ins>
      <w:ins w:id="1575"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系统（</w:t>
        </w:r>
      </w:ins>
      <w:ins w:id="1576" w:author="熊大如如" w:date="2020-04-09T17:07:11Z">
        <w:r>
          <w:rPr>
            <w:rFonts w:hint="default" w:ascii="Times New Roman" w:hAnsi="Times New Roman" w:eastAsia="仿宋" w:cs="Times New Roman"/>
            <w:i w:val="0"/>
            <w:caps w:val="0"/>
            <w:color w:val="000000" w:themeColor="text1"/>
            <w:spacing w:val="0"/>
            <w:kern w:val="0"/>
            <w:sz w:val="24"/>
            <w:szCs w:val="24"/>
            <w:shd w:val="clear" w:fill="FFFFFF"/>
            <w:lang w:val="en-US" w:eastAsia="zh-CN" w:bidi="ar"/>
            <w14:textFill>
              <w14:solidFill>
                <w14:schemeClr w14:val="tx1"/>
              </w14:solidFill>
            </w14:textFill>
          </w:rPr>
          <w:t>RDBMS</w:t>
        </w:r>
      </w:ins>
      <w:ins w:id="1577"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），使用最常用的数据库管理语言--</w:t>
        </w:r>
      </w:ins>
      <w:ins w:id="1578"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ins>
      <w:ins w:id="1579"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"https://baike.baidu.com/item/%E7%BB%93%E6%9E%84%E5%8C%96%E6%9F%A5%E8%AF%A2%E8%AF%AD%E8%A8%80/10450182" \t "https://baike.baidu.com/item/MySQL%E6%95%B0%E6%8D%AE%E5%BA%93/_blank" </w:instrText>
        </w:r>
      </w:ins>
      <w:ins w:id="1580"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ins>
      <w:ins w:id="1581" w:author="熊大如如" w:date="2020-04-09T17:07:11Z">
        <w:r>
          <w:rPr>
            <w:rStyle w:val="17"/>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t>结构化查询语言</w:t>
        </w:r>
      </w:ins>
      <w:ins w:id="1582"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ins>
      <w:ins w:id="1583"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w:t>
        </w:r>
      </w:ins>
      <w:ins w:id="1584" w:author="熊大如如" w:date="2020-04-09T17:07:11Z">
        <w:r>
          <w:rPr>
            <w:rFonts w:hint="default" w:ascii="Times New Roman" w:hAnsi="Times New Roman" w:eastAsia="仿宋" w:cs="Times New Roman"/>
            <w:i w:val="0"/>
            <w:caps w:val="0"/>
            <w:color w:val="000000" w:themeColor="text1"/>
            <w:spacing w:val="0"/>
            <w:kern w:val="0"/>
            <w:sz w:val="24"/>
            <w:szCs w:val="24"/>
            <w:shd w:val="clear" w:fill="FFFFFF"/>
            <w:lang w:val="en-US" w:eastAsia="zh-CN" w:bidi="ar"/>
            <w14:textFill>
              <w14:solidFill>
                <w14:schemeClr w14:val="tx1"/>
              </w14:solidFill>
            </w14:textFill>
          </w:rPr>
          <w:t>SQL</w:t>
        </w:r>
      </w:ins>
      <w:ins w:id="1585"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）进行数据库管理。</w:t>
        </w:r>
      </w:ins>
      <w:ins w:id="1586" w:author="熊大如如" w:date="2020-04-09T17:07:11Z">
        <w:r>
          <w:rPr>
            <w:rFonts w:hint="default" w:ascii="Times New Roman" w:hAnsi="Times New Roman" w:eastAsia="仿宋" w:cs="Times New Roman"/>
            <w:i w:val="0"/>
            <w:caps w:val="0"/>
            <w:color w:val="000000" w:themeColor="text1"/>
            <w:spacing w:val="0"/>
            <w:kern w:val="0"/>
            <w:sz w:val="24"/>
            <w:szCs w:val="24"/>
            <w:shd w:val="clear" w:fill="FFFFFF"/>
            <w:lang w:val="en-US" w:eastAsia="zh-CN" w:bidi="ar"/>
            <w14:textFill>
              <w14:solidFill>
                <w14:schemeClr w14:val="tx1"/>
              </w14:solidFill>
            </w14:textFill>
          </w:rPr>
          <w:t>MySQL</w:t>
        </w:r>
      </w:ins>
      <w:ins w:id="1587"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是开放源代码的，因此任何人都可以在</w:t>
        </w:r>
      </w:ins>
      <w:ins w:id="1588" w:author="熊大如如" w:date="2020-04-09T17:07:11Z">
        <w:r>
          <w:rPr>
            <w:rFonts w:hint="default" w:ascii="Times New Roman" w:hAnsi="Times New Roman" w:eastAsia="仿宋" w:cs="Times New Roman"/>
            <w:i w:val="0"/>
            <w:caps w:val="0"/>
            <w:color w:val="000000" w:themeColor="text1"/>
            <w:spacing w:val="0"/>
            <w:kern w:val="0"/>
            <w:sz w:val="24"/>
            <w:szCs w:val="24"/>
            <w:shd w:val="clear" w:fill="FFFFFF"/>
            <w:lang w:val="en-US" w:eastAsia="zh-CN" w:bidi="ar"/>
            <w14:textFill>
              <w14:solidFill>
                <w14:schemeClr w14:val="tx1"/>
              </w14:solidFill>
            </w14:textFill>
          </w:rPr>
          <w:t>General Public License</w:t>
        </w:r>
      </w:ins>
      <w:ins w:id="1589"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的许可下下载并根据个性化的</w:t>
        </w:r>
      </w:ins>
      <w:ins w:id="1590"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ins>
      <w:ins w:id="1591"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"https://baike.baidu.com/item/%E9%9C%80%E8%A6%81/9109492" \t "https://baike.baidu.com/item/MySQL%E6%95%B0%E6%8D%AE%E5%BA%93/_blank" </w:instrText>
        </w:r>
      </w:ins>
      <w:ins w:id="1592"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ins>
      <w:ins w:id="1593" w:author="熊大如如" w:date="2020-04-09T17:07:11Z">
        <w:r>
          <w:rPr>
            <w:rStyle w:val="17"/>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t>需要</w:t>
        </w:r>
      </w:ins>
      <w:ins w:id="1594"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ins>
      <w:ins w:id="1595"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对其进行修改。</w:t>
        </w:r>
      </w:ins>
      <w:ins w:id="1596" w:author="熊大如如" w:date="2020-04-09T17:07:11Z">
        <w:r>
          <w:rPr>
            <w:rFonts w:hint="default" w:ascii="Times New Roman" w:hAnsi="Times New Roman" w:eastAsia="仿宋" w:cs="Times New Roman"/>
            <w:i w:val="0"/>
            <w:caps w:val="0"/>
            <w:color w:val="000000" w:themeColor="text1"/>
            <w:spacing w:val="0"/>
            <w:kern w:val="0"/>
            <w:sz w:val="24"/>
            <w:szCs w:val="24"/>
            <w:shd w:val="clear" w:fill="FFFFFF"/>
            <w:lang w:val="en-US" w:eastAsia="zh-CN" w:bidi="ar"/>
            <w14:textFill>
              <w14:solidFill>
                <w14:schemeClr w14:val="tx1"/>
              </w14:solidFill>
            </w14:textFill>
          </w:rPr>
          <w:t>MySQL</w:t>
        </w:r>
      </w:ins>
      <w:ins w:id="1597"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因为其速度、可靠性和适应性而备受关注。大多数人都认为在不需要</w:t>
        </w:r>
      </w:ins>
      <w:ins w:id="1598"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ins>
      <w:ins w:id="1599"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"https://baike.baidu.com/item/%E4%BA%8B%E5%8A%A1" \t "https://baike.baidu.com/item/MySQL%E6%95%B0%E6%8D%AE%E5%BA%93/_blank" </w:instrText>
        </w:r>
      </w:ins>
      <w:ins w:id="1600"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ins>
      <w:ins w:id="1601" w:author="熊大如如" w:date="2020-04-09T17:07:11Z">
        <w:r>
          <w:rPr>
            <w:rStyle w:val="17"/>
            <w:rFonts w:hint="eastAsia" w:ascii="仿宋" w:hAnsi="仿宋" w:eastAsia="仿宋" w:cs="仿宋"/>
            <w:i w:val="0"/>
            <w:caps w:val="0"/>
            <w:color w:val="000000" w:themeColor="text1"/>
            <w:spacing w:val="0"/>
            <w:sz w:val="24"/>
            <w:szCs w:val="24"/>
            <w:u w:val="none"/>
            <w:shd w:val="clear" w:fill="FFFFFF"/>
            <w14:textFill>
              <w14:solidFill>
                <w14:schemeClr w14:val="tx1"/>
              </w14:solidFill>
            </w14:textFill>
          </w:rPr>
          <w:t>事务</w:t>
        </w:r>
      </w:ins>
      <w:ins w:id="1602" w:author="熊大如如" w:date="2020-04-09T17:07:11Z">
        <w:r>
          <w:rPr>
            <w:rFonts w:hint="eastAsia" w:ascii="仿宋" w:hAnsi="仿宋" w:eastAsia="仿宋" w:cs="仿宋"/>
            <w:i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ins>
      <w:ins w:id="1603"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化处理的情况下，</w:t>
        </w:r>
      </w:ins>
      <w:ins w:id="1604" w:author="熊大如如" w:date="2020-04-09T17:07:11Z">
        <w:r>
          <w:rPr>
            <w:rFonts w:hint="default" w:ascii="Times New Roman" w:hAnsi="Times New Roman" w:eastAsia="仿宋" w:cs="Times New Roman"/>
            <w:i w:val="0"/>
            <w:caps w:val="0"/>
            <w:color w:val="000000" w:themeColor="text1"/>
            <w:spacing w:val="0"/>
            <w:kern w:val="0"/>
            <w:sz w:val="24"/>
            <w:szCs w:val="24"/>
            <w:shd w:val="clear" w:fill="FFFFFF"/>
            <w:lang w:val="en-US" w:eastAsia="zh-CN" w:bidi="ar"/>
            <w14:textFill>
              <w14:solidFill>
                <w14:schemeClr w14:val="tx1"/>
              </w14:solidFill>
            </w14:textFill>
          </w:rPr>
          <w:t>MySQL</w:t>
        </w:r>
      </w:ins>
      <w:ins w:id="1605" w:author="熊大如如" w:date="2020-04-09T17:07:11Z">
        <w:r>
          <w:rPr>
            <w:rFonts w:hint="eastAsia" w:ascii="仿宋" w:hAnsi="仿宋" w:eastAsia="仿宋" w:cs="仿宋"/>
            <w:i w:val="0"/>
            <w:caps w:val="0"/>
            <w:color w:val="000000" w:themeColor="text1"/>
            <w:spacing w:val="0"/>
            <w:kern w:val="0"/>
            <w:sz w:val="24"/>
            <w:szCs w:val="24"/>
            <w:shd w:val="clear" w:fill="FFFFFF"/>
            <w:lang w:val="en-US" w:eastAsia="zh-CN" w:bidi="ar"/>
            <w14:textFill>
              <w14:solidFill>
                <w14:schemeClr w14:val="tx1"/>
              </w14:solidFill>
            </w14:textFill>
          </w:rPr>
          <w:t>是管理内容最好的选择。</w:t>
        </w:r>
      </w:ins>
    </w:p>
    <w:p>
      <w:pPr>
        <w:keepNext w:val="0"/>
        <w:keepLines w:val="0"/>
        <w:pageBreakBefore w:val="0"/>
        <w:widowControl/>
        <w:shd w:val="clear" w:fill="FFFFFF"/>
        <w:kinsoku/>
        <w:wordWrap/>
        <w:overflowPunct/>
        <w:topLinePunct w:val="0"/>
        <w:autoSpaceDE/>
        <w:autoSpaceDN/>
        <w:bidi w:val="0"/>
        <w:adjustRightInd/>
        <w:snapToGrid/>
        <w:spacing w:beforeAutospacing="0" w:after="180" w:afterAutospacing="0" w:line="240" w:lineRule="auto"/>
        <w:ind w:left="0" w:leftChars="0" w:firstLine="420" w:firstLineChars="0"/>
        <w:jc w:val="left"/>
        <w:textAlignment w:val="auto"/>
        <w:rPr>
          <w:del w:id="1607" w:author="熊大如如" w:date="2020-04-08T16:06:53Z"/>
          <w:rFonts w:hint="eastAsia" w:ascii="黑体" w:hAnsi="黑体" w:eastAsia="黑体" w:cs="黑体"/>
          <w:sz w:val="28"/>
          <w:szCs w:val="28"/>
          <w:rPrChange w:id="1608" w:author="熊大如如" w:date="2020-04-09T16:46:06Z">
            <w:rPr>
              <w:del w:id="1609" w:author="熊大如如" w:date="2020-04-08T16:06:53Z"/>
              <w:rFonts w:hint="eastAsia" w:ascii="Times New Roman" w:hAnsi="宋体" w:eastAsia="仿宋_GB2312" w:cs="宋体"/>
              <w:sz w:val="24"/>
            </w:rPr>
          </w:rPrChange>
        </w:rPr>
        <w:pPrChange w:id="1606" w:author="熊大如如" w:date="2020-04-09T17:07:43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pPr>
        </w:pPrChange>
      </w:pPr>
      <w:del w:id="1610" w:author="熊大如如" w:date="2020-04-08T16:06:53Z">
        <w:r>
          <w:rPr>
            <w:rFonts w:hint="eastAsia" w:ascii="黑体" w:hAnsi="黑体" w:eastAsia="黑体" w:cs="黑体"/>
            <w:sz w:val="28"/>
            <w:szCs w:val="28"/>
            <w:rPrChange w:id="1611" w:author="熊大如如" w:date="2020-04-09T16:46:06Z">
              <w:rPr>
                <w:rFonts w:hint="eastAsia" w:ascii="Times New Roman" w:hAnsi="宋体" w:eastAsia="仿宋_GB2312" w:cs="宋体"/>
                <w:sz w:val="24"/>
              </w:rPr>
            </w:rPrChange>
          </w:rPr>
          <w:delText>主要分为两个模块，一个是展示模块，负责展示商品信息，购物车以及账号信息。另一个是注册登录模块，负责注册和登录账号，把账号储存到数据库中，并在登录时与数据库里的内容对比检验，判断是否一致。</w:delText>
        </w:r>
      </w:del>
    </w:p>
    <w:p>
      <w:pPr>
        <w:keepNext w:val="0"/>
        <w:keepLines w:val="0"/>
        <w:pageBreakBefore w:val="0"/>
        <w:widowControl/>
        <w:shd w:val="clear" w:fill="FFFFFF"/>
        <w:kinsoku/>
        <w:wordWrap/>
        <w:overflowPunct/>
        <w:topLinePunct w:val="0"/>
        <w:autoSpaceDE/>
        <w:autoSpaceDN/>
        <w:bidi w:val="0"/>
        <w:adjustRightInd/>
        <w:snapToGrid/>
        <w:spacing w:beforeAutospacing="0" w:after="180" w:afterAutospacing="0" w:line="240" w:lineRule="auto"/>
        <w:ind w:left="0" w:leftChars="0" w:firstLine="420" w:firstLineChars="0"/>
        <w:jc w:val="left"/>
        <w:textAlignment w:val="auto"/>
        <w:rPr>
          <w:del w:id="1613" w:author="熊大如如" w:date="2020-04-08T16:06:53Z"/>
          <w:rFonts w:hint="eastAsia" w:ascii="黑体" w:hAnsi="黑体" w:eastAsia="黑体" w:cs="黑体"/>
          <w:sz w:val="28"/>
          <w:szCs w:val="28"/>
          <w:rPrChange w:id="1614" w:author="熊大如如" w:date="2020-04-09T16:46:06Z">
            <w:rPr>
              <w:del w:id="1615" w:author="熊大如如" w:date="2020-04-08T16:06:53Z"/>
              <w:rFonts w:hint="eastAsia" w:ascii="Times New Roman" w:hAnsi="宋体" w:eastAsia="仿宋_GB2312" w:cs="宋体"/>
              <w:sz w:val="24"/>
            </w:rPr>
          </w:rPrChange>
        </w:rPr>
        <w:pPrChange w:id="1612" w:author="熊大如如" w:date="2020-04-09T17:07:43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pPr>
        </w:pPrChange>
      </w:pPr>
      <w:del w:id="1616" w:author="熊大如如" w:date="2020-04-08T16:06:53Z">
        <w:r>
          <w:rPr>
            <w:rFonts w:hint="eastAsia" w:ascii="黑体" w:hAnsi="黑体" w:eastAsia="黑体" w:cs="黑体"/>
            <w:sz w:val="28"/>
            <w:szCs w:val="28"/>
            <w:rPrChange w:id="1617" w:author="熊大如如" w:date="2020-04-09T16:46:06Z">
              <w:rPr>
                <w:rFonts w:hint="eastAsia" w:ascii="Times New Roman" w:hAnsi="宋体" w:eastAsia="仿宋_GB2312" w:cs="宋体"/>
                <w:sz w:val="24"/>
              </w:rPr>
            </w:rPrChange>
          </w:rPr>
          <w:delText>前端页面主要有六个，展示模块一共有四个，分别是首页、闪购、购物车、我的四个页面，首页闪购负责把Django的视图函数中从数据库中提取出来的数据显示在前端页面中，并给其添加样式。购物车页面负责显示选中的商品信息，并把商品做成一个订单。最后我的页面负责显示登陆账号信息。</w:delText>
        </w:r>
      </w:del>
    </w:p>
    <w:p>
      <w:pPr>
        <w:keepNext w:val="0"/>
        <w:keepLines w:val="0"/>
        <w:pageBreakBefore w:val="0"/>
        <w:widowControl/>
        <w:shd w:val="clear" w:fill="FFFFFF"/>
        <w:kinsoku/>
        <w:wordWrap/>
        <w:overflowPunct/>
        <w:topLinePunct w:val="0"/>
        <w:autoSpaceDE/>
        <w:autoSpaceDN/>
        <w:bidi w:val="0"/>
        <w:adjustRightInd/>
        <w:snapToGrid/>
        <w:spacing w:beforeAutospacing="0" w:after="180" w:afterAutospacing="0" w:line="240" w:lineRule="auto"/>
        <w:ind w:left="0" w:leftChars="0" w:firstLine="420" w:firstLineChars="0"/>
        <w:jc w:val="left"/>
        <w:textAlignment w:val="auto"/>
        <w:rPr>
          <w:ins w:id="1619" w:author="熊大如如" w:date="2020-04-07T16:20:36Z"/>
          <w:rFonts w:hint="eastAsia" w:ascii="黑体" w:hAnsi="黑体" w:eastAsia="黑体" w:cs="黑体"/>
          <w:b/>
          <w:bCs/>
          <w:sz w:val="28"/>
          <w:szCs w:val="28"/>
          <w:lang w:val="en-US" w:eastAsia="zh-CN"/>
          <w:rPrChange w:id="1620" w:author="熊大如如" w:date="2020-04-09T16:46:06Z">
            <w:rPr>
              <w:ins w:id="1621" w:author="熊大如如" w:date="2020-04-07T16:20:36Z"/>
              <w:rFonts w:hint="eastAsia"/>
              <w:b/>
              <w:bCs/>
              <w:lang w:val="en-US" w:eastAsia="zh-CN"/>
            </w:rPr>
          </w:rPrChange>
        </w:rPr>
        <w:pPrChange w:id="1618" w:author="熊大如如" w:date="2020-04-09T17:07:43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2520" w:leftChars="0" w:firstLine="480" w:firstLineChars="200"/>
            <w:textAlignment w:val="auto"/>
          </w:pPr>
        </w:pPrChange>
      </w:pPr>
      <w:del w:id="1622" w:author="熊大如如" w:date="2020-04-08T16:06:53Z">
        <w:r>
          <w:rPr>
            <w:rFonts w:hint="eastAsia" w:ascii="黑体" w:hAnsi="黑体" w:eastAsia="黑体" w:cs="黑体"/>
            <w:sz w:val="28"/>
            <w:szCs w:val="28"/>
            <w:rPrChange w:id="1623" w:author="熊大如如" w:date="2020-04-09T16:46:06Z">
              <w:rPr>
                <w:rFonts w:hint="eastAsia" w:ascii="Times New Roman" w:hAnsi="宋体" w:eastAsia="仿宋_GB2312" w:cs="宋体"/>
                <w:sz w:val="24"/>
              </w:rPr>
            </w:rPrChange>
          </w:rPr>
          <w:delText>登陆注册模块主要有两个页面，一个是</w:delText>
        </w:r>
      </w:del>
      <w:del w:id="1624" w:author="熊大如如" w:date="2020-04-08T16:06:53Z">
        <w:r>
          <w:rPr>
            <w:rFonts w:hint="eastAsia" w:ascii="黑体" w:hAnsi="黑体" w:eastAsia="黑体" w:cs="黑体"/>
            <w:sz w:val="28"/>
            <w:szCs w:val="28"/>
            <w:highlight w:val="none"/>
            <w:lang w:eastAsia="zh-CN"/>
            <w:rPrChange w:id="1625" w:author="熊大如如" w:date="2020-04-09T16:46:06Z">
              <w:rPr>
                <w:rFonts w:hint="eastAsia" w:ascii="Times New Roman" w:hAnsi="宋体" w:eastAsia="仿宋_GB2312" w:cs="宋体"/>
                <w:sz w:val="24"/>
                <w:highlight w:val="none"/>
                <w:lang w:eastAsia="zh-CN"/>
              </w:rPr>
            </w:rPrChange>
          </w:rPr>
          <w:delText>登录页面</w:delText>
        </w:r>
      </w:del>
      <w:del w:id="1626" w:author="熊大如如" w:date="2020-04-08T16:06:53Z">
        <w:r>
          <w:rPr>
            <w:rFonts w:hint="eastAsia" w:ascii="黑体" w:hAnsi="黑体" w:eastAsia="黑体" w:cs="黑体"/>
            <w:sz w:val="28"/>
            <w:szCs w:val="28"/>
            <w:rPrChange w:id="1627" w:author="熊大如如" w:date="2020-04-09T16:46:06Z">
              <w:rPr>
                <w:rFonts w:hint="eastAsia" w:ascii="Times New Roman" w:hAnsi="宋体" w:eastAsia="仿宋_GB2312" w:cs="宋体"/>
                <w:sz w:val="24"/>
              </w:rPr>
            </w:rPrChange>
          </w:rPr>
          <w:delText>，一个是注册页面，注册页面把输入的账号信息储存到数据库中，</w:delText>
        </w:r>
      </w:del>
      <w:del w:id="1628" w:author="熊大如如" w:date="2020-04-08T16:06:53Z">
        <w:r>
          <w:rPr>
            <w:rFonts w:hint="eastAsia" w:ascii="黑体" w:hAnsi="黑体" w:eastAsia="黑体" w:cs="黑体"/>
            <w:sz w:val="28"/>
            <w:szCs w:val="28"/>
            <w:highlight w:val="none"/>
            <w:lang w:eastAsia="zh-CN"/>
            <w:rPrChange w:id="1629" w:author="熊大如如" w:date="2020-04-09T16:46:06Z">
              <w:rPr>
                <w:rFonts w:hint="eastAsia" w:ascii="Times New Roman" w:hAnsi="宋体" w:eastAsia="仿宋_GB2312" w:cs="宋体"/>
                <w:sz w:val="24"/>
                <w:highlight w:val="none"/>
                <w:lang w:eastAsia="zh-CN"/>
              </w:rPr>
            </w:rPrChange>
          </w:rPr>
          <w:delText>登录页面</w:delText>
        </w:r>
      </w:del>
      <w:del w:id="1630" w:author="熊大如如" w:date="2020-04-08T16:06:53Z">
        <w:r>
          <w:rPr>
            <w:rFonts w:hint="eastAsia" w:ascii="黑体" w:hAnsi="黑体" w:eastAsia="黑体" w:cs="黑体"/>
            <w:sz w:val="28"/>
            <w:szCs w:val="28"/>
            <w:rPrChange w:id="1631" w:author="熊大如如" w:date="2020-04-09T16:46:06Z">
              <w:rPr>
                <w:rFonts w:hint="eastAsia" w:ascii="Times New Roman" w:hAnsi="宋体" w:eastAsia="仿宋_GB2312" w:cs="宋体"/>
                <w:sz w:val="24"/>
              </w:rPr>
            </w:rPrChange>
          </w:rPr>
          <w:delText>把输入的信息与数据库中数据对比，判断是否一致，如果一致，在我的页面显示，如果不一致，在页面中提示输入错误。</w:delText>
        </w:r>
      </w:del>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0" w:firstLineChars="0"/>
        <w:textAlignment w:val="auto"/>
        <w:outlineLvl w:val="0"/>
        <w:rPr>
          <w:ins w:id="1633" w:author="熊大如如" w:date="2020-04-08T15:28:08Z"/>
          <w:rFonts w:hint="eastAsia" w:ascii="黑体" w:hAnsi="黑体" w:eastAsia="黑体" w:cs="黑体"/>
          <w:b/>
          <w:bCs/>
          <w:sz w:val="28"/>
          <w:szCs w:val="28"/>
          <w:lang w:val="en-US" w:eastAsia="zh-CN"/>
          <w:rPrChange w:id="1634" w:author="熊大如如" w:date="2020-04-09T16:46:06Z">
            <w:rPr>
              <w:ins w:id="1635" w:author="熊大如如" w:date="2020-04-08T15:28:08Z"/>
              <w:rFonts w:hint="eastAsia"/>
              <w:b/>
              <w:bCs/>
              <w:sz w:val="24"/>
              <w:lang w:val="en-US" w:eastAsia="zh-CN"/>
            </w:rPr>
          </w:rPrChange>
        </w:rPr>
        <w:pPrChange w:id="1632" w:author="熊大如如" w:date="2020-04-08T15:23:31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2520" w:leftChars="0" w:firstLine="480" w:firstLineChars="200"/>
            <w:textAlignment w:val="auto"/>
          </w:pPr>
        </w:pPrChange>
      </w:pPr>
      <w:ins w:id="1636" w:author="熊大如如" w:date="2020-04-08T15:23:32Z">
        <w:bookmarkStart w:id="109" w:name="_Toc22773"/>
        <w:bookmarkStart w:id="110" w:name="_Toc13793"/>
        <w:bookmarkStart w:id="111" w:name="_Toc4038"/>
        <w:bookmarkStart w:id="112" w:name="_Toc22904"/>
        <w:r>
          <w:rPr>
            <w:rFonts w:hint="eastAsia" w:ascii="黑体" w:hAnsi="黑体" w:eastAsia="黑体" w:cs="黑体"/>
            <w:b/>
            <w:bCs/>
            <w:sz w:val="28"/>
            <w:szCs w:val="28"/>
            <w:lang w:val="en-US" w:eastAsia="zh-CN"/>
            <w:rPrChange w:id="1637" w:author="熊大如如" w:date="2020-04-09T16:46:06Z">
              <w:rPr>
                <w:rFonts w:hint="eastAsia"/>
                <w:b/>
                <w:bCs/>
                <w:sz w:val="24"/>
                <w:lang w:val="en-US" w:eastAsia="zh-CN"/>
              </w:rPr>
            </w:rPrChange>
          </w:rPr>
          <w:t>2</w:t>
        </w:r>
      </w:ins>
      <w:ins w:id="1638" w:author="熊大如如" w:date="2020-04-08T15:23:33Z">
        <w:r>
          <w:rPr>
            <w:rFonts w:hint="eastAsia" w:ascii="黑体" w:hAnsi="黑体" w:eastAsia="黑体" w:cs="黑体"/>
            <w:b/>
            <w:bCs/>
            <w:sz w:val="28"/>
            <w:szCs w:val="28"/>
            <w:lang w:val="en-US" w:eastAsia="zh-CN"/>
            <w:rPrChange w:id="1639" w:author="熊大如如" w:date="2020-04-09T16:46:06Z">
              <w:rPr>
                <w:rFonts w:hint="eastAsia"/>
                <w:b/>
                <w:bCs/>
                <w:sz w:val="24"/>
                <w:lang w:val="en-US" w:eastAsia="zh-CN"/>
              </w:rPr>
            </w:rPrChange>
          </w:rPr>
          <w:t xml:space="preserve"> </w:t>
        </w:r>
      </w:ins>
      <w:ins w:id="1640" w:author="熊大如如" w:date="2020-04-08T15:28:02Z">
        <w:r>
          <w:rPr>
            <w:rFonts w:hint="eastAsia" w:ascii="黑体" w:hAnsi="黑体" w:eastAsia="黑体" w:cs="黑体"/>
            <w:b/>
            <w:bCs/>
            <w:sz w:val="28"/>
            <w:szCs w:val="28"/>
            <w:lang w:val="en-US" w:eastAsia="zh-CN"/>
            <w:rPrChange w:id="1641" w:author="熊大如如" w:date="2020-04-09T16:46:06Z">
              <w:rPr>
                <w:rFonts w:hint="eastAsia"/>
                <w:b/>
                <w:bCs/>
                <w:sz w:val="24"/>
                <w:lang w:val="en-US" w:eastAsia="zh-CN"/>
              </w:rPr>
            </w:rPrChange>
          </w:rPr>
          <w:t>网站</w:t>
        </w:r>
      </w:ins>
      <w:ins w:id="1642" w:author="熊大如如" w:date="2020-04-08T15:34:08Z">
        <w:r>
          <w:rPr>
            <w:rFonts w:hint="eastAsia" w:ascii="黑体" w:hAnsi="黑体" w:eastAsia="黑体" w:cs="黑体"/>
            <w:b/>
            <w:bCs/>
            <w:sz w:val="28"/>
            <w:szCs w:val="28"/>
            <w:lang w:val="en-US" w:eastAsia="zh-CN"/>
            <w:rPrChange w:id="1643" w:author="熊大如如" w:date="2020-04-09T16:46:06Z">
              <w:rPr>
                <w:rFonts w:hint="eastAsia"/>
                <w:b/>
                <w:bCs/>
                <w:sz w:val="24"/>
                <w:lang w:val="en-US" w:eastAsia="zh-CN"/>
              </w:rPr>
            </w:rPrChange>
          </w:rPr>
          <w:t>系统</w:t>
        </w:r>
      </w:ins>
      <w:ins w:id="1644" w:author="熊大如如" w:date="2020-04-08T15:28:07Z">
        <w:r>
          <w:rPr>
            <w:rFonts w:hint="eastAsia" w:ascii="黑体" w:hAnsi="黑体" w:eastAsia="黑体" w:cs="黑体"/>
            <w:b/>
            <w:bCs/>
            <w:sz w:val="28"/>
            <w:szCs w:val="28"/>
            <w:lang w:val="en-US" w:eastAsia="zh-CN"/>
            <w:rPrChange w:id="1645" w:author="熊大如如" w:date="2020-04-09T16:46:06Z">
              <w:rPr>
                <w:rFonts w:hint="eastAsia"/>
                <w:b/>
                <w:bCs/>
                <w:sz w:val="24"/>
                <w:lang w:val="en-US" w:eastAsia="zh-CN"/>
              </w:rPr>
            </w:rPrChange>
          </w:rPr>
          <w:t>分析</w:t>
        </w:r>
        <w:bookmarkEnd w:id="109"/>
        <w:bookmarkEnd w:id="110"/>
        <w:bookmarkEnd w:id="111"/>
        <w:bookmarkEnd w:id="112"/>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0" w:firstLineChars="0"/>
        <w:textAlignment w:val="auto"/>
        <w:outlineLvl w:val="1"/>
        <w:rPr>
          <w:ins w:id="1647" w:author="熊大如如" w:date="2020-04-08T15:39:09Z"/>
          <w:rFonts w:hint="eastAsia"/>
          <w:b/>
          <w:bCs/>
          <w:sz w:val="24"/>
          <w:lang w:val="en-US" w:eastAsia="zh-CN"/>
        </w:rPr>
        <w:pPrChange w:id="1646" w:author="熊大如如" w:date="2020-04-09T16:45:55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2520" w:leftChars="0" w:firstLine="480" w:firstLineChars="200"/>
            <w:textAlignment w:val="auto"/>
          </w:pPr>
        </w:pPrChange>
      </w:pPr>
      <w:ins w:id="1648" w:author="熊大如如" w:date="2020-04-08T15:28:42Z">
        <w:bookmarkStart w:id="113" w:name="_Toc18215"/>
        <w:bookmarkStart w:id="114" w:name="_Toc1370"/>
        <w:r>
          <w:rPr>
            <w:rFonts w:hint="eastAsia" w:ascii="黑体" w:hAnsi="黑体" w:eastAsia="黑体" w:cs="黑体"/>
            <w:b/>
            <w:bCs/>
            <w:sz w:val="24"/>
            <w:lang w:val="en-US" w:eastAsia="zh-CN"/>
            <w:rPrChange w:id="1649" w:author="熊大如如" w:date="2020-04-09T16:59:02Z">
              <w:rPr>
                <w:rFonts w:hint="eastAsia"/>
                <w:b/>
                <w:bCs/>
                <w:sz w:val="24"/>
                <w:lang w:val="en-US" w:eastAsia="zh-CN"/>
              </w:rPr>
            </w:rPrChange>
          </w:rPr>
          <w:t>2</w:t>
        </w:r>
      </w:ins>
      <w:ins w:id="1650" w:author="熊大如如" w:date="2020-04-08T15:28:43Z">
        <w:r>
          <w:rPr>
            <w:rFonts w:hint="eastAsia" w:ascii="黑体" w:hAnsi="黑体" w:eastAsia="黑体" w:cs="黑体"/>
            <w:b/>
            <w:bCs/>
            <w:sz w:val="24"/>
            <w:lang w:val="en-US" w:eastAsia="zh-CN"/>
            <w:rPrChange w:id="1651" w:author="熊大如如" w:date="2020-04-09T16:59:02Z">
              <w:rPr>
                <w:rFonts w:hint="eastAsia"/>
                <w:b/>
                <w:bCs/>
                <w:sz w:val="24"/>
                <w:lang w:val="en-US" w:eastAsia="zh-CN"/>
              </w:rPr>
            </w:rPrChange>
          </w:rPr>
          <w:t>.</w:t>
        </w:r>
      </w:ins>
      <w:ins w:id="1652" w:author="熊大如如" w:date="2020-04-08T15:28:44Z">
        <w:r>
          <w:rPr>
            <w:rFonts w:hint="eastAsia" w:ascii="黑体" w:hAnsi="黑体" w:eastAsia="黑体" w:cs="黑体"/>
            <w:b/>
            <w:bCs/>
            <w:sz w:val="24"/>
            <w:lang w:val="en-US" w:eastAsia="zh-CN"/>
            <w:rPrChange w:id="1653" w:author="熊大如如" w:date="2020-04-09T16:59:02Z">
              <w:rPr>
                <w:rFonts w:hint="eastAsia"/>
                <w:b/>
                <w:bCs/>
                <w:sz w:val="24"/>
                <w:lang w:val="en-US" w:eastAsia="zh-CN"/>
              </w:rPr>
            </w:rPrChange>
          </w:rPr>
          <w:t>1</w:t>
        </w:r>
      </w:ins>
      <w:ins w:id="1654" w:author="熊大如如" w:date="2020-04-08T15:28:46Z">
        <w:r>
          <w:rPr>
            <w:rFonts w:hint="eastAsia" w:ascii="黑体" w:hAnsi="黑体" w:eastAsia="黑体" w:cs="黑体"/>
            <w:b/>
            <w:bCs/>
            <w:sz w:val="24"/>
            <w:lang w:val="en-US" w:eastAsia="zh-CN"/>
            <w:rPrChange w:id="1655" w:author="熊大如如" w:date="2020-04-09T16:59:02Z">
              <w:rPr>
                <w:rFonts w:hint="eastAsia"/>
                <w:b/>
                <w:bCs/>
                <w:sz w:val="24"/>
                <w:lang w:val="en-US" w:eastAsia="zh-CN"/>
              </w:rPr>
            </w:rPrChange>
          </w:rPr>
          <w:t xml:space="preserve"> </w:t>
        </w:r>
      </w:ins>
      <w:ins w:id="1656" w:author="熊大如如" w:date="2020-04-08T15:38:59Z">
        <w:r>
          <w:rPr>
            <w:rFonts w:hint="eastAsia" w:ascii="黑体" w:hAnsi="黑体" w:eastAsia="黑体" w:cs="黑体"/>
            <w:b/>
            <w:bCs/>
            <w:sz w:val="24"/>
            <w:lang w:val="en-US" w:eastAsia="zh-CN"/>
            <w:rPrChange w:id="1657" w:author="熊大如如" w:date="2020-04-09T16:46:21Z">
              <w:rPr>
                <w:rFonts w:hint="eastAsia"/>
                <w:b/>
                <w:bCs/>
                <w:sz w:val="24"/>
                <w:lang w:val="en-US" w:eastAsia="zh-CN"/>
              </w:rPr>
            </w:rPrChange>
          </w:rPr>
          <w:t>网站</w:t>
        </w:r>
      </w:ins>
      <w:ins w:id="1658" w:author="熊大如如" w:date="2020-04-08T15:39:04Z">
        <w:r>
          <w:rPr>
            <w:rFonts w:hint="eastAsia" w:ascii="黑体" w:hAnsi="黑体" w:eastAsia="黑体" w:cs="黑体"/>
            <w:b/>
            <w:bCs/>
            <w:sz w:val="24"/>
            <w:lang w:val="en-US" w:eastAsia="zh-CN"/>
            <w:rPrChange w:id="1659" w:author="熊大如如" w:date="2020-04-09T16:46:21Z">
              <w:rPr>
                <w:rFonts w:hint="eastAsia"/>
                <w:b/>
                <w:bCs/>
                <w:sz w:val="24"/>
                <w:lang w:val="en-US" w:eastAsia="zh-CN"/>
              </w:rPr>
            </w:rPrChange>
          </w:rPr>
          <w:t>系统</w:t>
        </w:r>
      </w:ins>
      <w:ins w:id="1660" w:author="熊大如如" w:date="2020-04-08T15:39:06Z">
        <w:r>
          <w:rPr>
            <w:rFonts w:hint="eastAsia" w:ascii="黑体" w:hAnsi="黑体" w:eastAsia="黑体" w:cs="黑体"/>
            <w:b/>
            <w:bCs/>
            <w:sz w:val="24"/>
            <w:lang w:val="en-US" w:eastAsia="zh-CN"/>
            <w:rPrChange w:id="1661" w:author="熊大如如" w:date="2020-04-09T16:46:21Z">
              <w:rPr>
                <w:rFonts w:hint="eastAsia"/>
                <w:b/>
                <w:bCs/>
                <w:sz w:val="24"/>
                <w:lang w:val="en-US" w:eastAsia="zh-CN"/>
              </w:rPr>
            </w:rPrChange>
          </w:rPr>
          <w:t>功能</w:t>
        </w:r>
      </w:ins>
      <w:ins w:id="1662" w:author="熊大如如" w:date="2020-04-08T15:39:08Z">
        <w:r>
          <w:rPr>
            <w:rFonts w:hint="eastAsia" w:ascii="黑体" w:hAnsi="黑体" w:eastAsia="黑体" w:cs="黑体"/>
            <w:b/>
            <w:bCs/>
            <w:sz w:val="24"/>
            <w:lang w:val="en-US" w:eastAsia="zh-CN"/>
            <w:rPrChange w:id="1663" w:author="熊大如如" w:date="2020-04-09T16:46:21Z">
              <w:rPr>
                <w:rFonts w:hint="eastAsia"/>
                <w:b/>
                <w:bCs/>
                <w:sz w:val="24"/>
                <w:lang w:val="en-US" w:eastAsia="zh-CN"/>
              </w:rPr>
            </w:rPrChange>
          </w:rPr>
          <w:t>设计</w:t>
        </w:r>
        <w:bookmarkEnd w:id="113"/>
        <w:bookmarkEnd w:id="114"/>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1664" w:author="熊大如如" w:date="2020-04-08T15:42:47Z"/>
          <w:rFonts w:hint="eastAsia" w:ascii="Times New Roman" w:hAnsi="宋体" w:eastAsia="仿宋_GB2312" w:cs="宋体"/>
          <w:sz w:val="24"/>
        </w:rPr>
      </w:pPr>
      <w:ins w:id="1665" w:author="熊大如如" w:date="2020-04-08T15:42:47Z">
        <w:r>
          <w:rPr>
            <w:rFonts w:hint="eastAsia" w:ascii="Times New Roman" w:hAnsi="宋体" w:eastAsia="仿宋_GB2312" w:cs="宋体"/>
            <w:sz w:val="24"/>
          </w:rPr>
          <w:t>主要分为两个模块，一个是展示模块，负责展示商品信息，购物车以及账号信息。另一个是注册登录模块，负责注册和登录账号，把账号储存到数据库中，并在登录时与数据库里的内容对比检验，判断是否一致。</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1666" w:author="熊大如如" w:date="2020-04-08T15:42:47Z"/>
          <w:rFonts w:hint="eastAsia" w:ascii="Times New Roman" w:hAnsi="宋体" w:eastAsia="仿宋_GB2312" w:cs="宋体"/>
          <w:sz w:val="24"/>
        </w:rPr>
      </w:pPr>
      <w:ins w:id="1667" w:author="熊大如如" w:date="2020-04-08T15:42:47Z">
        <w:r>
          <w:rPr>
            <w:rFonts w:hint="eastAsia" w:ascii="Times New Roman" w:hAnsi="宋体" w:eastAsia="仿宋_GB2312" w:cs="宋体"/>
            <w:sz w:val="24"/>
          </w:rPr>
          <w:t>前端页面主要有六个，展示模块一共有四个，分别是首页、闪购、购物车、我的四个页面，首页闪购负责把Django的视图函数中从数据库中提取出来的数据显示在前端页面中，并给其添加样式。购物车页面负责显示选中的商品信息，并把商品做成一个订单。最后我的页面负责显示登陆账号信息。</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1668" w:author="熊大如如" w:date="2020-04-08T15:42:47Z"/>
          <w:rFonts w:hint="eastAsia" w:ascii="Times New Roman" w:hAnsi="宋体" w:eastAsia="仿宋_GB2312" w:cs="宋体"/>
          <w:sz w:val="24"/>
        </w:rPr>
      </w:pPr>
      <w:ins w:id="1669" w:author="熊大如如" w:date="2020-04-08T15:42:47Z">
        <w:r>
          <w:rPr>
            <w:rFonts w:hint="eastAsia" w:ascii="Times New Roman" w:hAnsi="宋体" w:eastAsia="仿宋_GB2312" w:cs="宋体"/>
            <w:sz w:val="24"/>
          </w:rPr>
          <w:t>登陆注册模块主要有两个页面，一个是</w:t>
        </w:r>
      </w:ins>
      <w:ins w:id="1670" w:author="熊大如如" w:date="2020-04-08T15:42:47Z">
        <w:r>
          <w:rPr>
            <w:rFonts w:hint="eastAsia" w:ascii="Times New Roman" w:hAnsi="宋体" w:eastAsia="仿宋_GB2312" w:cs="宋体"/>
            <w:sz w:val="24"/>
            <w:highlight w:val="none"/>
            <w:lang w:eastAsia="zh-CN"/>
          </w:rPr>
          <w:t>登录页面</w:t>
        </w:r>
      </w:ins>
      <w:ins w:id="1671" w:author="熊大如如" w:date="2020-04-08T15:42:47Z">
        <w:r>
          <w:rPr>
            <w:rFonts w:hint="eastAsia" w:ascii="Times New Roman" w:hAnsi="宋体" w:eastAsia="仿宋_GB2312" w:cs="宋体"/>
            <w:sz w:val="24"/>
          </w:rPr>
          <w:t>，一个是注册页面，注册页面把输入的账号信息储存到数据库中，</w:t>
        </w:r>
      </w:ins>
      <w:ins w:id="1672" w:author="熊大如如" w:date="2020-04-08T15:42:47Z">
        <w:r>
          <w:rPr>
            <w:rFonts w:hint="eastAsia" w:ascii="Times New Roman" w:hAnsi="宋体" w:eastAsia="仿宋_GB2312" w:cs="宋体"/>
            <w:sz w:val="24"/>
            <w:highlight w:val="none"/>
            <w:lang w:eastAsia="zh-CN"/>
          </w:rPr>
          <w:t>登录页面</w:t>
        </w:r>
      </w:ins>
      <w:ins w:id="1673" w:author="熊大如如" w:date="2020-04-08T15:42:47Z">
        <w:r>
          <w:rPr>
            <w:rFonts w:hint="eastAsia" w:ascii="Times New Roman" w:hAnsi="宋体" w:eastAsia="仿宋_GB2312" w:cs="宋体"/>
            <w:sz w:val="24"/>
          </w:rPr>
          <w:t>把输入的信息与数据库中数据对比，判断是否一致，如果一致，在我的页面显示，如果不一致，在页面中提示输入错误。</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1674" w:author="熊大如如" w:date="2020-04-08T15:50:48Z"/>
          <w:rFonts w:hint="eastAsia" w:hAnsi="宋体" w:eastAsia="仿宋_GB2312" w:cs="宋体"/>
          <w:sz w:val="24"/>
          <w:lang w:val="en-US" w:eastAsia="zh-CN"/>
        </w:rPr>
      </w:pPr>
      <w:ins w:id="1675" w:author="熊大如如" w:date="2020-04-08T15:42:47Z">
        <w:r>
          <w:rPr>
            <w:rFonts w:hint="eastAsia" w:hAnsi="宋体" w:eastAsia="仿宋_GB2312" w:cs="宋体"/>
            <w:sz w:val="24"/>
            <w:lang w:val="en-US" w:eastAsia="zh-CN"/>
          </w:rPr>
          <w:t xml:space="preserve">           </w:t>
        </w:r>
      </w:ins>
      <w:ins w:id="1676" w:author="熊大如如" w:date="2020-04-09T16:58:05Z">
        <w:r>
          <w:rPr>
            <w:rFonts w:hint="eastAsia" w:hAnsi="宋体" w:eastAsia="仿宋_GB2312" w:cs="宋体"/>
            <w:sz w:val="24"/>
            <w:lang w:val="en-US" w:eastAsia="zh-CN"/>
          </w:rPr>
          <w:drawing>
            <wp:inline distT="0" distB="0" distL="114300" distR="114300">
              <wp:extent cx="5269865" cy="2453640"/>
              <wp:effectExtent l="0" t="0" r="3175" b="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8"/>
                      <a:stretch>
                        <a:fillRect/>
                      </a:stretch>
                    </pic:blipFill>
                    <pic:spPr>
                      <a:xfrm>
                        <a:off x="0" y="0"/>
                        <a:ext cx="5269865" cy="2453640"/>
                      </a:xfrm>
                      <a:prstGeom prst="rect">
                        <a:avLst/>
                      </a:prstGeom>
                    </pic:spPr>
                  </pic:pic>
                </a:graphicData>
              </a:graphic>
            </wp:inline>
          </w:drawing>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2520" w:leftChars="0" w:firstLine="422" w:firstLineChars="200"/>
        <w:textAlignment w:val="auto"/>
        <w:rPr>
          <w:ins w:id="1678" w:author="熊大如如" w:date="2020-04-08T15:50:50Z"/>
          <w:rFonts w:hint="eastAsia"/>
          <w:b/>
          <w:bCs/>
          <w:lang w:val="en-US" w:eastAsia="zh-CN"/>
        </w:rPr>
      </w:pPr>
      <w:ins w:id="1679" w:author="熊大如如" w:date="2020-04-08T15:50:50Z">
        <w:r>
          <w:rPr>
            <w:rFonts w:hint="eastAsia"/>
            <w:b/>
            <w:bCs/>
            <w:lang w:val="en-US" w:eastAsia="zh-CN"/>
          </w:rPr>
          <w:t>图</w:t>
        </w:r>
      </w:ins>
      <w:ins w:id="1680" w:author="熊大如如" w:date="2020-04-09T17:07:55Z">
        <w:r>
          <w:rPr>
            <w:rFonts w:hint="eastAsia"/>
            <w:b/>
            <w:bCs/>
            <w:lang w:val="en-US" w:eastAsia="zh-CN"/>
          </w:rPr>
          <w:t>1</w:t>
        </w:r>
      </w:ins>
      <w:ins w:id="1681" w:author="熊大如如" w:date="2020-04-08T15:50:50Z">
        <w:r>
          <w:rPr>
            <w:rFonts w:hint="eastAsia"/>
            <w:b/>
            <w:bCs/>
            <w:lang w:val="en-US" w:eastAsia="zh-CN"/>
          </w:rPr>
          <w:t xml:space="preserve"> 电商网站的结构图</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1682" w:author="熊大如如" w:date="2020-04-08T15:52:03Z"/>
          <w:rFonts w:hint="eastAsia" w:hAnsi="宋体" w:eastAsia="仿宋_GB2312" w:cs="宋体"/>
          <w:sz w:val="24"/>
          <w:lang w:val="en-US" w:eastAsia="zh-CN"/>
        </w:rPr>
      </w:pPr>
      <w:ins w:id="1683" w:author="熊大如如" w:date="2020-03-13T17:04:47Z">
        <w:r>
          <w:rPr>
            <w:rFonts w:hint="eastAsia" w:hAnsi="宋体" w:eastAsia="仿宋_GB2312" w:cs="宋体"/>
            <w:sz w:val="24"/>
            <w:lang w:val="en-US" w:eastAsia="zh-CN"/>
          </w:rPr>
          <w:t xml:space="preserve"> </w:t>
        </w:r>
      </w:ins>
      <w:ins w:id="1684" w:author="熊大如如" w:date="2020-03-13T17:04:48Z">
        <w:r>
          <w:rPr>
            <w:rFonts w:hint="eastAsia" w:hAnsi="宋体" w:eastAsia="仿宋_GB2312" w:cs="宋体"/>
            <w:sz w:val="24"/>
            <w:lang w:val="en-US" w:eastAsia="zh-CN"/>
          </w:rPr>
          <w:t xml:space="preserve">  </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0" w:firstLineChars="0"/>
        <w:textAlignment w:val="auto"/>
        <w:outlineLvl w:val="1"/>
        <w:rPr>
          <w:ins w:id="1685" w:author="熊大如如" w:date="2020-04-08T17:11:17Z"/>
          <w:rFonts w:hint="eastAsia" w:ascii="黑体" w:hAnsi="黑体" w:eastAsia="黑体" w:cs="黑体"/>
          <w:b/>
          <w:bCs/>
          <w:sz w:val="24"/>
          <w:lang w:val="en-US" w:eastAsia="zh-CN"/>
          <w:rPrChange w:id="1686" w:author="熊大如如" w:date="2020-04-09T16:59:17Z">
            <w:rPr>
              <w:ins w:id="1687" w:author="熊大如如" w:date="2020-04-08T17:11:17Z"/>
              <w:rFonts w:hint="eastAsia"/>
              <w:b/>
              <w:bCs/>
              <w:sz w:val="24"/>
              <w:lang w:val="en-US" w:eastAsia="zh-CN"/>
            </w:rPr>
          </w:rPrChange>
        </w:rPr>
      </w:pPr>
      <w:ins w:id="1688" w:author="熊大如如" w:date="2020-04-09T16:59:23Z">
        <w:bookmarkStart w:id="115" w:name="_Toc21690"/>
        <w:bookmarkStart w:id="116" w:name="_Toc27399"/>
        <w:r>
          <w:rPr>
            <w:rFonts w:hint="eastAsia" w:ascii="黑体" w:hAnsi="黑体" w:eastAsia="黑体" w:cs="黑体"/>
            <w:b/>
            <w:bCs/>
            <w:sz w:val="24"/>
            <w:lang w:val="en-US" w:eastAsia="zh-CN"/>
          </w:rPr>
          <w:t>2.2</w:t>
        </w:r>
      </w:ins>
      <w:ins w:id="1689" w:author="熊大如如" w:date="2020-04-08T17:11:17Z">
        <w:r>
          <w:rPr>
            <w:rFonts w:hint="eastAsia" w:ascii="黑体" w:hAnsi="黑体" w:eastAsia="黑体" w:cs="黑体"/>
            <w:b/>
            <w:bCs/>
            <w:sz w:val="24"/>
            <w:lang w:val="en-US" w:eastAsia="zh-CN"/>
            <w:rPrChange w:id="1690" w:author="熊大如如" w:date="2020-04-09T16:59:17Z">
              <w:rPr>
                <w:rFonts w:hint="eastAsia"/>
                <w:b/>
                <w:bCs/>
                <w:sz w:val="24"/>
                <w:lang w:val="en-US" w:eastAsia="zh-CN"/>
              </w:rPr>
            </w:rPrChange>
          </w:rPr>
          <w:t>电商网站的ORM对象关系映射</w:t>
        </w:r>
        <w:bookmarkEnd w:id="115"/>
        <w:bookmarkEnd w:id="116"/>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rPr>
          <w:ins w:id="1691" w:author="熊大如如" w:date="2020-04-08T17:11:17Z"/>
          <w:rFonts w:hint="eastAsia" w:ascii="仿宋" w:hAnsi="仿宋" w:eastAsia="仿宋" w:cs="仿宋"/>
          <w:i w:val="0"/>
          <w:caps w:val="0"/>
          <w:color w:val="000000"/>
          <w:spacing w:val="0"/>
          <w:sz w:val="24"/>
          <w:szCs w:val="24"/>
          <w:shd w:val="clear" w:fill="FFFFFF"/>
          <w:lang w:eastAsia="zh-CN"/>
        </w:rPr>
      </w:pPr>
      <w:ins w:id="1692" w:author="熊大如如" w:date="2020-04-08T17:11:17Z">
        <w:r>
          <w:rPr>
            <w:rFonts w:hint="eastAsia" w:ascii="仿宋" w:hAnsi="仿宋" w:eastAsia="仿宋" w:cs="仿宋"/>
            <w:i w:val="0"/>
            <w:caps w:val="0"/>
            <w:color w:val="000000"/>
            <w:spacing w:val="0"/>
            <w:sz w:val="24"/>
            <w:szCs w:val="24"/>
            <w:shd w:val="clear" w:fill="FFFFFF"/>
            <w:lang w:val="en-US" w:eastAsia="zh-CN"/>
          </w:rPr>
          <w:t>Django中</w:t>
        </w:r>
      </w:ins>
      <w:ins w:id="1693" w:author="熊大如如" w:date="2020-04-08T17:11:17Z">
        <w:r>
          <w:rPr>
            <w:rFonts w:hint="eastAsia" w:ascii="仿宋" w:hAnsi="仿宋" w:eastAsia="仿宋" w:cs="仿宋"/>
            <w:i w:val="0"/>
            <w:caps w:val="0"/>
            <w:color w:val="000000"/>
            <w:spacing w:val="0"/>
            <w:sz w:val="24"/>
            <w:szCs w:val="24"/>
            <w:shd w:val="clear" w:fill="FFFFFF"/>
          </w:rPr>
          <w:t>MVC框架中包括一个重要的部分，就是ORM，它实现了数据模型与数据库的解耦，即数据模型的设计不需要依赖于特定的数据库，通过简单的配置就可以轻松更换数据库</w:t>
        </w:r>
      </w:ins>
      <w:ins w:id="1694" w:author="熊大如如" w:date="2020-04-08T17:11:17Z">
        <w:r>
          <w:rPr>
            <w:rFonts w:hint="eastAsia" w:ascii="仿宋" w:hAnsi="仿宋" w:eastAsia="仿宋" w:cs="仿宋"/>
            <w:i w:val="0"/>
            <w:caps w:val="0"/>
            <w:color w:val="000000"/>
            <w:spacing w:val="0"/>
            <w:sz w:val="24"/>
            <w:szCs w:val="24"/>
            <w:shd w:val="clear" w:fill="FFFFFF"/>
            <w:lang w:eastAsia="zh-CN"/>
          </w:rPr>
          <w:t>。</w:t>
        </w:r>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textAlignment w:val="auto"/>
        <w:rPr>
          <w:ins w:id="1695" w:author="熊大如如" w:date="2020-04-08T17:11:17Z"/>
          <w:rFonts w:hint="eastAsia" w:ascii="仿宋" w:hAnsi="仿宋" w:eastAsia="仿宋" w:cs="仿宋"/>
          <w:b w:val="0"/>
          <w:bCs w:val="0"/>
          <w:color w:val="000000"/>
          <w:sz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0" w:firstLineChars="0"/>
        <w:textAlignment w:val="auto"/>
        <w:rPr>
          <w:ins w:id="1696" w:author="熊大如如" w:date="2020-04-08T17:11:17Z"/>
          <w:rFonts w:hint="eastAsia"/>
          <w:b/>
          <w:bCs/>
          <w:sz w:val="24"/>
          <w:lang w:val="en-US" w:eastAsia="zh-CN"/>
        </w:rPr>
      </w:pPr>
    </w:p>
    <w:p>
      <w:pPr>
        <w:spacing w:line="240" w:lineRule="auto"/>
        <w:ind w:firstLine="0" w:firstLineChars="0"/>
        <w:rPr>
          <w:ins w:id="1697" w:author="熊大如如" w:date="2020-04-08T17:11:17Z"/>
          <w:rFonts w:hint="eastAsia" w:ascii="宋体" w:hAnsi="宋体" w:eastAsia="宋体" w:cs="宋体"/>
          <w:sz w:val="24"/>
          <w:szCs w:val="24"/>
        </w:rPr>
      </w:pPr>
      <w:ins w:id="1698" w:author="熊大如如" w:date="2020-04-08T17:11:17Z">
        <w:r>
          <w:rPr>
            <w:rFonts w:hint="eastAsia" w:ascii="宋体" w:hAnsi="宋体" w:eastAsia="宋体" w:cs="宋体"/>
            <w:sz w:val="24"/>
            <w:szCs w:val="24"/>
            <w:lang w:eastAsia="zh-CN"/>
          </w:rPr>
          <w:drawing>
            <wp:inline distT="0" distB="0" distL="114300" distR="114300">
              <wp:extent cx="4201160" cy="2154555"/>
              <wp:effectExtent l="0" t="0" r="5080" b="9525"/>
              <wp:docPr id="5" name="图片 5" descr="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rm"/>
                      <pic:cNvPicPr>
                        <a:picLocks noChangeAspect="1"/>
                      </pic:cNvPicPr>
                    </pic:nvPicPr>
                    <pic:blipFill>
                      <a:blip r:embed="rId9"/>
                      <a:stretch>
                        <a:fillRect/>
                      </a:stretch>
                    </pic:blipFill>
                    <pic:spPr>
                      <a:xfrm>
                        <a:off x="0" y="0"/>
                        <a:ext cx="4201160" cy="2154555"/>
                      </a:xfrm>
                      <a:prstGeom prst="rect">
                        <a:avLst/>
                      </a:prstGeom>
                    </pic:spPr>
                  </pic:pic>
                </a:graphicData>
              </a:graphic>
            </wp:inline>
          </w:drawing>
        </w:r>
      </w:ins>
    </w:p>
    <w:p>
      <w:pPr>
        <w:tabs>
          <w:tab w:val="center" w:pos="4153"/>
        </w:tabs>
        <w:spacing w:line="240" w:lineRule="auto"/>
        <w:ind w:left="2523" w:firstLine="420" w:firstLineChars="0"/>
        <w:rPr>
          <w:ins w:id="1700" w:author="熊大如如" w:date="2020-04-08T17:11:17Z"/>
          <w:rFonts w:hint="eastAsia" w:ascii="宋体" w:hAnsi="宋体" w:cs="宋体"/>
          <w:b/>
          <w:bCs/>
          <w:sz w:val="21"/>
          <w:szCs w:val="21"/>
          <w:lang w:val="en-US" w:eastAsia="zh-CN"/>
        </w:rPr>
      </w:pPr>
      <w:ins w:id="1701" w:author="熊大如如" w:date="2020-04-08T17:11:17Z">
        <w:r>
          <w:rPr>
            <w:rFonts w:hint="eastAsia" w:ascii="宋体" w:hAnsi="宋体" w:cs="宋体"/>
            <w:b/>
            <w:bCs/>
            <w:sz w:val="21"/>
            <w:szCs w:val="21"/>
            <w:lang w:val="en-US" w:eastAsia="zh-CN"/>
          </w:rPr>
          <w:t>图</w:t>
        </w:r>
      </w:ins>
      <w:ins w:id="1702" w:author="熊大如如" w:date="2020-04-09T17:07:57Z">
        <w:r>
          <w:rPr>
            <w:rFonts w:hint="eastAsia" w:ascii="宋体" w:hAnsi="宋体" w:cs="宋体"/>
            <w:b/>
            <w:bCs/>
            <w:sz w:val="21"/>
            <w:szCs w:val="21"/>
            <w:lang w:val="en-US" w:eastAsia="zh-CN"/>
          </w:rPr>
          <w:t>2</w:t>
        </w:r>
      </w:ins>
      <w:ins w:id="1703" w:author="熊大如如" w:date="2020-04-08T17:11:17Z">
        <w:r>
          <w:rPr>
            <w:rFonts w:hint="eastAsia" w:ascii="宋体" w:hAnsi="宋体" w:cs="宋体"/>
            <w:b/>
            <w:bCs/>
            <w:sz w:val="21"/>
            <w:szCs w:val="21"/>
            <w:lang w:val="en-US" w:eastAsia="zh-CN"/>
          </w:rPr>
          <w:t xml:space="preserve"> ORM对象关系映射</w:t>
        </w:r>
      </w:ins>
      <w:ins w:id="1704" w:author="熊大如如" w:date="2020-04-08T17:11:17Z">
        <w:r>
          <w:rPr>
            <w:rFonts w:hint="eastAsia" w:ascii="宋体" w:hAnsi="宋体" w:cs="宋体"/>
            <w:b/>
            <w:bCs/>
            <w:sz w:val="21"/>
            <w:szCs w:val="21"/>
            <w:lang w:val="en-US" w:eastAsia="zh-CN"/>
          </w:rPr>
          <w:tab/>
        </w:r>
      </w:ins>
    </w:p>
    <w:p>
      <w:pPr>
        <w:tabs>
          <w:tab w:val="center" w:pos="4153"/>
        </w:tabs>
        <w:spacing w:line="240" w:lineRule="auto"/>
        <w:ind w:left="2523" w:firstLine="420" w:firstLineChars="0"/>
        <w:rPr>
          <w:ins w:id="1705" w:author="熊大如如" w:date="2020-04-08T17:11:17Z"/>
          <w:rFonts w:hint="default" w:ascii="宋体" w:hAnsi="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0" w:firstLineChars="0"/>
        <w:textAlignment w:val="auto"/>
        <w:rPr>
          <w:ins w:id="1707" w:author="熊大如如" w:date="2020-04-08T17:11:14Z"/>
          <w:rFonts w:hint="default" w:ascii="Times New Roman" w:hAnsi="Times New Roman" w:eastAsia="仿宋" w:cs="Times New Roman"/>
          <w:sz w:val="24"/>
          <w:lang w:val="en-US" w:eastAsia="zh-CN"/>
        </w:rPr>
        <w:pPrChange w:id="1706" w:author="熊大如如" w:date="2020-04-08T15:52:07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pPr>
        </w:pPrChange>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0" w:firstLineChars="0"/>
        <w:textAlignment w:val="auto"/>
        <w:outlineLvl w:val="1"/>
        <w:rPr>
          <w:ins w:id="1709" w:author="熊大如如" w:date="2020-04-08T15:52:35Z"/>
          <w:rFonts w:hint="eastAsia" w:ascii="黑体" w:hAnsi="黑体" w:eastAsia="黑体" w:cs="黑体"/>
          <w:b/>
          <w:bCs/>
          <w:sz w:val="24"/>
          <w:lang w:val="en-US" w:eastAsia="zh-CN"/>
          <w:rPrChange w:id="1710" w:author="熊大如如" w:date="2020-04-09T17:01:01Z">
            <w:rPr>
              <w:ins w:id="1711" w:author="熊大如如" w:date="2020-04-08T15:52:35Z"/>
              <w:rFonts w:hint="eastAsia" w:hAnsi="宋体" w:eastAsia="仿宋_GB2312" w:cs="宋体"/>
              <w:sz w:val="24"/>
              <w:lang w:val="en-US" w:eastAsia="zh-CN"/>
            </w:rPr>
          </w:rPrChange>
        </w:rPr>
        <w:pPrChange w:id="1708" w:author="熊大如如" w:date="2020-04-08T15:52:07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pPr>
        </w:pPrChange>
      </w:pPr>
      <w:ins w:id="1712" w:author="熊大如如" w:date="2020-04-08T15:52:08Z">
        <w:bookmarkStart w:id="117" w:name="_Toc13120"/>
        <w:bookmarkStart w:id="118" w:name="_Toc12659"/>
        <w:r>
          <w:rPr>
            <w:rFonts w:hint="eastAsia" w:ascii="黑体" w:hAnsi="黑体" w:eastAsia="黑体" w:cs="黑体"/>
            <w:b/>
            <w:bCs/>
            <w:sz w:val="24"/>
            <w:lang w:val="en-US" w:eastAsia="zh-CN"/>
            <w:rPrChange w:id="1713" w:author="熊大如如" w:date="2020-04-09T17:01:28Z">
              <w:rPr>
                <w:rFonts w:hint="eastAsia" w:hAnsi="宋体" w:eastAsia="仿宋_GB2312" w:cs="宋体"/>
                <w:sz w:val="24"/>
                <w:lang w:val="en-US" w:eastAsia="zh-CN"/>
              </w:rPr>
            </w:rPrChange>
          </w:rPr>
          <w:t>2.</w:t>
        </w:r>
      </w:ins>
      <w:ins w:id="1714" w:author="熊大如如" w:date="2020-04-09T17:08:30Z">
        <w:r>
          <w:rPr>
            <w:rFonts w:hint="eastAsia" w:ascii="黑体" w:hAnsi="黑体" w:eastAsia="黑体" w:cs="黑体"/>
            <w:b/>
            <w:bCs/>
            <w:sz w:val="24"/>
            <w:lang w:val="en-US" w:eastAsia="zh-CN"/>
          </w:rPr>
          <w:t>3</w:t>
        </w:r>
      </w:ins>
      <w:ins w:id="1715" w:author="熊大如如" w:date="2020-04-08T15:52:09Z">
        <w:r>
          <w:rPr>
            <w:rFonts w:hint="eastAsia" w:ascii="黑体" w:hAnsi="黑体" w:eastAsia="黑体" w:cs="黑体"/>
            <w:b/>
            <w:bCs/>
            <w:sz w:val="24"/>
            <w:lang w:val="en-US" w:eastAsia="zh-CN"/>
            <w:rPrChange w:id="1716" w:author="熊大如如" w:date="2020-04-09T17:01:28Z">
              <w:rPr>
                <w:rFonts w:hint="eastAsia" w:hAnsi="宋体" w:eastAsia="仿宋_GB2312" w:cs="宋体"/>
                <w:sz w:val="24"/>
                <w:lang w:val="en-US" w:eastAsia="zh-CN"/>
              </w:rPr>
            </w:rPrChange>
          </w:rPr>
          <w:t xml:space="preserve"> </w:t>
        </w:r>
      </w:ins>
      <w:ins w:id="1717" w:author="熊大如如" w:date="2020-04-08T15:52:10Z">
        <w:r>
          <w:rPr>
            <w:rFonts w:hint="eastAsia" w:ascii="黑体" w:hAnsi="黑体" w:eastAsia="黑体" w:cs="黑体"/>
            <w:b/>
            <w:bCs/>
            <w:sz w:val="24"/>
            <w:lang w:val="en-US" w:eastAsia="zh-CN"/>
            <w:rPrChange w:id="1718" w:author="熊大如如" w:date="2020-04-09T17:01:01Z">
              <w:rPr>
                <w:rFonts w:hint="eastAsia" w:hAnsi="宋体" w:eastAsia="仿宋_GB2312" w:cs="宋体"/>
                <w:sz w:val="24"/>
                <w:lang w:val="en-US" w:eastAsia="zh-CN"/>
              </w:rPr>
            </w:rPrChange>
          </w:rPr>
          <w:t>网站</w:t>
        </w:r>
      </w:ins>
      <w:ins w:id="1719" w:author="熊大如如" w:date="2020-04-08T15:52:24Z">
        <w:r>
          <w:rPr>
            <w:rFonts w:hint="eastAsia" w:ascii="黑体" w:hAnsi="黑体" w:eastAsia="黑体" w:cs="黑体"/>
            <w:b/>
            <w:bCs/>
            <w:sz w:val="24"/>
            <w:lang w:val="en-US" w:eastAsia="zh-CN"/>
            <w:rPrChange w:id="1720" w:author="熊大如如" w:date="2020-04-09T17:01:01Z">
              <w:rPr>
                <w:rFonts w:hint="eastAsia" w:hAnsi="宋体" w:eastAsia="仿宋_GB2312" w:cs="宋体"/>
                <w:sz w:val="24"/>
                <w:lang w:val="en-US" w:eastAsia="zh-CN"/>
              </w:rPr>
            </w:rPrChange>
          </w:rPr>
          <w:t>设计</w:t>
        </w:r>
      </w:ins>
      <w:ins w:id="1721" w:author="熊大如如" w:date="2020-04-08T15:52:25Z">
        <w:r>
          <w:rPr>
            <w:rFonts w:hint="eastAsia" w:ascii="黑体" w:hAnsi="黑体" w:eastAsia="黑体" w:cs="黑体"/>
            <w:b/>
            <w:bCs/>
            <w:sz w:val="24"/>
            <w:lang w:val="en-US" w:eastAsia="zh-CN"/>
            <w:rPrChange w:id="1722" w:author="熊大如如" w:date="2020-04-09T17:01:01Z">
              <w:rPr>
                <w:rFonts w:hint="eastAsia" w:hAnsi="宋体" w:eastAsia="仿宋_GB2312" w:cs="宋体"/>
                <w:sz w:val="24"/>
                <w:lang w:val="en-US" w:eastAsia="zh-CN"/>
              </w:rPr>
            </w:rPrChange>
          </w:rPr>
          <w:t>实现</w:t>
        </w:r>
      </w:ins>
      <w:ins w:id="1723" w:author="熊大如如" w:date="2020-04-08T15:52:29Z">
        <w:r>
          <w:rPr>
            <w:rFonts w:hint="eastAsia" w:ascii="黑体" w:hAnsi="黑体" w:eastAsia="黑体" w:cs="黑体"/>
            <w:b/>
            <w:bCs/>
            <w:sz w:val="24"/>
            <w:lang w:val="en-US" w:eastAsia="zh-CN"/>
            <w:rPrChange w:id="1724" w:author="熊大如如" w:date="2020-04-09T17:01:01Z">
              <w:rPr>
                <w:rFonts w:hint="eastAsia" w:hAnsi="宋体" w:eastAsia="仿宋_GB2312" w:cs="宋体"/>
                <w:sz w:val="24"/>
                <w:lang w:val="en-US" w:eastAsia="zh-CN"/>
              </w:rPr>
            </w:rPrChange>
          </w:rPr>
          <w:t>所需的</w:t>
        </w:r>
      </w:ins>
      <w:ins w:id="1725" w:author="熊大如如" w:date="2020-04-08T15:52:32Z">
        <w:r>
          <w:rPr>
            <w:rFonts w:hint="eastAsia" w:ascii="黑体" w:hAnsi="黑体" w:eastAsia="黑体" w:cs="黑体"/>
            <w:b/>
            <w:bCs/>
            <w:sz w:val="24"/>
            <w:lang w:val="en-US" w:eastAsia="zh-CN"/>
            <w:rPrChange w:id="1726" w:author="熊大如如" w:date="2020-04-09T17:01:01Z">
              <w:rPr>
                <w:rFonts w:hint="eastAsia" w:hAnsi="宋体" w:eastAsia="仿宋_GB2312" w:cs="宋体"/>
                <w:sz w:val="24"/>
                <w:lang w:val="en-US" w:eastAsia="zh-CN"/>
              </w:rPr>
            </w:rPrChange>
          </w:rPr>
          <w:t>软硬件</w:t>
        </w:r>
      </w:ins>
      <w:ins w:id="1727" w:author="熊大如如" w:date="2020-04-08T15:52:34Z">
        <w:r>
          <w:rPr>
            <w:rFonts w:hint="eastAsia" w:ascii="黑体" w:hAnsi="黑体" w:eastAsia="黑体" w:cs="黑体"/>
            <w:b/>
            <w:bCs/>
            <w:sz w:val="24"/>
            <w:lang w:val="en-US" w:eastAsia="zh-CN"/>
            <w:rPrChange w:id="1728" w:author="熊大如如" w:date="2020-04-09T17:01:01Z">
              <w:rPr>
                <w:rFonts w:hint="eastAsia" w:hAnsi="宋体" w:eastAsia="仿宋_GB2312" w:cs="宋体"/>
                <w:sz w:val="24"/>
                <w:lang w:val="en-US" w:eastAsia="zh-CN"/>
              </w:rPr>
            </w:rPrChange>
          </w:rPr>
          <w:t>平台</w:t>
        </w:r>
        <w:bookmarkEnd w:id="117"/>
        <w:bookmarkEnd w:id="118"/>
      </w:ins>
    </w:p>
    <w:p>
      <w:pPr>
        <w:keepNext w:val="0"/>
        <w:keepLines w:val="0"/>
        <w:widowControl/>
        <w:suppressLineNumbers w:val="0"/>
        <w:jc w:val="left"/>
        <w:rPr>
          <w:ins w:id="1729" w:author="熊大如如" w:date="2020-04-08T15:52:50Z"/>
          <w:rFonts w:hint="eastAsia" w:ascii="仿宋" w:hAnsi="仿宋" w:eastAsia="仿宋" w:cs="仿宋"/>
          <w:rPrChange w:id="1730" w:author="熊大如如" w:date="2020-04-08T15:54:48Z">
            <w:rPr>
              <w:ins w:id="1731" w:author="熊大如如" w:date="2020-04-08T15:52:50Z"/>
            </w:rPr>
          </w:rPrChange>
        </w:rPr>
      </w:pPr>
      <w:ins w:id="1732" w:author="熊大如如" w:date="2020-04-08T15:52:50Z">
        <w:r>
          <w:rPr>
            <w:rFonts w:hint="eastAsia" w:ascii="仿宋" w:hAnsi="仿宋" w:eastAsia="仿宋" w:cs="仿宋"/>
            <w:color w:val="000000"/>
            <w:kern w:val="0"/>
            <w:sz w:val="24"/>
            <w:szCs w:val="24"/>
            <w:lang w:val="en-US" w:eastAsia="zh-CN" w:bidi="ar"/>
            <w:rPrChange w:id="1733" w:author="熊大如如" w:date="2020-04-08T15:54:48Z">
              <w:rPr>
                <w:rFonts w:hint="eastAsia" w:ascii="宋体" w:hAnsi="宋体" w:eastAsia="宋体" w:cs="宋体"/>
                <w:color w:val="000000"/>
                <w:kern w:val="0"/>
                <w:sz w:val="24"/>
                <w:szCs w:val="24"/>
                <w:lang w:val="en-US" w:eastAsia="zh-CN" w:bidi="ar"/>
              </w:rPr>
            </w:rPrChange>
          </w:rPr>
          <w:t>（</w:t>
        </w:r>
      </w:ins>
      <w:ins w:id="1734" w:author="熊大如如" w:date="2020-04-08T15:52:50Z">
        <w:r>
          <w:rPr>
            <w:rFonts w:hint="eastAsia" w:ascii="仿宋" w:hAnsi="仿宋" w:eastAsia="仿宋" w:cs="仿宋"/>
            <w:color w:val="000000"/>
            <w:kern w:val="0"/>
            <w:sz w:val="24"/>
            <w:szCs w:val="24"/>
            <w:lang w:val="en-US" w:eastAsia="zh-CN" w:bidi="ar"/>
            <w:rPrChange w:id="1735" w:author="熊大如如" w:date="2020-04-08T15:54:48Z">
              <w:rPr>
                <w:rFonts w:ascii="TimesNewRomanPSMT" w:hAnsi="TimesNewRomanPSMT" w:eastAsia="TimesNewRomanPSMT" w:cs="TimesNewRomanPSMT"/>
                <w:color w:val="000000"/>
                <w:kern w:val="0"/>
                <w:sz w:val="24"/>
                <w:szCs w:val="24"/>
                <w:lang w:val="en-US" w:eastAsia="zh-CN" w:bidi="ar"/>
              </w:rPr>
            </w:rPrChange>
          </w:rPr>
          <w:t>1</w:t>
        </w:r>
      </w:ins>
      <w:ins w:id="1736" w:author="熊大如如" w:date="2020-04-08T15:52:50Z">
        <w:r>
          <w:rPr>
            <w:rFonts w:hint="eastAsia" w:ascii="仿宋" w:hAnsi="仿宋" w:eastAsia="仿宋" w:cs="仿宋"/>
            <w:color w:val="000000"/>
            <w:kern w:val="0"/>
            <w:sz w:val="24"/>
            <w:szCs w:val="24"/>
            <w:lang w:val="en-US" w:eastAsia="zh-CN" w:bidi="ar"/>
            <w:rPrChange w:id="1737" w:author="熊大如如" w:date="2020-04-08T15:54:48Z">
              <w:rPr>
                <w:rFonts w:hint="eastAsia" w:ascii="宋体" w:hAnsi="宋体" w:eastAsia="宋体" w:cs="宋体"/>
                <w:color w:val="000000"/>
                <w:kern w:val="0"/>
                <w:sz w:val="24"/>
                <w:szCs w:val="24"/>
                <w:lang w:val="en-US" w:eastAsia="zh-CN" w:bidi="ar"/>
              </w:rPr>
            </w:rPrChange>
          </w:rPr>
          <w:t xml:space="preserve">）硬件系统：一台搭建 </w:t>
        </w:r>
      </w:ins>
      <w:ins w:id="1738" w:author="熊大如如" w:date="2020-04-08T15:52:50Z">
        <w:r>
          <w:rPr>
            <w:rFonts w:hint="default" w:ascii="Times New Roman" w:hAnsi="Times New Roman" w:eastAsia="黑体" w:cs="Times New Roman"/>
            <w:color w:val="000000"/>
            <w:kern w:val="0"/>
            <w:sz w:val="24"/>
            <w:szCs w:val="24"/>
            <w:lang w:val="en-US" w:eastAsia="zh-CN" w:bidi="ar"/>
            <w:rPrChange w:id="1739" w:author="熊大如如" w:date="2020-04-09T17:00:54Z">
              <w:rPr>
                <w:rFonts w:hint="default" w:ascii="TimesNewRomanPSMT" w:hAnsi="TimesNewRomanPSMT" w:eastAsia="TimesNewRomanPSMT" w:cs="TimesNewRomanPSMT"/>
                <w:color w:val="000000"/>
                <w:kern w:val="0"/>
                <w:sz w:val="24"/>
                <w:szCs w:val="24"/>
                <w:lang w:val="en-US" w:eastAsia="zh-CN" w:bidi="ar"/>
              </w:rPr>
            </w:rPrChange>
          </w:rPr>
          <w:t xml:space="preserve">Windows </w:t>
        </w:r>
      </w:ins>
      <w:ins w:id="1740" w:author="熊大如如" w:date="2020-04-08T15:52:50Z">
        <w:r>
          <w:rPr>
            <w:rFonts w:hint="default" w:ascii="Times New Roman" w:hAnsi="Times New Roman" w:eastAsia="仿宋" w:cs="Times New Roman"/>
            <w:color w:val="000000"/>
            <w:kern w:val="0"/>
            <w:sz w:val="24"/>
            <w:szCs w:val="24"/>
            <w:lang w:val="en-US" w:eastAsia="zh-CN" w:bidi="ar"/>
            <w:rPrChange w:id="1741" w:author="熊大如如" w:date="2020-04-09T17:08:21Z">
              <w:rPr>
                <w:rFonts w:hint="default" w:ascii="TimesNewRomanPSMT" w:hAnsi="TimesNewRomanPSMT" w:eastAsia="TimesNewRomanPSMT" w:cs="TimesNewRomanPSMT"/>
                <w:color w:val="000000"/>
                <w:kern w:val="0"/>
                <w:sz w:val="24"/>
                <w:szCs w:val="24"/>
                <w:lang w:val="en-US" w:eastAsia="zh-CN" w:bidi="ar"/>
              </w:rPr>
            </w:rPrChange>
          </w:rPr>
          <w:t>10</w:t>
        </w:r>
      </w:ins>
      <w:ins w:id="1742" w:author="熊大如如" w:date="2020-04-08T15:52:50Z">
        <w:r>
          <w:rPr>
            <w:rFonts w:hint="eastAsia" w:ascii="仿宋" w:hAnsi="仿宋" w:eastAsia="仿宋" w:cs="仿宋"/>
            <w:color w:val="000000"/>
            <w:kern w:val="0"/>
            <w:sz w:val="24"/>
            <w:szCs w:val="24"/>
            <w:lang w:val="en-US" w:eastAsia="zh-CN" w:bidi="ar"/>
            <w:rPrChange w:id="1743" w:author="熊大如如" w:date="2020-04-08T15:54:48Z">
              <w:rPr>
                <w:rFonts w:hint="default" w:ascii="TimesNewRomanPSMT" w:hAnsi="TimesNewRomanPSMT" w:eastAsia="TimesNewRomanPSMT" w:cs="TimesNewRomanPSMT"/>
                <w:color w:val="000000"/>
                <w:kern w:val="0"/>
                <w:sz w:val="24"/>
                <w:szCs w:val="24"/>
                <w:lang w:val="en-US" w:eastAsia="zh-CN" w:bidi="ar"/>
              </w:rPr>
            </w:rPrChange>
          </w:rPr>
          <w:t xml:space="preserve"> </w:t>
        </w:r>
      </w:ins>
      <w:ins w:id="1744" w:author="熊大如如" w:date="2020-04-08T15:52:50Z">
        <w:r>
          <w:rPr>
            <w:rFonts w:hint="eastAsia" w:ascii="仿宋" w:hAnsi="仿宋" w:eastAsia="仿宋" w:cs="仿宋"/>
            <w:color w:val="000000"/>
            <w:kern w:val="0"/>
            <w:sz w:val="24"/>
            <w:szCs w:val="24"/>
            <w:lang w:val="en-US" w:eastAsia="zh-CN" w:bidi="ar"/>
            <w:rPrChange w:id="1745" w:author="熊大如如" w:date="2020-04-08T15:54:48Z">
              <w:rPr>
                <w:rFonts w:hint="eastAsia" w:ascii="宋体" w:hAnsi="宋体" w:eastAsia="宋体" w:cs="宋体"/>
                <w:color w:val="000000"/>
                <w:kern w:val="0"/>
                <w:sz w:val="24"/>
                <w:szCs w:val="24"/>
                <w:lang w:val="en-US" w:eastAsia="zh-CN" w:bidi="ar"/>
              </w:rPr>
            </w:rPrChange>
          </w:rPr>
          <w:t xml:space="preserve">系统的计算机。 </w:t>
        </w:r>
      </w:ins>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eastAsia" w:ascii="仿宋" w:hAnsi="仿宋" w:eastAsia="仿宋" w:cs="仿宋"/>
          <w:sz w:val="24"/>
          <w:lang w:val="en-US" w:eastAsia="zh-CN"/>
          <w:rPrChange w:id="1747" w:author="熊大如如" w:date="2020-04-08T15:54:48Z">
            <w:rPr>
              <w:rFonts w:hint="default" w:hAnsi="宋体" w:eastAsia="仿宋_GB2312" w:cs="宋体"/>
              <w:sz w:val="24"/>
              <w:lang w:val="en-US" w:eastAsia="zh-CN"/>
            </w:rPr>
          </w:rPrChange>
        </w:rPr>
        <w:pPrChange w:id="1746" w:author="熊大如如" w:date="2020-04-08T15:52:52Z">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80" w:firstLineChars="200"/>
            <w:textAlignment w:val="auto"/>
          </w:pPr>
        </w:pPrChange>
      </w:pPr>
      <w:ins w:id="1748" w:author="熊大如如" w:date="2020-04-08T15:52:50Z">
        <w:r>
          <w:rPr>
            <w:rFonts w:hint="eastAsia" w:ascii="仿宋" w:hAnsi="仿宋" w:eastAsia="仿宋" w:cs="仿宋"/>
            <w:color w:val="000000"/>
            <w:kern w:val="0"/>
            <w:sz w:val="24"/>
            <w:szCs w:val="24"/>
            <w:lang w:val="en-US" w:eastAsia="zh-CN" w:bidi="ar"/>
            <w:rPrChange w:id="1749" w:author="熊大如如" w:date="2020-04-08T15:54:48Z">
              <w:rPr>
                <w:rFonts w:hint="eastAsia" w:ascii="宋体" w:hAnsi="宋体" w:eastAsia="宋体" w:cs="宋体"/>
                <w:color w:val="000000"/>
                <w:kern w:val="0"/>
                <w:sz w:val="24"/>
                <w:szCs w:val="24"/>
                <w:lang w:val="en-US" w:eastAsia="zh-CN" w:bidi="ar"/>
              </w:rPr>
            </w:rPrChange>
          </w:rPr>
          <w:t>（</w:t>
        </w:r>
      </w:ins>
      <w:ins w:id="1750" w:author="熊大如如" w:date="2020-04-08T15:52:50Z">
        <w:r>
          <w:rPr>
            <w:rFonts w:hint="eastAsia" w:ascii="仿宋" w:hAnsi="仿宋" w:eastAsia="仿宋" w:cs="仿宋"/>
            <w:color w:val="000000"/>
            <w:kern w:val="0"/>
            <w:sz w:val="24"/>
            <w:szCs w:val="24"/>
            <w:lang w:val="en-US" w:eastAsia="zh-CN" w:bidi="ar"/>
            <w:rPrChange w:id="1751" w:author="熊大如如" w:date="2020-04-08T15:54:48Z">
              <w:rPr>
                <w:rFonts w:hint="default" w:ascii="TimesNewRomanPSMT" w:hAnsi="TimesNewRomanPSMT" w:eastAsia="TimesNewRomanPSMT" w:cs="TimesNewRomanPSMT"/>
                <w:color w:val="000000"/>
                <w:kern w:val="0"/>
                <w:sz w:val="24"/>
                <w:szCs w:val="24"/>
                <w:lang w:val="en-US" w:eastAsia="zh-CN" w:bidi="ar"/>
              </w:rPr>
            </w:rPrChange>
          </w:rPr>
          <w:t>2</w:t>
        </w:r>
      </w:ins>
      <w:ins w:id="1752" w:author="熊大如如" w:date="2020-04-08T15:52:50Z">
        <w:r>
          <w:rPr>
            <w:rFonts w:hint="eastAsia" w:ascii="仿宋" w:hAnsi="仿宋" w:eastAsia="仿宋" w:cs="仿宋"/>
            <w:color w:val="000000"/>
            <w:kern w:val="0"/>
            <w:sz w:val="24"/>
            <w:szCs w:val="24"/>
            <w:lang w:val="en-US" w:eastAsia="zh-CN" w:bidi="ar"/>
            <w:rPrChange w:id="1753" w:author="熊大如如" w:date="2020-04-08T15:54:48Z">
              <w:rPr>
                <w:rFonts w:hint="eastAsia" w:ascii="宋体" w:hAnsi="宋体" w:eastAsia="宋体" w:cs="宋体"/>
                <w:color w:val="000000"/>
                <w:kern w:val="0"/>
                <w:sz w:val="24"/>
                <w:szCs w:val="24"/>
                <w:lang w:val="en-US" w:eastAsia="zh-CN" w:bidi="ar"/>
              </w:rPr>
            </w:rPrChange>
          </w:rPr>
          <w:t>）软件平台：</w:t>
        </w:r>
      </w:ins>
      <w:ins w:id="1754" w:author="熊大如如" w:date="2020-04-08T15:53:09Z">
        <w:r>
          <w:rPr>
            <w:rFonts w:hint="default" w:ascii="Times New Roman" w:hAnsi="Times New Roman" w:eastAsia="仿宋" w:cs="Times New Roman"/>
            <w:color w:val="000000"/>
            <w:kern w:val="0"/>
            <w:sz w:val="24"/>
            <w:szCs w:val="24"/>
            <w:lang w:val="en-US" w:eastAsia="zh-CN" w:bidi="ar"/>
            <w:rPrChange w:id="1755" w:author="熊大如如" w:date="2020-04-09T17:08:06Z">
              <w:rPr>
                <w:rFonts w:hint="eastAsia" w:ascii="宋体" w:hAnsi="宋体" w:cs="宋体"/>
                <w:color w:val="000000"/>
                <w:kern w:val="0"/>
                <w:sz w:val="24"/>
                <w:szCs w:val="24"/>
                <w:lang w:val="en-US" w:eastAsia="zh-CN" w:bidi="ar"/>
              </w:rPr>
            </w:rPrChange>
          </w:rPr>
          <w:t>P</w:t>
        </w:r>
      </w:ins>
      <w:ins w:id="1756" w:author="熊大如如" w:date="2020-04-08T15:53:10Z">
        <w:r>
          <w:rPr>
            <w:rFonts w:hint="default" w:ascii="Times New Roman" w:hAnsi="Times New Roman" w:eastAsia="仿宋" w:cs="Times New Roman"/>
            <w:color w:val="000000"/>
            <w:kern w:val="0"/>
            <w:sz w:val="24"/>
            <w:szCs w:val="24"/>
            <w:lang w:val="en-US" w:eastAsia="zh-CN" w:bidi="ar"/>
            <w:rPrChange w:id="1757" w:author="熊大如如" w:date="2020-04-09T17:08:06Z">
              <w:rPr>
                <w:rFonts w:hint="eastAsia" w:ascii="宋体" w:hAnsi="宋体" w:cs="宋体"/>
                <w:color w:val="000000"/>
                <w:kern w:val="0"/>
                <w:sz w:val="24"/>
                <w:szCs w:val="24"/>
                <w:lang w:val="en-US" w:eastAsia="zh-CN" w:bidi="ar"/>
              </w:rPr>
            </w:rPrChange>
          </w:rPr>
          <w:t>y</w:t>
        </w:r>
      </w:ins>
      <w:ins w:id="1758" w:author="熊大如如" w:date="2020-04-08T15:53:11Z">
        <w:r>
          <w:rPr>
            <w:rFonts w:hint="default" w:ascii="Times New Roman" w:hAnsi="Times New Roman" w:eastAsia="仿宋" w:cs="Times New Roman"/>
            <w:color w:val="000000"/>
            <w:kern w:val="0"/>
            <w:sz w:val="24"/>
            <w:szCs w:val="24"/>
            <w:lang w:val="en-US" w:eastAsia="zh-CN" w:bidi="ar"/>
            <w:rPrChange w:id="1759" w:author="熊大如如" w:date="2020-04-09T17:08:06Z">
              <w:rPr>
                <w:rFonts w:hint="eastAsia" w:ascii="宋体" w:hAnsi="宋体" w:cs="宋体"/>
                <w:color w:val="000000"/>
                <w:kern w:val="0"/>
                <w:sz w:val="24"/>
                <w:szCs w:val="24"/>
                <w:lang w:val="en-US" w:eastAsia="zh-CN" w:bidi="ar"/>
              </w:rPr>
            </w:rPrChange>
          </w:rPr>
          <w:t>thon</w:t>
        </w:r>
      </w:ins>
      <w:ins w:id="1760" w:author="熊大如如" w:date="2020-04-08T15:53:12Z">
        <w:r>
          <w:rPr>
            <w:rFonts w:hint="default" w:ascii="Times New Roman" w:hAnsi="Times New Roman" w:eastAsia="仿宋" w:cs="Times New Roman"/>
            <w:color w:val="000000"/>
            <w:kern w:val="0"/>
            <w:sz w:val="24"/>
            <w:szCs w:val="24"/>
            <w:lang w:val="en-US" w:eastAsia="zh-CN" w:bidi="ar"/>
            <w:rPrChange w:id="1761" w:author="熊大如如" w:date="2020-04-09T17:08:15Z">
              <w:rPr>
                <w:rFonts w:hint="eastAsia" w:ascii="宋体" w:hAnsi="宋体" w:cs="宋体"/>
                <w:color w:val="000000"/>
                <w:kern w:val="0"/>
                <w:sz w:val="24"/>
                <w:szCs w:val="24"/>
                <w:lang w:val="en-US" w:eastAsia="zh-CN" w:bidi="ar"/>
              </w:rPr>
            </w:rPrChange>
          </w:rPr>
          <w:t>3</w:t>
        </w:r>
      </w:ins>
      <w:ins w:id="1762" w:author="熊大如如" w:date="2020-04-08T15:53:13Z">
        <w:r>
          <w:rPr>
            <w:rFonts w:hint="default" w:ascii="Times New Roman" w:hAnsi="Times New Roman" w:eastAsia="仿宋" w:cs="Times New Roman"/>
            <w:color w:val="000000"/>
            <w:kern w:val="0"/>
            <w:sz w:val="24"/>
            <w:szCs w:val="24"/>
            <w:lang w:val="en-US" w:eastAsia="zh-CN" w:bidi="ar"/>
            <w:rPrChange w:id="1763" w:author="熊大如如" w:date="2020-04-09T17:08:15Z">
              <w:rPr>
                <w:rFonts w:hint="eastAsia" w:ascii="宋体" w:hAnsi="宋体" w:cs="宋体"/>
                <w:color w:val="000000"/>
                <w:kern w:val="0"/>
                <w:sz w:val="24"/>
                <w:szCs w:val="24"/>
                <w:lang w:val="en-US" w:eastAsia="zh-CN" w:bidi="ar"/>
              </w:rPr>
            </w:rPrChange>
          </w:rPr>
          <w:t>.6</w:t>
        </w:r>
      </w:ins>
      <w:ins w:id="1764" w:author="熊大如如" w:date="2020-04-08T15:53:14Z">
        <w:r>
          <w:rPr>
            <w:rFonts w:hint="default" w:ascii="Times New Roman" w:hAnsi="Times New Roman" w:eastAsia="仿宋" w:cs="Times New Roman"/>
            <w:color w:val="000000"/>
            <w:kern w:val="0"/>
            <w:sz w:val="24"/>
            <w:szCs w:val="24"/>
            <w:lang w:val="en-US" w:eastAsia="zh-CN" w:bidi="ar"/>
            <w:rPrChange w:id="1765" w:author="熊大如如" w:date="2020-04-09T17:08:15Z">
              <w:rPr>
                <w:rFonts w:hint="eastAsia" w:ascii="宋体" w:hAnsi="宋体" w:cs="宋体"/>
                <w:color w:val="000000"/>
                <w:kern w:val="0"/>
                <w:sz w:val="24"/>
                <w:szCs w:val="24"/>
                <w:lang w:val="en-US" w:eastAsia="zh-CN" w:bidi="ar"/>
              </w:rPr>
            </w:rPrChange>
          </w:rPr>
          <w:t>.</w:t>
        </w:r>
      </w:ins>
      <w:ins w:id="1766" w:author="熊大如如" w:date="2020-04-08T15:53:15Z">
        <w:r>
          <w:rPr>
            <w:rFonts w:hint="default" w:ascii="Times New Roman" w:hAnsi="Times New Roman" w:eastAsia="仿宋" w:cs="Times New Roman"/>
            <w:color w:val="000000"/>
            <w:kern w:val="0"/>
            <w:sz w:val="24"/>
            <w:szCs w:val="24"/>
            <w:lang w:val="en-US" w:eastAsia="zh-CN" w:bidi="ar"/>
            <w:rPrChange w:id="1767" w:author="熊大如如" w:date="2020-04-09T17:08:15Z">
              <w:rPr>
                <w:rFonts w:hint="eastAsia" w:ascii="宋体" w:hAnsi="宋体" w:cs="宋体"/>
                <w:color w:val="000000"/>
                <w:kern w:val="0"/>
                <w:sz w:val="24"/>
                <w:szCs w:val="24"/>
                <w:lang w:val="en-US" w:eastAsia="zh-CN" w:bidi="ar"/>
              </w:rPr>
            </w:rPrChange>
          </w:rPr>
          <w:t>8</w:t>
        </w:r>
      </w:ins>
      <w:ins w:id="1768" w:author="熊大如如" w:date="2020-04-08T15:53:16Z">
        <w:r>
          <w:rPr>
            <w:rFonts w:hint="default" w:ascii="Times New Roman" w:hAnsi="Times New Roman" w:eastAsia="仿宋" w:cs="Times New Roman"/>
            <w:color w:val="000000"/>
            <w:kern w:val="0"/>
            <w:sz w:val="24"/>
            <w:szCs w:val="24"/>
            <w:lang w:val="en-US" w:eastAsia="zh-CN" w:bidi="ar"/>
            <w:rPrChange w:id="1769" w:author="熊大如如" w:date="2020-04-09T17:08:15Z">
              <w:rPr>
                <w:rFonts w:hint="eastAsia" w:ascii="宋体" w:hAnsi="宋体" w:cs="宋体"/>
                <w:color w:val="000000"/>
                <w:kern w:val="0"/>
                <w:sz w:val="24"/>
                <w:szCs w:val="24"/>
                <w:lang w:val="en-US" w:eastAsia="zh-CN" w:bidi="ar"/>
              </w:rPr>
            </w:rPrChange>
          </w:rPr>
          <w:t>,</w:t>
        </w:r>
      </w:ins>
      <w:ins w:id="1770" w:author="熊大如如" w:date="2020-04-08T15:53:18Z">
        <w:r>
          <w:rPr>
            <w:rFonts w:hint="default" w:ascii="Times New Roman" w:hAnsi="Times New Roman" w:eastAsia="仿宋" w:cs="Times New Roman"/>
            <w:color w:val="000000"/>
            <w:kern w:val="0"/>
            <w:sz w:val="24"/>
            <w:szCs w:val="24"/>
            <w:lang w:val="en-US" w:eastAsia="zh-CN" w:bidi="ar"/>
            <w:rPrChange w:id="1771" w:author="熊大如如" w:date="2020-04-09T17:08:15Z">
              <w:rPr>
                <w:rFonts w:hint="eastAsia" w:ascii="宋体" w:hAnsi="宋体" w:cs="宋体"/>
                <w:color w:val="000000"/>
                <w:kern w:val="0"/>
                <w:sz w:val="24"/>
                <w:szCs w:val="24"/>
                <w:lang w:val="en-US" w:eastAsia="zh-CN" w:bidi="ar"/>
              </w:rPr>
            </w:rPrChange>
          </w:rPr>
          <w:t>Djang</w:t>
        </w:r>
      </w:ins>
      <w:ins w:id="1772" w:author="熊大如如" w:date="2020-04-08T15:53:19Z">
        <w:r>
          <w:rPr>
            <w:rFonts w:hint="default" w:ascii="Times New Roman" w:hAnsi="Times New Roman" w:eastAsia="仿宋" w:cs="Times New Roman"/>
            <w:color w:val="000000"/>
            <w:kern w:val="0"/>
            <w:sz w:val="24"/>
            <w:szCs w:val="24"/>
            <w:lang w:val="en-US" w:eastAsia="zh-CN" w:bidi="ar"/>
            <w:rPrChange w:id="1773" w:author="熊大如如" w:date="2020-04-09T17:08:15Z">
              <w:rPr>
                <w:rFonts w:hint="eastAsia" w:ascii="宋体" w:hAnsi="宋体" w:cs="宋体"/>
                <w:color w:val="000000"/>
                <w:kern w:val="0"/>
                <w:sz w:val="24"/>
                <w:szCs w:val="24"/>
                <w:lang w:val="en-US" w:eastAsia="zh-CN" w:bidi="ar"/>
              </w:rPr>
            </w:rPrChange>
          </w:rPr>
          <w:t>o</w:t>
        </w:r>
      </w:ins>
      <w:ins w:id="1774" w:author="熊大如如" w:date="2020-04-08T15:53:20Z">
        <w:r>
          <w:rPr>
            <w:rFonts w:hint="default" w:ascii="Times New Roman" w:hAnsi="Times New Roman" w:eastAsia="仿宋" w:cs="Times New Roman"/>
            <w:color w:val="000000"/>
            <w:kern w:val="0"/>
            <w:sz w:val="24"/>
            <w:szCs w:val="24"/>
            <w:lang w:val="en-US" w:eastAsia="zh-CN" w:bidi="ar"/>
            <w:rPrChange w:id="1775" w:author="熊大如如" w:date="2020-04-09T17:08:15Z">
              <w:rPr>
                <w:rFonts w:hint="eastAsia" w:ascii="宋体" w:hAnsi="宋体" w:cs="宋体"/>
                <w:color w:val="000000"/>
                <w:kern w:val="0"/>
                <w:sz w:val="24"/>
                <w:szCs w:val="24"/>
                <w:lang w:val="en-US" w:eastAsia="zh-CN" w:bidi="ar"/>
              </w:rPr>
            </w:rPrChange>
          </w:rPr>
          <w:t>2</w:t>
        </w:r>
      </w:ins>
      <w:ins w:id="1776" w:author="熊大如如" w:date="2020-04-08T15:53:23Z">
        <w:r>
          <w:rPr>
            <w:rFonts w:hint="default" w:ascii="Times New Roman" w:hAnsi="Times New Roman" w:eastAsia="仿宋" w:cs="Times New Roman"/>
            <w:color w:val="000000"/>
            <w:kern w:val="0"/>
            <w:sz w:val="24"/>
            <w:szCs w:val="24"/>
            <w:lang w:val="en-US" w:eastAsia="zh-CN" w:bidi="ar"/>
            <w:rPrChange w:id="1777" w:author="熊大如如" w:date="2020-04-09T17:08:15Z">
              <w:rPr>
                <w:rFonts w:hint="eastAsia" w:ascii="宋体" w:hAnsi="宋体" w:cs="宋体"/>
                <w:color w:val="000000"/>
                <w:kern w:val="0"/>
                <w:sz w:val="24"/>
                <w:szCs w:val="24"/>
                <w:lang w:val="en-US" w:eastAsia="zh-CN" w:bidi="ar"/>
              </w:rPr>
            </w:rPrChange>
          </w:rPr>
          <w:t>.2</w:t>
        </w:r>
      </w:ins>
      <w:ins w:id="1778" w:author="熊大如如" w:date="2020-04-08T15:53:28Z">
        <w:r>
          <w:rPr>
            <w:rFonts w:hint="default" w:ascii="Times New Roman" w:hAnsi="Times New Roman" w:eastAsia="仿宋" w:cs="Times New Roman"/>
            <w:color w:val="000000"/>
            <w:kern w:val="0"/>
            <w:sz w:val="24"/>
            <w:szCs w:val="24"/>
            <w:lang w:val="en-US" w:eastAsia="zh-CN" w:bidi="ar"/>
            <w:rPrChange w:id="1779" w:author="熊大如如" w:date="2020-04-09T17:08:15Z">
              <w:rPr>
                <w:rFonts w:hint="eastAsia" w:ascii="宋体" w:hAnsi="宋体" w:cs="宋体"/>
                <w:color w:val="000000"/>
                <w:kern w:val="0"/>
                <w:sz w:val="24"/>
                <w:szCs w:val="24"/>
                <w:lang w:val="en-US" w:eastAsia="zh-CN" w:bidi="ar"/>
              </w:rPr>
            </w:rPrChange>
          </w:rPr>
          <w:t>2</w:t>
        </w:r>
      </w:ins>
      <w:ins w:id="1780" w:author="熊大如如" w:date="2020-04-08T15:53:30Z">
        <w:r>
          <w:rPr>
            <w:rFonts w:hint="default" w:ascii="Times New Roman" w:hAnsi="Times New Roman" w:eastAsia="仿宋" w:cs="Times New Roman"/>
            <w:color w:val="000000"/>
            <w:kern w:val="0"/>
            <w:sz w:val="24"/>
            <w:szCs w:val="24"/>
            <w:lang w:val="en-US" w:eastAsia="zh-CN" w:bidi="ar"/>
            <w:rPrChange w:id="1781" w:author="熊大如如" w:date="2020-04-09T17:08:15Z">
              <w:rPr>
                <w:rFonts w:hint="eastAsia" w:ascii="宋体" w:hAnsi="宋体" w:cs="宋体"/>
                <w:color w:val="000000"/>
                <w:kern w:val="0"/>
                <w:sz w:val="24"/>
                <w:szCs w:val="24"/>
                <w:lang w:val="en-US" w:eastAsia="zh-CN" w:bidi="ar"/>
              </w:rPr>
            </w:rPrChange>
          </w:rPr>
          <w:t>,</w:t>
        </w:r>
      </w:ins>
      <w:ins w:id="1782" w:author="熊大如如" w:date="2020-04-08T15:55:03Z">
        <w:r>
          <w:rPr>
            <w:rFonts w:hint="default" w:ascii="Times New Roman" w:hAnsi="Times New Roman" w:eastAsia="仿宋" w:cs="Times New Roman"/>
            <w:color w:val="000000"/>
            <w:kern w:val="0"/>
            <w:sz w:val="24"/>
            <w:szCs w:val="24"/>
            <w:lang w:val="en-US" w:eastAsia="zh-CN" w:bidi="ar"/>
            <w:rPrChange w:id="1783" w:author="熊大如如" w:date="2020-04-09T17:08:15Z">
              <w:rPr>
                <w:rFonts w:hint="eastAsia" w:ascii="仿宋" w:hAnsi="仿宋" w:eastAsia="仿宋" w:cs="仿宋"/>
                <w:color w:val="000000"/>
                <w:kern w:val="0"/>
                <w:sz w:val="24"/>
                <w:szCs w:val="24"/>
                <w:lang w:val="en-US" w:eastAsia="zh-CN" w:bidi="ar"/>
              </w:rPr>
            </w:rPrChange>
          </w:rPr>
          <w:t>V</w:t>
        </w:r>
      </w:ins>
      <w:ins w:id="1784" w:author="熊大如如" w:date="2020-04-08T15:55:04Z">
        <w:r>
          <w:rPr>
            <w:rFonts w:hint="default" w:ascii="Times New Roman" w:hAnsi="Times New Roman" w:eastAsia="仿宋" w:cs="Times New Roman"/>
            <w:color w:val="000000"/>
            <w:kern w:val="0"/>
            <w:sz w:val="24"/>
            <w:szCs w:val="24"/>
            <w:lang w:val="en-US" w:eastAsia="zh-CN" w:bidi="ar"/>
            <w:rPrChange w:id="1785" w:author="熊大如如" w:date="2020-04-09T17:08:15Z">
              <w:rPr>
                <w:rFonts w:hint="eastAsia" w:ascii="仿宋" w:hAnsi="仿宋" w:eastAsia="仿宋" w:cs="仿宋"/>
                <w:color w:val="000000"/>
                <w:kern w:val="0"/>
                <w:sz w:val="24"/>
                <w:szCs w:val="24"/>
                <w:lang w:val="en-US" w:eastAsia="zh-CN" w:bidi="ar"/>
              </w:rPr>
            </w:rPrChange>
          </w:rPr>
          <w:t>ir</w:t>
        </w:r>
      </w:ins>
      <w:ins w:id="1786" w:author="熊大如如" w:date="2020-04-08T15:55:05Z">
        <w:r>
          <w:rPr>
            <w:rFonts w:hint="default" w:ascii="Times New Roman" w:hAnsi="Times New Roman" w:eastAsia="仿宋" w:cs="Times New Roman"/>
            <w:color w:val="000000"/>
            <w:kern w:val="0"/>
            <w:sz w:val="24"/>
            <w:szCs w:val="24"/>
            <w:lang w:val="en-US" w:eastAsia="zh-CN" w:bidi="ar"/>
            <w:rPrChange w:id="1787" w:author="熊大如如" w:date="2020-04-09T17:08:15Z">
              <w:rPr>
                <w:rFonts w:hint="eastAsia" w:ascii="仿宋" w:hAnsi="仿宋" w:eastAsia="仿宋" w:cs="仿宋"/>
                <w:color w:val="000000"/>
                <w:kern w:val="0"/>
                <w:sz w:val="24"/>
                <w:szCs w:val="24"/>
                <w:lang w:val="en-US" w:eastAsia="zh-CN" w:bidi="ar"/>
              </w:rPr>
            </w:rPrChange>
          </w:rPr>
          <w:t>tu</w:t>
        </w:r>
      </w:ins>
      <w:ins w:id="1788" w:author="熊大如如" w:date="2020-04-08T15:55:07Z">
        <w:r>
          <w:rPr>
            <w:rFonts w:hint="default" w:ascii="Times New Roman" w:hAnsi="Times New Roman" w:eastAsia="仿宋" w:cs="Times New Roman"/>
            <w:color w:val="000000"/>
            <w:kern w:val="0"/>
            <w:sz w:val="24"/>
            <w:szCs w:val="24"/>
            <w:lang w:val="en-US" w:eastAsia="zh-CN" w:bidi="ar"/>
            <w:rPrChange w:id="1789" w:author="熊大如如" w:date="2020-04-09T17:08:15Z">
              <w:rPr>
                <w:rFonts w:hint="eastAsia" w:ascii="仿宋" w:hAnsi="仿宋" w:eastAsia="仿宋" w:cs="仿宋"/>
                <w:color w:val="000000"/>
                <w:kern w:val="0"/>
                <w:sz w:val="24"/>
                <w:szCs w:val="24"/>
                <w:lang w:val="en-US" w:eastAsia="zh-CN" w:bidi="ar"/>
              </w:rPr>
            </w:rPrChange>
          </w:rPr>
          <w:t>alen</w:t>
        </w:r>
      </w:ins>
      <w:ins w:id="1790" w:author="熊大如如" w:date="2020-04-08T15:55:08Z">
        <w:r>
          <w:rPr>
            <w:rFonts w:hint="default" w:ascii="Times New Roman" w:hAnsi="Times New Roman" w:eastAsia="仿宋" w:cs="Times New Roman"/>
            <w:color w:val="000000"/>
            <w:kern w:val="0"/>
            <w:sz w:val="24"/>
            <w:szCs w:val="24"/>
            <w:lang w:val="en-US" w:eastAsia="zh-CN" w:bidi="ar"/>
            <w:rPrChange w:id="1791" w:author="熊大如如" w:date="2020-04-09T17:08:15Z">
              <w:rPr>
                <w:rFonts w:hint="eastAsia" w:ascii="仿宋" w:hAnsi="仿宋" w:eastAsia="仿宋" w:cs="仿宋"/>
                <w:color w:val="000000"/>
                <w:kern w:val="0"/>
                <w:sz w:val="24"/>
                <w:szCs w:val="24"/>
                <w:lang w:val="en-US" w:eastAsia="zh-CN" w:bidi="ar"/>
              </w:rPr>
            </w:rPrChange>
          </w:rPr>
          <w:t>v</w:t>
        </w:r>
      </w:ins>
      <w:ins w:id="1792" w:author="熊大如如" w:date="2020-04-08T15:55:16Z">
        <w:r>
          <w:rPr>
            <w:rFonts w:hint="default" w:ascii="Times New Roman" w:hAnsi="Times New Roman" w:eastAsia="仿宋" w:cs="Times New Roman"/>
            <w:color w:val="000000"/>
            <w:kern w:val="0"/>
            <w:sz w:val="24"/>
            <w:szCs w:val="24"/>
            <w:lang w:val="en-US" w:eastAsia="zh-CN" w:bidi="ar"/>
            <w:rPrChange w:id="1793" w:author="熊大如如" w:date="2020-04-09T17:08:15Z">
              <w:rPr>
                <w:rFonts w:hint="eastAsia" w:ascii="仿宋" w:hAnsi="仿宋" w:eastAsia="仿宋" w:cs="仿宋"/>
                <w:color w:val="000000"/>
                <w:kern w:val="0"/>
                <w:sz w:val="24"/>
                <w:szCs w:val="24"/>
                <w:lang w:val="en-US" w:eastAsia="zh-CN" w:bidi="ar"/>
              </w:rPr>
            </w:rPrChange>
          </w:rPr>
          <w:t>,</w:t>
        </w:r>
      </w:ins>
      <w:ins w:id="1794" w:author="熊大如如" w:date="2020-04-08T16:00:23Z">
        <w:r>
          <w:rPr>
            <w:rFonts w:hint="default" w:ascii="Times New Roman" w:hAnsi="Times New Roman" w:eastAsia="仿宋" w:cs="Times New Roman"/>
            <w:color w:val="000000"/>
            <w:kern w:val="0"/>
            <w:sz w:val="24"/>
            <w:szCs w:val="24"/>
            <w:lang w:val="en-US" w:eastAsia="zh-CN" w:bidi="ar"/>
            <w:rPrChange w:id="1795" w:author="熊大如如" w:date="2020-04-09T17:08:15Z">
              <w:rPr>
                <w:rFonts w:hint="eastAsia" w:ascii="仿宋" w:hAnsi="仿宋" w:eastAsia="仿宋" w:cs="仿宋"/>
                <w:color w:val="000000"/>
                <w:kern w:val="0"/>
                <w:sz w:val="24"/>
                <w:szCs w:val="24"/>
                <w:lang w:val="en-US" w:eastAsia="zh-CN" w:bidi="ar"/>
              </w:rPr>
            </w:rPrChange>
          </w:rPr>
          <w:t>MySQL</w:t>
        </w:r>
      </w:ins>
      <w:ins w:id="1796" w:author="熊大如如" w:date="2020-04-08T16:00:30Z">
        <w:r>
          <w:rPr>
            <w:rFonts w:hint="default" w:ascii="Times New Roman" w:hAnsi="Times New Roman" w:eastAsia="仿宋" w:cs="Times New Roman"/>
            <w:color w:val="000000"/>
            <w:kern w:val="0"/>
            <w:sz w:val="24"/>
            <w:szCs w:val="24"/>
            <w:lang w:val="en-US" w:eastAsia="zh-CN" w:bidi="ar"/>
            <w:rPrChange w:id="1797" w:author="熊大如如" w:date="2020-04-09T17:08:15Z">
              <w:rPr>
                <w:rFonts w:hint="eastAsia" w:ascii="仿宋" w:hAnsi="仿宋" w:eastAsia="仿宋" w:cs="仿宋"/>
                <w:color w:val="000000"/>
                <w:kern w:val="0"/>
                <w:sz w:val="24"/>
                <w:szCs w:val="24"/>
                <w:lang w:val="en-US" w:eastAsia="zh-CN" w:bidi="ar"/>
              </w:rPr>
            </w:rPrChange>
          </w:rPr>
          <w:t>，</w:t>
        </w:r>
      </w:ins>
      <w:ins w:id="1798" w:author="熊大如如" w:date="2020-04-08T15:54:02Z">
        <w:r>
          <w:rPr>
            <w:rFonts w:hint="default" w:ascii="Times New Roman" w:hAnsi="Times New Roman" w:eastAsia="仿宋" w:cs="Times New Roman"/>
            <w:color w:val="000000"/>
            <w:kern w:val="0"/>
            <w:sz w:val="24"/>
            <w:szCs w:val="24"/>
            <w:lang w:val="en-US" w:eastAsia="zh-CN" w:bidi="ar"/>
            <w:rPrChange w:id="1799" w:author="熊大如如" w:date="2020-04-09T17:08:15Z">
              <w:rPr>
                <w:rFonts w:hint="eastAsia" w:ascii="宋体" w:hAnsi="宋体" w:cs="宋体"/>
                <w:color w:val="000000"/>
                <w:kern w:val="0"/>
                <w:sz w:val="24"/>
                <w:szCs w:val="24"/>
                <w:lang w:val="en-US" w:eastAsia="zh-CN" w:bidi="ar"/>
              </w:rPr>
            </w:rPrChange>
          </w:rPr>
          <w:t>P</w:t>
        </w:r>
      </w:ins>
      <w:ins w:id="1800" w:author="熊大如如" w:date="2020-04-08T15:54:03Z">
        <w:r>
          <w:rPr>
            <w:rFonts w:hint="default" w:ascii="Times New Roman" w:hAnsi="Times New Roman" w:eastAsia="仿宋" w:cs="Times New Roman"/>
            <w:color w:val="000000"/>
            <w:kern w:val="0"/>
            <w:sz w:val="24"/>
            <w:szCs w:val="24"/>
            <w:lang w:val="en-US" w:eastAsia="zh-CN" w:bidi="ar"/>
            <w:rPrChange w:id="1801" w:author="熊大如如" w:date="2020-04-09T17:08:15Z">
              <w:rPr>
                <w:rFonts w:hint="eastAsia" w:ascii="宋体" w:hAnsi="宋体" w:cs="宋体"/>
                <w:color w:val="000000"/>
                <w:kern w:val="0"/>
                <w:sz w:val="24"/>
                <w:szCs w:val="24"/>
                <w:lang w:val="en-US" w:eastAsia="zh-CN" w:bidi="ar"/>
              </w:rPr>
            </w:rPrChange>
          </w:rPr>
          <w:t>y</w:t>
        </w:r>
      </w:ins>
      <w:ins w:id="1802" w:author="熊大如如" w:date="2020-04-08T15:54:04Z">
        <w:r>
          <w:rPr>
            <w:rFonts w:hint="default" w:ascii="Times New Roman" w:hAnsi="Times New Roman" w:eastAsia="仿宋" w:cs="Times New Roman"/>
            <w:color w:val="000000"/>
            <w:kern w:val="0"/>
            <w:sz w:val="24"/>
            <w:szCs w:val="24"/>
            <w:lang w:val="en-US" w:eastAsia="zh-CN" w:bidi="ar"/>
            <w:rPrChange w:id="1803" w:author="熊大如如" w:date="2020-04-09T17:08:15Z">
              <w:rPr>
                <w:rFonts w:hint="eastAsia" w:ascii="宋体" w:hAnsi="宋体" w:cs="宋体"/>
                <w:color w:val="000000"/>
                <w:kern w:val="0"/>
                <w:sz w:val="24"/>
                <w:szCs w:val="24"/>
                <w:lang w:val="en-US" w:eastAsia="zh-CN" w:bidi="ar"/>
              </w:rPr>
            </w:rPrChange>
          </w:rPr>
          <w:t>cha</w:t>
        </w:r>
      </w:ins>
      <w:ins w:id="1804" w:author="熊大如如" w:date="2020-04-08T15:54:05Z">
        <w:r>
          <w:rPr>
            <w:rFonts w:hint="default" w:ascii="Times New Roman" w:hAnsi="Times New Roman" w:eastAsia="仿宋" w:cs="Times New Roman"/>
            <w:color w:val="000000"/>
            <w:kern w:val="0"/>
            <w:sz w:val="24"/>
            <w:szCs w:val="24"/>
            <w:lang w:val="en-US" w:eastAsia="zh-CN" w:bidi="ar"/>
            <w:rPrChange w:id="1805" w:author="熊大如如" w:date="2020-04-09T17:08:15Z">
              <w:rPr>
                <w:rFonts w:hint="eastAsia" w:ascii="宋体" w:hAnsi="宋体" w:cs="宋体"/>
                <w:color w:val="000000"/>
                <w:kern w:val="0"/>
                <w:sz w:val="24"/>
                <w:szCs w:val="24"/>
                <w:lang w:val="en-US" w:eastAsia="zh-CN" w:bidi="ar"/>
              </w:rPr>
            </w:rPrChange>
          </w:rPr>
          <w:t>rm</w:t>
        </w:r>
      </w:ins>
      <w:ins w:id="1806" w:author="熊大如如" w:date="2020-04-08T15:54:13Z">
        <w:r>
          <w:rPr>
            <w:rFonts w:hint="eastAsia" w:ascii="仿宋" w:hAnsi="仿宋" w:eastAsia="仿宋" w:cs="仿宋"/>
            <w:color w:val="000000"/>
            <w:kern w:val="0"/>
            <w:sz w:val="24"/>
            <w:szCs w:val="24"/>
            <w:lang w:val="en-US" w:eastAsia="zh-CN" w:bidi="ar"/>
            <w:rPrChange w:id="1807" w:author="熊大如如" w:date="2020-04-08T15:54:48Z">
              <w:rPr>
                <w:rFonts w:hint="eastAsia" w:ascii="宋体" w:hAnsi="宋体" w:cs="宋体"/>
                <w:color w:val="000000"/>
                <w:kern w:val="0"/>
                <w:sz w:val="24"/>
                <w:szCs w:val="24"/>
                <w:lang w:val="en-US" w:eastAsia="zh-CN" w:bidi="ar"/>
              </w:rPr>
            </w:rPrChange>
          </w:rPr>
          <w:t>专业</w:t>
        </w:r>
      </w:ins>
      <w:ins w:id="1808" w:author="熊大如如" w:date="2020-04-08T15:54:14Z">
        <w:r>
          <w:rPr>
            <w:rFonts w:hint="eastAsia" w:ascii="仿宋" w:hAnsi="仿宋" w:eastAsia="仿宋" w:cs="仿宋"/>
            <w:color w:val="000000"/>
            <w:kern w:val="0"/>
            <w:sz w:val="24"/>
            <w:szCs w:val="24"/>
            <w:lang w:val="en-US" w:eastAsia="zh-CN" w:bidi="ar"/>
            <w:rPrChange w:id="1809" w:author="熊大如如" w:date="2020-04-08T15:54:48Z">
              <w:rPr>
                <w:rFonts w:hint="eastAsia" w:ascii="宋体" w:hAnsi="宋体" w:cs="宋体"/>
                <w:color w:val="000000"/>
                <w:kern w:val="0"/>
                <w:sz w:val="24"/>
                <w:szCs w:val="24"/>
                <w:lang w:val="en-US" w:eastAsia="zh-CN" w:bidi="ar"/>
              </w:rPr>
            </w:rPrChange>
          </w:rPr>
          <w:t>版</w:t>
        </w:r>
      </w:ins>
    </w:p>
    <w:p>
      <w:pPr>
        <w:snapToGrid/>
        <w:spacing w:beforeAutospacing="0" w:afterAutospacing="0" w:line="240" w:lineRule="auto"/>
        <w:ind w:left="0" w:leftChars="0" w:right="0" w:rightChars="0" w:firstLine="0" w:firstLineChars="0"/>
        <w:jc w:val="both"/>
        <w:outlineLvl w:val="0"/>
        <w:rPr>
          <w:del w:id="1810" w:author="熊大如如" w:date="2020-04-08T16:01:30Z"/>
          <w:rFonts w:hint="default" w:ascii="Times New Roman" w:hAnsi="黑体" w:eastAsia="黑体"/>
          <w:b/>
          <w:kern w:val="0"/>
          <w:sz w:val="28"/>
          <w:szCs w:val="28"/>
          <w:lang w:val="en-US"/>
        </w:rPr>
      </w:pPr>
      <w:del w:id="1811" w:author="熊大如如" w:date="2020-04-08T16:01:30Z">
        <w:bookmarkStart w:id="119" w:name="_Toc20022"/>
        <w:bookmarkStart w:id="120" w:name="_Toc18138"/>
        <w:bookmarkStart w:id="121" w:name="_Toc26924"/>
        <w:bookmarkStart w:id="122" w:name="_Toc18082"/>
        <w:bookmarkStart w:id="123" w:name="_Toc1468"/>
        <w:bookmarkStart w:id="124" w:name="_Toc13978"/>
        <w:r>
          <w:rPr>
            <w:rFonts w:hint="eastAsia" w:ascii="黑体" w:hAnsi="黑体" w:eastAsia="黑体" w:cs="黑体"/>
            <w:b/>
            <w:kern w:val="0"/>
            <w:sz w:val="28"/>
            <w:szCs w:val="28"/>
            <w:lang w:val="en-US"/>
          </w:rPr>
          <w:delText>二、</w:delText>
        </w:r>
      </w:del>
      <w:del w:id="1812" w:author="熊大如如" w:date="2020-04-08T16:01:30Z">
        <w:r>
          <w:rPr>
            <w:rFonts w:hint="eastAsia" w:ascii="Times New Roman" w:hAnsi="黑体" w:eastAsia="黑体"/>
            <w:b/>
            <w:kern w:val="0"/>
            <w:sz w:val="28"/>
            <w:szCs w:val="28"/>
            <w:lang w:val="en-US" w:eastAsia="zh-CN"/>
          </w:rPr>
          <w:delText>电商网站构建中的困难</w:delText>
        </w:r>
        <w:bookmarkEnd w:id="119"/>
        <w:bookmarkEnd w:id="120"/>
        <w:bookmarkEnd w:id="121"/>
        <w:bookmarkEnd w:id="122"/>
        <w:bookmarkEnd w:id="123"/>
        <w:bookmarkEnd w:id="124"/>
      </w:del>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0"/>
        <w:rPr>
          <w:del w:id="1813" w:author="熊大如如" w:date="2020-04-08T16:01:30Z"/>
          <w:rFonts w:hint="default" w:ascii="Times New Roman" w:hAnsi="宋体" w:eastAsia="仿宋_GB2312"/>
          <w:kern w:val="0"/>
          <w:sz w:val="24"/>
          <w:lang w:val="en-US" w:eastAsia="zh-CN"/>
        </w:rPr>
      </w:pPr>
      <w:del w:id="1814" w:author="熊大如如" w:date="2020-04-08T16:01:30Z">
        <w:bookmarkStart w:id="125" w:name="_Toc1695"/>
        <w:bookmarkStart w:id="126" w:name="_Toc3329"/>
        <w:bookmarkStart w:id="127" w:name="_Toc25109"/>
        <w:bookmarkStart w:id="128" w:name="_Toc4791"/>
        <w:bookmarkStart w:id="129" w:name="_Toc5785"/>
        <w:bookmarkStart w:id="130" w:name="_Toc13536"/>
        <w:bookmarkStart w:id="131" w:name="_Toc19490"/>
        <w:bookmarkStart w:id="132" w:name="_Toc20532"/>
        <w:r>
          <w:rPr>
            <w:rFonts w:hint="eastAsia" w:ascii="Times New Roman" w:hAnsi="宋体" w:eastAsia="仿宋_GB2312"/>
            <w:kern w:val="0"/>
            <w:sz w:val="24"/>
            <w:lang w:val="en-US" w:eastAsia="zh-CN"/>
          </w:rPr>
          <w:delText>在构建整个电商网站时，模型的建立和表与表的关系是最困难的点，因为我们必须要把网站中所有数据用字段的方式建立然后保存起来，还要理清每一张表的关系，分辨它们是一对一的关系、一对多的关系还是多对多的关系。例如，购物车模块模型的构建，我们要先明确cart表与goods表和user表构成多对多关系，然后还要用相关的外键把他们联系在一起，需要我们仔细思考。</w:delText>
        </w:r>
        <w:bookmarkEnd w:id="125"/>
        <w:bookmarkEnd w:id="126"/>
        <w:bookmarkEnd w:id="127"/>
        <w:bookmarkEnd w:id="128"/>
        <w:bookmarkEnd w:id="129"/>
        <w:bookmarkEnd w:id="130"/>
        <w:bookmarkEnd w:id="131"/>
        <w:bookmarkEnd w:id="132"/>
      </w:del>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hint="default" w:ascii="Times New Roman" w:hAnsi="黑体" w:eastAsia="黑体" w:cs="黑体"/>
          <w:b/>
          <w:bCs/>
          <w:kern w:val="0"/>
          <w:sz w:val="28"/>
          <w:szCs w:val="28"/>
          <w:lang w:val="en-US" w:eastAsia="zh-CN"/>
        </w:rPr>
      </w:pPr>
      <w:del w:id="1815" w:author="熊大如如" w:date="2020-03-13T16:34:06Z">
        <w:bookmarkStart w:id="133" w:name="_Toc25203"/>
        <w:bookmarkStart w:id="134" w:name="_Toc25332"/>
        <w:bookmarkStart w:id="135" w:name="_Toc31286"/>
        <w:bookmarkStart w:id="136" w:name="_Toc4677"/>
        <w:bookmarkStart w:id="137" w:name="_Toc14019"/>
        <w:bookmarkStart w:id="138" w:name="_Toc20695"/>
        <w:r>
          <w:rPr>
            <w:rFonts w:hint="eastAsia" w:ascii="黑体" w:hAnsi="黑体" w:eastAsia="黑体" w:cs="黑体"/>
            <w:b/>
            <w:bCs/>
            <w:kern w:val="0"/>
            <w:sz w:val="28"/>
            <w:szCs w:val="28"/>
            <w:lang w:val="en-US" w:eastAsia="zh-CN"/>
          </w:rPr>
          <w:delText>三、</w:delText>
        </w:r>
      </w:del>
      <w:ins w:id="1816" w:author="熊大如如" w:date="2020-03-13T16:34:19Z">
        <w:r>
          <w:rPr>
            <w:rFonts w:hint="eastAsia" w:ascii="黑体" w:hAnsi="黑体" w:eastAsia="黑体" w:cs="黑体"/>
            <w:b/>
            <w:bCs/>
            <w:kern w:val="0"/>
            <w:sz w:val="28"/>
            <w:szCs w:val="28"/>
            <w:lang w:val="en-US" w:eastAsia="zh-CN"/>
          </w:rPr>
          <w:t>3</w:t>
        </w:r>
      </w:ins>
      <w:ins w:id="1817" w:author="熊大如如" w:date="2020-03-13T16:34:20Z">
        <w:r>
          <w:rPr>
            <w:rFonts w:hint="eastAsia" w:hAnsi="黑体" w:eastAsia="黑体" w:cs="黑体"/>
            <w:b/>
            <w:bCs/>
            <w:kern w:val="0"/>
            <w:sz w:val="28"/>
            <w:szCs w:val="28"/>
            <w:lang w:val="en-US" w:eastAsia="zh-CN"/>
          </w:rPr>
          <w:t xml:space="preserve"> </w:t>
        </w:r>
      </w:ins>
      <w:r>
        <w:rPr>
          <w:rFonts w:hint="eastAsia" w:ascii="Times New Roman" w:hAnsi="黑体" w:eastAsia="黑体" w:cs="黑体"/>
          <w:b/>
          <w:bCs/>
          <w:kern w:val="0"/>
          <w:sz w:val="28"/>
          <w:szCs w:val="28"/>
          <w:lang w:val="en-US" w:eastAsia="zh-CN"/>
        </w:rPr>
        <w:t>构建</w:t>
      </w:r>
      <w:del w:id="1818" w:author="熊大如如" w:date="2020-04-08T15:58:44Z">
        <w:r>
          <w:rPr>
            <w:rFonts w:hint="eastAsia" w:ascii="Times New Roman" w:hAnsi="黑体" w:eastAsia="黑体" w:cs="黑体"/>
            <w:b/>
            <w:bCs/>
            <w:kern w:val="0"/>
            <w:sz w:val="28"/>
            <w:szCs w:val="28"/>
            <w:lang w:val="en-US" w:eastAsia="zh-CN"/>
          </w:rPr>
          <w:delText>电商</w:delText>
        </w:r>
      </w:del>
      <w:r>
        <w:rPr>
          <w:rFonts w:hint="eastAsia" w:ascii="Times New Roman" w:hAnsi="黑体" w:eastAsia="黑体" w:cs="黑体"/>
          <w:b/>
          <w:bCs/>
          <w:kern w:val="0"/>
          <w:sz w:val="28"/>
          <w:szCs w:val="28"/>
          <w:lang w:val="en-US" w:eastAsia="zh-CN"/>
        </w:rPr>
        <w:t>网站</w:t>
      </w:r>
      <w:del w:id="1819" w:author="熊大如如" w:date="2020-04-08T15:58:46Z">
        <w:r>
          <w:rPr>
            <w:rFonts w:hint="eastAsia" w:ascii="Times New Roman" w:hAnsi="黑体" w:eastAsia="黑体" w:cs="黑体"/>
            <w:b/>
            <w:bCs/>
            <w:kern w:val="0"/>
            <w:sz w:val="28"/>
            <w:szCs w:val="28"/>
            <w:lang w:val="en-US" w:eastAsia="zh-CN"/>
          </w:rPr>
          <w:delText>项目</w:delText>
        </w:r>
      </w:del>
      <w:r>
        <w:rPr>
          <w:rFonts w:hint="eastAsia" w:ascii="Times New Roman" w:hAnsi="黑体" w:eastAsia="黑体" w:cs="黑体"/>
          <w:b/>
          <w:bCs/>
          <w:kern w:val="0"/>
          <w:sz w:val="28"/>
          <w:szCs w:val="28"/>
          <w:lang w:val="en-US" w:eastAsia="zh-CN"/>
        </w:rPr>
        <w:t>的准备工作</w:t>
      </w:r>
      <w:bookmarkEnd w:id="133"/>
      <w:bookmarkEnd w:id="134"/>
      <w:bookmarkEnd w:id="135"/>
      <w:bookmarkEnd w:id="136"/>
      <w:bookmarkEnd w:id="137"/>
      <w:bookmarkEnd w:id="138"/>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firstLine="480" w:firstLineChars="200"/>
        <w:textAlignment w:val="auto"/>
        <w:rPr>
          <w:rFonts w:hint="default" w:ascii="Times New Roman" w:hAnsi="宋体" w:eastAsia="仿宋_GB2312" w:cs="宋体"/>
          <w:sz w:val="24"/>
          <w:lang w:val="en-US" w:eastAsia="zh-CN"/>
        </w:rPr>
      </w:pPr>
      <w:r>
        <w:rPr>
          <w:rFonts w:hint="eastAsia" w:ascii="Times New Roman" w:hAnsi="宋体" w:eastAsia="仿宋_GB2312" w:cs="宋体"/>
          <w:kern w:val="0"/>
          <w:sz w:val="24"/>
          <w:lang w:val="en-US" w:eastAsia="zh-CN"/>
        </w:rPr>
        <w:t>在构建一个电商网站之前，我们需要先构建一个Django工程，在Windows环境下首先创建虚拟环境，在命令行输入</w:t>
      </w:r>
      <w:r>
        <w:rPr>
          <w:rFonts w:hint="eastAsia" w:ascii="Times New Roman" w:hAnsi="宋体" w:eastAsia="仿宋_GB2312" w:cs="宋体"/>
          <w:sz w:val="24"/>
        </w:rPr>
        <w:t>virtualenv envnam</w:t>
      </w:r>
      <w:r>
        <w:rPr>
          <w:rFonts w:hint="eastAsia" w:ascii="Times New Roman" w:hAnsi="宋体" w:eastAsia="仿宋_GB2312" w:cs="宋体"/>
          <w:sz w:val="24"/>
          <w:lang w:val="en-US" w:eastAsia="zh-CN"/>
        </w:rPr>
        <w:t>e</w:t>
      </w:r>
      <w:r>
        <w:rPr>
          <w:rFonts w:hint="eastAsia" w:ascii="Times New Roman" w:hAnsi="宋体" w:eastAsia="仿宋_GB2312" w:cs="宋体"/>
          <w:sz w:val="24"/>
        </w:rPr>
        <w:t>创建一个名字为envname的虚拟环境</w:t>
      </w:r>
      <w:r>
        <w:rPr>
          <w:rFonts w:hint="eastAsia" w:ascii="Times New Roman" w:hAnsi="宋体" w:eastAsia="仿宋_GB2312" w:cs="宋体"/>
          <w:sz w:val="24"/>
          <w:lang w:eastAsia="zh-CN"/>
        </w:rPr>
        <w:t>，</w:t>
      </w:r>
      <w:r>
        <w:rPr>
          <w:rFonts w:hint="eastAsia" w:ascii="Times New Roman" w:hAnsi="宋体" w:eastAsia="仿宋_GB2312" w:cs="宋体"/>
          <w:sz w:val="24"/>
          <w:lang w:val="en-US" w:eastAsia="zh-CN"/>
        </w:rPr>
        <w:t>进入虚拟环境所在的</w:t>
      </w:r>
      <w:r>
        <w:rPr>
          <w:rFonts w:hint="eastAsia" w:ascii="Times New Roman" w:hAnsi="宋体" w:eastAsia="仿宋_GB2312" w:cs="宋体"/>
          <w:sz w:val="24"/>
        </w:rPr>
        <w:t>Scripts</w:t>
      </w:r>
      <w:r>
        <w:rPr>
          <w:rFonts w:hint="eastAsia" w:ascii="Times New Roman" w:hAnsi="宋体" w:eastAsia="仿宋_GB2312" w:cs="宋体"/>
          <w:sz w:val="24"/>
          <w:lang w:val="en-US" w:eastAsia="zh-CN"/>
        </w:rPr>
        <w:t>文件夹输入命令 activate即可启动虚拟环境，在虚拟环境下安装</w:t>
      </w:r>
      <w:del w:id="1820" w:author="熊大如如" w:date="2020-04-08T15:59:06Z">
        <w:r>
          <w:rPr>
            <w:rFonts w:hint="eastAsia" w:ascii="Times New Roman" w:hAnsi="宋体" w:eastAsia="仿宋_GB2312" w:cs="宋体"/>
            <w:sz w:val="24"/>
            <w:lang w:val="en-US" w:eastAsia="zh-CN"/>
          </w:rPr>
          <w:delText>python和</w:delText>
        </w:r>
      </w:del>
      <w:r>
        <w:rPr>
          <w:rFonts w:hint="eastAsia" w:ascii="Times New Roman" w:hAnsi="宋体" w:eastAsia="仿宋_GB2312" w:cs="宋体"/>
          <w:sz w:val="24"/>
          <w:lang w:val="en-US" w:eastAsia="zh-CN"/>
        </w:rPr>
        <w:t>Django</w:t>
      </w:r>
      <w:ins w:id="1821" w:author="熊大如如" w:date="2020-04-08T15:59:11Z">
        <w:r>
          <w:rPr>
            <w:rFonts w:hint="eastAsia" w:ascii="Times New Roman" w:eastAsia="仿宋_GB2312" w:cs="宋体"/>
            <w:sz w:val="24"/>
            <w:lang w:val="en-US" w:eastAsia="zh-CN"/>
          </w:rPr>
          <w:t>指定</w:t>
        </w:r>
      </w:ins>
      <w:ins w:id="1822" w:author="熊大如如" w:date="2020-04-08T15:59:13Z">
        <w:r>
          <w:rPr>
            <w:rFonts w:hint="eastAsia" w:ascii="Times New Roman" w:eastAsia="仿宋_GB2312" w:cs="宋体"/>
            <w:sz w:val="24"/>
            <w:lang w:val="en-US" w:eastAsia="zh-CN"/>
          </w:rPr>
          <w:t>版本</w:t>
        </w:r>
      </w:ins>
      <w:ins w:id="1823" w:author="熊大如如" w:date="2020-04-08T15:59:14Z">
        <w:r>
          <w:rPr>
            <w:rFonts w:hint="eastAsia" w:ascii="Times New Roman" w:eastAsia="仿宋_GB2312" w:cs="宋体"/>
            <w:sz w:val="24"/>
            <w:lang w:val="en-US" w:eastAsia="zh-CN"/>
          </w:rPr>
          <w:t>。</w:t>
        </w:r>
      </w:ins>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firstLine="480" w:firstLineChars="200"/>
        <w:textAlignment w:val="auto"/>
        <w:rPr>
          <w:ins w:id="1824" w:author="熊大如如" w:date="2020-04-08T15:23:14Z"/>
          <w:rFonts w:hint="eastAsia" w:ascii="Times New Roman" w:hAnsi="宋体" w:eastAsia="仿宋_GB2312" w:cs="宋体"/>
          <w:sz w:val="24"/>
          <w:lang w:val="en-US" w:eastAsia="zh-CN"/>
        </w:rPr>
      </w:pPr>
      <w:r>
        <w:rPr>
          <w:rFonts w:hint="eastAsia" w:ascii="Times New Roman" w:hAnsi="宋体" w:eastAsia="仿宋_GB2312" w:cs="宋体"/>
          <w:sz w:val="24"/>
          <w:lang w:val="en-US" w:eastAsia="zh-CN"/>
        </w:rPr>
        <w:t>上述内容完成后，输入命令django-adming startproject Axf创建一个</w:t>
      </w:r>
      <w:r>
        <w:rPr>
          <w:rFonts w:hint="eastAsia" w:ascii="Times New Roman" w:hAnsi="宋体" w:eastAsia="仿宋_GB2312" w:cs="宋体"/>
          <w:kern w:val="0"/>
          <w:sz w:val="24"/>
          <w:lang w:val="en-US" w:eastAsia="zh-CN"/>
        </w:rPr>
        <w:t>Django</w:t>
      </w:r>
      <w:r>
        <w:rPr>
          <w:rFonts w:hint="eastAsia" w:ascii="Times New Roman" w:hAnsi="宋体" w:eastAsia="仿宋_GB2312" w:cs="宋体"/>
          <w:sz w:val="24"/>
          <w:lang w:val="en-US" w:eastAsia="zh-CN"/>
        </w:rPr>
        <w:t>工程，此</w:t>
      </w:r>
      <w:r>
        <w:rPr>
          <w:rFonts w:hint="eastAsia" w:ascii="Times New Roman" w:hAnsi="宋体" w:eastAsia="仿宋_GB2312" w:cs="宋体"/>
          <w:kern w:val="0"/>
          <w:sz w:val="24"/>
          <w:lang w:val="en-US" w:eastAsia="zh-CN"/>
        </w:rPr>
        <w:t>Django</w:t>
      </w:r>
      <w:r>
        <w:rPr>
          <w:rFonts w:hint="eastAsia" w:ascii="Times New Roman" w:hAnsi="宋体" w:eastAsia="仿宋_GB2312" w:cs="宋体"/>
          <w:sz w:val="24"/>
          <w:lang w:val="en-US" w:eastAsia="zh-CN"/>
        </w:rPr>
        <w:t>工程名字叫Axf,这样就完成了准备工作。</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firstLine="0" w:firstLineChars="0"/>
        <w:textAlignment w:val="auto"/>
        <w:rPr>
          <w:rFonts w:hint="default" w:ascii="Times New Roman" w:hAnsi="宋体" w:eastAsia="仿宋_GB2312" w:cs="宋体"/>
          <w:sz w:val="24"/>
          <w:lang w:val="en-US" w:eastAsia="zh-CN"/>
        </w:rPr>
        <w:pPrChange w:id="1825" w:author="熊大如如" w:date="2020-04-08T15:23:16Z">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firstLine="480" w:firstLineChars="200"/>
            <w:textAlignment w:val="auto"/>
          </w:pPr>
        </w:pPrChange>
      </w:pPr>
    </w:p>
    <w:p>
      <w:pPr>
        <w:numPr>
          <w:ilvl w:val="0"/>
          <w:numId w:val="0"/>
        </w:numPr>
        <w:snapToGrid/>
        <w:spacing w:beforeAutospacing="0" w:afterAutospacing="0" w:line="240" w:lineRule="auto"/>
        <w:ind w:left="0" w:leftChars="0" w:right="0" w:rightChars="0" w:firstLine="0" w:firstLineChars="0"/>
        <w:jc w:val="both"/>
        <w:outlineLvl w:val="0"/>
        <w:rPr>
          <w:rFonts w:hint="eastAsia" w:ascii="Times New Roman" w:hAnsi="黑体" w:eastAsia="黑体" w:cs="黑体"/>
          <w:b/>
          <w:bCs/>
          <w:sz w:val="28"/>
          <w:szCs w:val="28"/>
          <w:lang w:val="en-US" w:eastAsia="zh-CN"/>
        </w:rPr>
      </w:pPr>
      <w:del w:id="1826" w:author="熊大如如" w:date="2020-04-14T20:40:44Z">
        <w:bookmarkStart w:id="139" w:name="_Toc21764"/>
        <w:bookmarkStart w:id="140" w:name="_Toc17265"/>
        <w:bookmarkStart w:id="141" w:name="_Toc22645"/>
        <w:bookmarkStart w:id="142" w:name="_Toc29077"/>
        <w:bookmarkStart w:id="143" w:name="_Toc10278"/>
        <w:bookmarkStart w:id="144" w:name="_Toc31100"/>
        <w:r>
          <w:rPr>
            <w:rFonts w:hint="eastAsia" w:ascii="黑体" w:hAnsi="黑体" w:eastAsia="黑体" w:cs="黑体"/>
            <w:b/>
            <w:bCs/>
            <w:sz w:val="24"/>
            <w:szCs w:val="24"/>
            <w:lang w:val="en-US" w:eastAsia="zh-CN"/>
            <w:rPrChange w:id="1827" w:author="熊大如如" w:date="2020-04-14T20:40:42Z">
              <w:rPr>
                <w:rFonts w:hint="eastAsia" w:ascii="黑体" w:hAnsi="黑体" w:eastAsia="黑体" w:cs="黑体"/>
                <w:b/>
                <w:bCs/>
                <w:sz w:val="28"/>
                <w:szCs w:val="28"/>
                <w:lang w:val="en-US" w:eastAsia="zh-CN"/>
              </w:rPr>
            </w:rPrChange>
          </w:rPr>
          <w:delText>四、</w:delText>
        </w:r>
      </w:del>
      <w:del w:id="1828" w:author="熊大如如" w:date="2020-04-14T20:40:44Z">
        <w:r>
          <w:rPr>
            <w:rFonts w:hint="eastAsia" w:ascii="Times New Roman" w:hAnsi="黑体" w:eastAsia="黑体" w:cs="黑体"/>
            <w:b/>
            <w:bCs/>
            <w:sz w:val="24"/>
            <w:szCs w:val="24"/>
            <w:lang w:val="en-US" w:eastAsia="zh-CN"/>
            <w:rPrChange w:id="1829" w:author="熊大如如" w:date="2020-04-14T20:40:42Z">
              <w:rPr>
                <w:rFonts w:hint="eastAsia" w:ascii="Times New Roman" w:hAnsi="黑体" w:eastAsia="黑体" w:cs="黑体"/>
                <w:b/>
                <w:bCs/>
                <w:sz w:val="28"/>
                <w:szCs w:val="28"/>
                <w:lang w:val="en-US" w:eastAsia="zh-CN"/>
              </w:rPr>
            </w:rPrChange>
          </w:rPr>
          <w:delText>首页</w:delText>
        </w:r>
      </w:del>
      <w:del w:id="1830" w:author="熊大如如" w:date="2020-04-14T20:40:44Z">
        <w:r>
          <w:rPr>
            <w:rFonts w:hint="default" w:ascii="Times New Roman" w:hAnsi="黑体" w:eastAsia="黑体" w:cs="黑体"/>
            <w:b/>
            <w:bCs/>
            <w:sz w:val="24"/>
            <w:szCs w:val="24"/>
            <w:lang w:val="en-US" w:eastAsia="zh-CN"/>
            <w:rPrChange w:id="1831" w:author="熊大如如" w:date="2020-04-14T20:40:42Z">
              <w:rPr>
                <w:rFonts w:hint="default" w:ascii="Times New Roman" w:hAnsi="黑体" w:eastAsia="黑体" w:cs="黑体"/>
                <w:b/>
                <w:bCs/>
                <w:sz w:val="28"/>
                <w:szCs w:val="28"/>
                <w:lang w:val="en-US" w:eastAsia="zh-CN"/>
              </w:rPr>
            </w:rPrChange>
          </w:rPr>
          <w:delText>界面</w:delText>
        </w:r>
      </w:del>
      <w:del w:id="1832" w:author="熊大如如" w:date="2020-04-14T20:40:44Z">
        <w:r>
          <w:rPr>
            <w:rFonts w:hint="eastAsia" w:ascii="Times New Roman" w:hAnsi="黑体" w:eastAsia="黑体" w:cs="黑体"/>
            <w:b/>
            <w:bCs/>
            <w:sz w:val="24"/>
            <w:szCs w:val="24"/>
            <w:lang w:val="en-US" w:eastAsia="zh-CN"/>
            <w:rPrChange w:id="1833" w:author="熊大如如" w:date="2020-04-14T20:40:42Z">
              <w:rPr>
                <w:rFonts w:hint="eastAsia" w:ascii="Times New Roman" w:hAnsi="黑体" w:eastAsia="黑体" w:cs="黑体"/>
                <w:b/>
                <w:bCs/>
                <w:sz w:val="28"/>
                <w:szCs w:val="28"/>
                <w:lang w:val="en-US" w:eastAsia="zh-CN"/>
              </w:rPr>
            </w:rPrChange>
          </w:rPr>
          <w:delText>的构建</w:delText>
        </w:r>
        <w:bookmarkEnd w:id="139"/>
        <w:bookmarkEnd w:id="140"/>
        <w:bookmarkEnd w:id="141"/>
        <w:bookmarkEnd w:id="142"/>
        <w:bookmarkEnd w:id="143"/>
      </w:del>
      <w:ins w:id="1834" w:author="熊大如如" w:date="2020-04-14T20:39:42Z">
        <w:r>
          <w:rPr>
            <w:rFonts w:hint="eastAsia" w:ascii="黑体" w:hAnsi="黑体" w:eastAsia="黑体" w:cs="黑体"/>
            <w:b/>
            <w:bCs/>
            <w:sz w:val="28"/>
            <w:szCs w:val="28"/>
            <w:lang w:val="en-US" w:eastAsia="zh-CN"/>
          </w:rPr>
          <w:t>4</w:t>
        </w:r>
      </w:ins>
      <w:ins w:id="1835" w:author="熊大如如" w:date="2020-04-14T20:39:42Z">
        <w:r>
          <w:rPr>
            <w:rFonts w:hint="eastAsia" w:hAnsi="黑体" w:eastAsia="黑体" w:cs="黑体"/>
            <w:b/>
            <w:bCs/>
            <w:sz w:val="28"/>
            <w:szCs w:val="28"/>
            <w:lang w:val="en-US" w:eastAsia="zh-CN"/>
          </w:rPr>
          <w:t xml:space="preserve"> </w:t>
        </w:r>
      </w:ins>
      <w:ins w:id="1836" w:author="熊大如如" w:date="2020-04-14T20:39:36Z">
        <w:r>
          <w:rPr>
            <w:rFonts w:hint="eastAsia" w:hAnsi="黑体" w:eastAsia="黑体" w:cs="黑体"/>
            <w:b/>
            <w:bCs/>
            <w:sz w:val="28"/>
            <w:szCs w:val="28"/>
            <w:lang w:val="en-US" w:eastAsia="zh-CN"/>
          </w:rPr>
          <w:t>电商网站具体设计</w:t>
        </w:r>
        <w:bookmarkEnd w:id="144"/>
      </w:ins>
    </w:p>
    <w:p>
      <w:pPr>
        <w:widowControl w:val="0"/>
        <w:numPr>
          <w:ilvl w:val="-1"/>
          <w:numId w:val="0"/>
        </w:numPr>
        <w:snapToGrid/>
        <w:spacing w:beforeAutospacing="0" w:afterAutospacing="0" w:line="240" w:lineRule="auto"/>
        <w:ind w:left="0" w:leftChars="0" w:right="0" w:rightChars="0" w:firstLine="0" w:firstLineChars="0"/>
        <w:jc w:val="both"/>
        <w:outlineLvl w:val="1"/>
        <w:rPr>
          <w:ins w:id="1837" w:author="熊大如如" w:date="2020-04-14T20:41:19Z"/>
          <w:rFonts w:hint="default" w:ascii="黑体" w:hAnsi="黑体" w:eastAsia="黑体" w:cs="黑体"/>
          <w:b/>
          <w:bCs w:val="0"/>
          <w:sz w:val="24"/>
          <w:szCs w:val="24"/>
          <w:lang w:val="en-US" w:eastAsia="zh-CN"/>
        </w:rPr>
      </w:pPr>
      <w:ins w:id="1838" w:author="熊大如如" w:date="2020-03-13T16:23:46Z">
        <w:bookmarkStart w:id="145" w:name="_Toc18153"/>
        <w:bookmarkStart w:id="146" w:name="_Toc8121"/>
        <w:r>
          <w:rPr>
            <w:rFonts w:hint="eastAsia" w:ascii="黑体" w:hAnsi="黑体" w:eastAsia="黑体" w:cs="黑体"/>
            <w:b/>
            <w:bCs w:val="0"/>
            <w:sz w:val="24"/>
            <w:szCs w:val="24"/>
            <w:lang w:val="en-US" w:eastAsia="zh-CN"/>
            <w:rPrChange w:id="1839" w:author="熊大如如" w:date="2020-04-09T17:04:06Z">
              <w:rPr>
                <w:rFonts w:hint="eastAsia" w:hAnsi="宋体" w:eastAsia="仿宋_GB2312" w:cs="宋体"/>
                <w:b/>
                <w:bCs w:val="0"/>
                <w:sz w:val="24"/>
                <w:szCs w:val="24"/>
                <w:lang w:val="en-US" w:eastAsia="zh-CN"/>
              </w:rPr>
            </w:rPrChange>
          </w:rPr>
          <w:t>4</w:t>
        </w:r>
      </w:ins>
      <w:ins w:id="1840" w:author="熊大如如" w:date="2020-03-13T16:23:47Z">
        <w:r>
          <w:rPr>
            <w:rFonts w:hint="eastAsia" w:ascii="黑体" w:hAnsi="黑体" w:eastAsia="黑体" w:cs="黑体"/>
            <w:b/>
            <w:bCs w:val="0"/>
            <w:sz w:val="24"/>
            <w:szCs w:val="24"/>
            <w:lang w:val="en-US" w:eastAsia="zh-CN"/>
            <w:rPrChange w:id="1841" w:author="熊大如如" w:date="2020-04-09T17:04:06Z">
              <w:rPr>
                <w:rFonts w:hint="eastAsia" w:hAnsi="宋体" w:eastAsia="仿宋_GB2312" w:cs="宋体"/>
                <w:b/>
                <w:bCs w:val="0"/>
                <w:sz w:val="24"/>
                <w:szCs w:val="24"/>
                <w:lang w:val="en-US" w:eastAsia="zh-CN"/>
              </w:rPr>
            </w:rPrChange>
          </w:rPr>
          <w:t>.</w:t>
        </w:r>
      </w:ins>
      <w:ins w:id="1842" w:author="熊大如如" w:date="2020-03-13T16:23:49Z">
        <w:r>
          <w:rPr>
            <w:rFonts w:hint="eastAsia" w:ascii="黑体" w:hAnsi="黑体" w:eastAsia="黑体" w:cs="黑体"/>
            <w:b/>
            <w:bCs w:val="0"/>
            <w:sz w:val="24"/>
            <w:szCs w:val="24"/>
            <w:lang w:val="en-US" w:eastAsia="zh-CN"/>
            <w:rPrChange w:id="1843" w:author="熊大如如" w:date="2020-04-09T17:04:06Z">
              <w:rPr>
                <w:rFonts w:hint="eastAsia" w:hAnsi="宋体" w:eastAsia="仿宋_GB2312" w:cs="宋体"/>
                <w:b/>
                <w:bCs w:val="0"/>
                <w:sz w:val="24"/>
                <w:szCs w:val="24"/>
                <w:lang w:val="en-US" w:eastAsia="zh-CN"/>
              </w:rPr>
            </w:rPrChange>
          </w:rPr>
          <w:t>1</w:t>
        </w:r>
      </w:ins>
      <w:r>
        <w:rPr>
          <w:rFonts w:hint="eastAsia" w:ascii="黑体" w:hAnsi="黑体" w:eastAsia="黑体" w:cs="黑体"/>
          <w:b/>
          <w:bCs w:val="0"/>
          <w:sz w:val="24"/>
          <w:szCs w:val="24"/>
          <w:lang w:val="en-US" w:eastAsia="zh-CN"/>
          <w:rPrChange w:id="1844" w:author="熊大如如" w:date="2020-04-09T17:04:06Z">
            <w:rPr>
              <w:rFonts w:hint="eastAsia" w:ascii="Times New Roman" w:hAnsi="宋体" w:eastAsia="仿宋_GB2312" w:cs="宋体"/>
              <w:b/>
              <w:bCs w:val="0"/>
              <w:sz w:val="24"/>
              <w:szCs w:val="24"/>
              <w:lang w:val="en-US" w:eastAsia="zh-CN"/>
            </w:rPr>
          </w:rPrChange>
        </w:rPr>
        <w:t>首页</w:t>
      </w:r>
      <w:del w:id="1845" w:author="熊大如如" w:date="2020-04-14T20:41:26Z">
        <w:r>
          <w:rPr>
            <w:rFonts w:hint="default" w:ascii="黑体" w:hAnsi="黑体" w:eastAsia="黑体" w:cs="黑体"/>
            <w:b/>
            <w:bCs w:val="0"/>
            <w:sz w:val="24"/>
            <w:szCs w:val="24"/>
            <w:lang w:val="en-US" w:eastAsia="zh-CN"/>
            <w:rPrChange w:id="1846" w:author="熊大如如" w:date="2020-04-09T17:04:06Z">
              <w:rPr>
                <w:rFonts w:hint="eastAsia" w:ascii="Times New Roman" w:hAnsi="宋体" w:eastAsia="仿宋_GB2312" w:cs="宋体"/>
                <w:b/>
                <w:bCs w:val="0"/>
                <w:sz w:val="24"/>
                <w:szCs w:val="24"/>
                <w:lang w:val="en-US" w:eastAsia="zh-CN"/>
              </w:rPr>
            </w:rPrChange>
          </w:rPr>
          <w:delText>项目的创建</w:delText>
        </w:r>
        <w:bookmarkEnd w:id="145"/>
      </w:del>
      <w:ins w:id="1847" w:author="熊大如如" w:date="2020-04-14T20:41:27Z">
        <w:r>
          <w:rPr>
            <w:rFonts w:hint="eastAsia" w:ascii="黑体" w:hAnsi="黑体" w:eastAsia="黑体" w:cs="黑体"/>
            <w:b/>
            <w:bCs w:val="0"/>
            <w:sz w:val="24"/>
            <w:szCs w:val="24"/>
            <w:lang w:val="en-US" w:eastAsia="zh-CN"/>
          </w:rPr>
          <w:t>模块的</w:t>
        </w:r>
      </w:ins>
      <w:ins w:id="1848" w:author="熊大如如" w:date="2020-04-14T20:41:30Z">
        <w:r>
          <w:rPr>
            <w:rFonts w:hint="eastAsia" w:ascii="黑体" w:hAnsi="黑体" w:eastAsia="黑体" w:cs="黑体"/>
            <w:b/>
            <w:bCs w:val="0"/>
            <w:sz w:val="24"/>
            <w:szCs w:val="24"/>
            <w:lang w:val="en-US" w:eastAsia="zh-CN"/>
          </w:rPr>
          <w:t>构建</w:t>
        </w:r>
        <w:bookmarkEnd w:id="146"/>
      </w:ins>
    </w:p>
    <w:p>
      <w:pPr>
        <w:widowControl w:val="0"/>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lang w:val="en-US" w:eastAsia="zh-CN"/>
          <w:rPrChange w:id="1850" w:author="熊大如如" w:date="2020-04-14T20:42:16Z">
            <w:rPr>
              <w:rFonts w:hint="eastAsia" w:ascii="Times New Roman" w:hAnsi="宋体" w:eastAsia="仿宋_GB2312" w:cs="宋体"/>
              <w:b/>
              <w:bCs w:val="0"/>
              <w:sz w:val="24"/>
              <w:szCs w:val="24"/>
              <w:lang w:val="en-US" w:eastAsia="zh-CN"/>
            </w:rPr>
          </w:rPrChange>
        </w:rPr>
        <w:pPrChange w:id="1849" w:author="熊大如如" w:date="2020-04-14T20:42:23Z">
          <w:pPr>
            <w:widowControl w:val="0"/>
            <w:numPr>
              <w:ilvl w:val="-1"/>
              <w:numId w:val="0"/>
            </w:numPr>
            <w:snapToGrid/>
            <w:spacing w:beforeAutospacing="0" w:afterAutospacing="0" w:line="240" w:lineRule="auto"/>
            <w:ind w:left="0" w:leftChars="0" w:right="0" w:rightChars="0" w:firstLine="0" w:firstLineChars="0"/>
            <w:jc w:val="both"/>
            <w:outlineLvl w:val="1"/>
          </w:pPr>
        </w:pPrChange>
      </w:pPr>
      <w:ins w:id="1851" w:author="熊大如如" w:date="2020-04-14T20:41:21Z">
        <w:bookmarkStart w:id="147" w:name="_Toc12739"/>
        <w:r>
          <w:rPr>
            <w:rFonts w:hint="eastAsia" w:ascii="黑体" w:hAnsi="黑体" w:eastAsia="黑体" w:cs="黑体"/>
            <w:b w:val="0"/>
            <w:bCs/>
            <w:sz w:val="24"/>
            <w:szCs w:val="24"/>
            <w:lang w:val="en-US" w:eastAsia="zh-CN"/>
            <w:rPrChange w:id="1852" w:author="熊大如如" w:date="2020-04-14T20:42:16Z">
              <w:rPr>
                <w:rFonts w:hint="eastAsia" w:ascii="黑体" w:hAnsi="黑体" w:eastAsia="黑体" w:cs="黑体"/>
                <w:b/>
                <w:bCs w:val="0"/>
                <w:sz w:val="24"/>
                <w:szCs w:val="24"/>
                <w:lang w:val="en-US" w:eastAsia="zh-CN"/>
              </w:rPr>
            </w:rPrChange>
          </w:rPr>
          <w:t>4.</w:t>
        </w:r>
      </w:ins>
      <w:ins w:id="1853" w:author="熊大如如" w:date="2020-04-14T20:41:35Z">
        <w:r>
          <w:rPr>
            <w:rFonts w:hint="eastAsia" w:ascii="黑体" w:hAnsi="黑体" w:eastAsia="黑体" w:cs="黑体"/>
            <w:b w:val="0"/>
            <w:bCs/>
            <w:sz w:val="24"/>
            <w:szCs w:val="24"/>
            <w:lang w:val="en-US" w:eastAsia="zh-CN"/>
            <w:rPrChange w:id="1854" w:author="熊大如如" w:date="2020-04-14T20:42:16Z">
              <w:rPr>
                <w:rFonts w:hint="eastAsia" w:ascii="黑体" w:hAnsi="黑体" w:eastAsia="黑体" w:cs="黑体"/>
                <w:b/>
                <w:bCs w:val="0"/>
                <w:sz w:val="24"/>
                <w:szCs w:val="24"/>
                <w:lang w:val="en-US" w:eastAsia="zh-CN"/>
              </w:rPr>
            </w:rPrChange>
          </w:rPr>
          <w:t>1.1</w:t>
        </w:r>
      </w:ins>
      <w:ins w:id="1855" w:author="熊大如如" w:date="2020-04-14T20:41:21Z">
        <w:r>
          <w:rPr>
            <w:rFonts w:hint="eastAsia" w:ascii="黑体" w:hAnsi="黑体" w:eastAsia="黑体" w:cs="黑体"/>
            <w:b w:val="0"/>
            <w:bCs/>
            <w:sz w:val="24"/>
            <w:szCs w:val="24"/>
            <w:lang w:val="en-US" w:eastAsia="zh-CN"/>
            <w:rPrChange w:id="1856" w:author="熊大如如" w:date="2020-04-14T20:42:16Z">
              <w:rPr>
                <w:rFonts w:hint="eastAsia" w:ascii="黑体" w:hAnsi="黑体" w:eastAsia="黑体" w:cs="黑体"/>
                <w:b/>
                <w:bCs w:val="0"/>
                <w:sz w:val="24"/>
                <w:szCs w:val="24"/>
                <w:lang w:val="en-US" w:eastAsia="zh-CN"/>
              </w:rPr>
            </w:rPrChange>
          </w:rPr>
          <w:t>首页项目的创建</w:t>
        </w:r>
        <w:bookmarkEnd w:id="147"/>
      </w:ins>
    </w:p>
    <w:p>
      <w:pPr>
        <w:widowControl w:val="0"/>
        <w:numPr>
          <w:ilvl w:val="0"/>
          <w:numId w:val="0"/>
        </w:numPr>
        <w:snapToGrid/>
        <w:spacing w:beforeAutospacing="0" w:afterAutospacing="0" w:line="240" w:lineRule="auto"/>
        <w:ind w:left="0" w:leftChars="0" w:firstLine="480" w:firstLineChars="200"/>
        <w:jc w:val="both"/>
        <w:rPr>
          <w:rFonts w:hint="eastAsia" w:ascii="Times New Roman" w:hAnsi="宋体" w:eastAsia="仿宋_GB2312" w:cs="宋体"/>
          <w:b/>
          <w:bCs w:val="0"/>
          <w:kern w:val="2"/>
          <w:sz w:val="24"/>
          <w:szCs w:val="24"/>
          <w:lang w:val="en-US" w:eastAsia="zh-CN" w:bidi="ar-SA"/>
        </w:rPr>
      </w:pPr>
      <w:r>
        <w:rPr>
          <w:rFonts w:hint="default" w:ascii="Times New Roman" w:hAnsi="Times New Roman" w:eastAsia="仿宋_GB2312" w:cs="Times New Roman"/>
          <w:b w:val="0"/>
          <w:bCs w:val="0"/>
          <w:sz w:val="24"/>
          <w:szCs w:val="24"/>
          <w:lang w:val="en-US" w:eastAsia="zh-CN"/>
        </w:rPr>
        <w:t>Django</w:t>
      </w:r>
      <w:r>
        <w:rPr>
          <w:rFonts w:hint="eastAsia" w:ascii="Times New Roman" w:hAnsi="宋体" w:eastAsia="仿宋_GB2312" w:cs="宋体"/>
          <w:b w:val="0"/>
          <w:bCs w:val="0"/>
          <w:sz w:val="24"/>
          <w:szCs w:val="24"/>
          <w:lang w:val="en-US" w:eastAsia="zh-CN"/>
        </w:rPr>
        <w:t>中创建项目的命令,在</w:t>
      </w:r>
      <w:r>
        <w:rPr>
          <w:rFonts w:hint="default" w:ascii="Times New Roman" w:hAnsi="Times New Roman" w:eastAsia="仿宋_GB2312" w:cs="Times New Roman"/>
          <w:b w:val="0"/>
          <w:bCs w:val="0"/>
          <w:sz w:val="24"/>
          <w:szCs w:val="24"/>
          <w:lang w:val="en-US" w:eastAsia="zh-CN"/>
        </w:rPr>
        <w:t>Pycharm</w:t>
      </w:r>
      <w:r>
        <w:rPr>
          <w:rFonts w:hint="eastAsia" w:ascii="Times New Roman" w:hAnsi="宋体" w:eastAsia="仿宋_GB2312" w:cs="宋体"/>
          <w:b w:val="0"/>
          <w:bCs w:val="0"/>
          <w:sz w:val="24"/>
          <w:szCs w:val="24"/>
          <w:lang w:val="en-US" w:eastAsia="zh-CN"/>
        </w:rPr>
        <w:t>上的命令行中输入</w:t>
      </w:r>
      <w:r>
        <w:rPr>
          <w:rFonts w:hint="default" w:ascii="Times New Roman" w:hAnsi="Times New Roman" w:eastAsia="仿宋_GB2312" w:cs="Times New Roman"/>
          <w:b w:val="0"/>
          <w:bCs w:val="0"/>
          <w:sz w:val="24"/>
          <w:szCs w:val="24"/>
          <w:lang w:val="en-US" w:eastAsia="zh-CN"/>
        </w:rPr>
        <w:t xml:space="preserve">python manage.py startapp </w:t>
      </w:r>
      <w:r>
        <w:rPr>
          <w:rFonts w:hint="eastAsia" w:ascii="Times New Roman" w:eastAsia="仿宋_GB2312" w:cs="Times New Roman"/>
          <w:b w:val="0"/>
          <w:bCs w:val="0"/>
          <w:sz w:val="24"/>
          <w:szCs w:val="24"/>
          <w:lang w:val="en-US" w:eastAsia="zh-CN"/>
        </w:rPr>
        <w:t>HomeApp</w:t>
      </w:r>
      <w:r>
        <w:rPr>
          <w:rFonts w:hint="eastAsia" w:ascii="Times New Roman" w:hAnsi="宋体" w:eastAsia="仿宋_GB2312" w:cs="宋体"/>
          <w:b w:val="0"/>
          <w:bCs w:val="0"/>
          <w:sz w:val="24"/>
          <w:szCs w:val="24"/>
          <w:lang w:val="en-US" w:eastAsia="zh-CN"/>
        </w:rPr>
        <w:t>创建首页项目。</w:t>
      </w:r>
    </w:p>
    <w:p>
      <w:pPr>
        <w:keepNext w:val="0"/>
        <w:keepLines w:val="0"/>
        <w:pageBreakBefore w:val="0"/>
        <w:widowControl w:val="0"/>
        <w:numPr>
          <w:ilvl w:val="0"/>
          <w:numId w:val="0"/>
        </w:numPr>
        <w:tabs>
          <w:tab w:val="left" w:pos="1249"/>
        </w:tabs>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1"/>
        <w:rPr>
          <w:rFonts w:hint="eastAsia" w:ascii="黑体" w:hAnsi="黑体" w:eastAsia="黑体" w:cs="黑体"/>
          <w:b w:val="0"/>
          <w:bCs/>
          <w:sz w:val="24"/>
          <w:szCs w:val="24"/>
          <w:lang w:val="en-US" w:eastAsia="zh-CN"/>
          <w:rPrChange w:id="1858" w:author="熊大如如" w:date="2020-04-14T20:42:34Z">
            <w:rPr>
              <w:rFonts w:hint="eastAsia" w:ascii="Times New Roman" w:hAnsi="宋体" w:eastAsia="仿宋_GB2312" w:cs="宋体"/>
              <w:b/>
              <w:bCs w:val="0"/>
              <w:sz w:val="24"/>
              <w:szCs w:val="24"/>
              <w:lang w:val="en-US" w:eastAsia="zh-CN"/>
            </w:rPr>
          </w:rPrChange>
        </w:rPr>
        <w:pPrChange w:id="1857" w:author="熊大如如" w:date="2020-04-14T20:43:42Z">
          <w:pPr>
            <w:keepNext w:val="0"/>
            <w:keepLines w:val="0"/>
            <w:pageBreakBefore w:val="0"/>
            <w:widowControl w:val="0"/>
            <w:numPr>
              <w:ilvl w:val="0"/>
              <w:numId w:val="0"/>
            </w:numPr>
            <w:tabs>
              <w:tab w:val="left" w:pos="1249"/>
            </w:tabs>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pPr>
        </w:pPrChange>
      </w:pPr>
      <w:del w:id="1859" w:author="熊大如如" w:date="2020-03-13T16:23:55Z">
        <w:bookmarkStart w:id="148" w:name="_Toc25624"/>
        <w:bookmarkStart w:id="149" w:name="_Toc27101"/>
        <w:r>
          <w:rPr>
            <w:rFonts w:hint="eastAsia" w:ascii="黑体" w:hAnsi="黑体" w:eastAsia="黑体" w:cs="黑体"/>
            <w:b w:val="0"/>
            <w:bCs/>
            <w:sz w:val="24"/>
            <w:szCs w:val="24"/>
            <w:lang w:val="en-US" w:eastAsia="zh-CN"/>
            <w:rPrChange w:id="1860" w:author="熊大如如" w:date="2020-04-14T20:42:34Z">
              <w:rPr>
                <w:rFonts w:hint="default" w:ascii="Times New Roman" w:hAnsi="宋体" w:eastAsia="仿宋_GB2312" w:cs="宋体"/>
                <w:b/>
                <w:bCs w:val="0"/>
                <w:sz w:val="24"/>
                <w:szCs w:val="24"/>
                <w:lang w:val="en-US" w:eastAsia="zh-CN"/>
              </w:rPr>
            </w:rPrChange>
          </w:rPr>
          <w:delText>（二）</w:delText>
        </w:r>
      </w:del>
      <w:ins w:id="1861" w:author="熊大如如" w:date="2020-03-13T16:23:55Z">
        <w:r>
          <w:rPr>
            <w:rFonts w:hint="eastAsia" w:ascii="黑体" w:hAnsi="黑体" w:eastAsia="黑体" w:cs="黑体"/>
            <w:b w:val="0"/>
            <w:bCs/>
            <w:sz w:val="24"/>
            <w:szCs w:val="24"/>
            <w:lang w:val="en-US" w:eastAsia="zh-CN"/>
            <w:rPrChange w:id="1862" w:author="熊大如如" w:date="2020-04-14T20:42:34Z">
              <w:rPr>
                <w:rFonts w:hint="eastAsia" w:hAnsi="宋体" w:eastAsia="仿宋_GB2312" w:cs="宋体"/>
                <w:b/>
                <w:bCs w:val="0"/>
                <w:sz w:val="24"/>
                <w:szCs w:val="24"/>
                <w:lang w:val="en-US" w:eastAsia="zh-CN"/>
              </w:rPr>
            </w:rPrChange>
          </w:rPr>
          <w:t>4</w:t>
        </w:r>
      </w:ins>
      <w:ins w:id="1863" w:author="熊大如如" w:date="2020-03-13T16:23:56Z">
        <w:r>
          <w:rPr>
            <w:rFonts w:hint="eastAsia" w:ascii="黑体" w:hAnsi="黑体" w:eastAsia="黑体" w:cs="黑体"/>
            <w:b w:val="0"/>
            <w:bCs/>
            <w:sz w:val="24"/>
            <w:szCs w:val="24"/>
            <w:lang w:val="en-US" w:eastAsia="zh-CN"/>
            <w:rPrChange w:id="1864" w:author="熊大如如" w:date="2020-04-14T20:42:34Z">
              <w:rPr>
                <w:rFonts w:hint="eastAsia" w:hAnsi="宋体" w:eastAsia="仿宋_GB2312" w:cs="宋体"/>
                <w:b/>
                <w:bCs w:val="0"/>
                <w:sz w:val="24"/>
                <w:szCs w:val="24"/>
                <w:lang w:val="en-US" w:eastAsia="zh-CN"/>
              </w:rPr>
            </w:rPrChange>
          </w:rPr>
          <w:t>.</w:t>
        </w:r>
      </w:ins>
      <w:ins w:id="1865" w:author="熊大如如" w:date="2020-04-14T20:43:38Z">
        <w:r>
          <w:rPr>
            <w:rFonts w:hint="eastAsia" w:ascii="黑体" w:hAnsi="黑体" w:eastAsia="黑体" w:cs="黑体"/>
            <w:b w:val="0"/>
            <w:bCs/>
            <w:sz w:val="24"/>
            <w:szCs w:val="24"/>
            <w:lang w:val="en-US" w:eastAsia="zh-CN"/>
          </w:rPr>
          <w:t>1.</w:t>
        </w:r>
      </w:ins>
      <w:ins w:id="1866" w:author="熊大如如" w:date="2020-04-14T20:43:39Z">
        <w:r>
          <w:rPr>
            <w:rFonts w:hint="eastAsia" w:ascii="黑体" w:hAnsi="黑体" w:eastAsia="黑体" w:cs="黑体"/>
            <w:b w:val="0"/>
            <w:bCs/>
            <w:sz w:val="24"/>
            <w:szCs w:val="24"/>
            <w:lang w:val="en-US" w:eastAsia="zh-CN"/>
          </w:rPr>
          <w:t>2</w:t>
        </w:r>
      </w:ins>
      <w:r>
        <w:rPr>
          <w:rFonts w:hint="eastAsia" w:ascii="黑体" w:hAnsi="黑体" w:eastAsia="黑体" w:cs="黑体"/>
          <w:b w:val="0"/>
          <w:bCs/>
          <w:sz w:val="24"/>
          <w:szCs w:val="24"/>
          <w:lang w:val="en-US" w:eastAsia="zh-CN"/>
          <w:rPrChange w:id="1867" w:author="熊大如如" w:date="2020-04-14T20:42:34Z">
            <w:rPr>
              <w:rFonts w:hint="eastAsia" w:ascii="Times New Roman" w:hAnsi="宋体" w:eastAsia="仿宋_GB2312" w:cs="宋体"/>
              <w:b/>
              <w:bCs w:val="0"/>
              <w:sz w:val="24"/>
              <w:szCs w:val="24"/>
              <w:lang w:val="en-US" w:eastAsia="zh-CN"/>
            </w:rPr>
          </w:rPrChange>
        </w:rPr>
        <w:t>首页部分的模型创建</w:t>
      </w:r>
      <w:bookmarkEnd w:id="148"/>
      <w:bookmarkEnd w:id="149"/>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此处模型创建我们使用的是</w:t>
      </w:r>
      <w:r>
        <w:rPr>
          <w:rFonts w:hint="default" w:ascii="Times New Roman" w:hAnsi="Times New Roman" w:eastAsia="仿宋_GB2312" w:cs="Times New Roman"/>
          <w:b w:val="0"/>
          <w:bCs w:val="0"/>
          <w:sz w:val="24"/>
          <w:szCs w:val="24"/>
          <w:lang w:val="en-US" w:eastAsia="zh-CN"/>
        </w:rPr>
        <w:t>MySQL</w:t>
      </w:r>
      <w:r>
        <w:rPr>
          <w:rFonts w:hint="eastAsia" w:ascii="Times New Roman" w:hAnsi="宋体" w:eastAsia="仿宋_GB2312" w:cs="宋体"/>
          <w:b w:val="0"/>
          <w:bCs w:val="0"/>
          <w:sz w:val="24"/>
          <w:szCs w:val="24"/>
          <w:lang w:val="en-US" w:eastAsia="zh-CN"/>
        </w:rPr>
        <w:t>数据库，</w:t>
      </w:r>
      <w:r>
        <w:rPr>
          <w:rFonts w:hint="default" w:ascii="Times New Roman" w:hAnsi="Times New Roman" w:eastAsia="仿宋_GB2312" w:cs="Times New Roman"/>
          <w:b w:val="0"/>
          <w:bCs w:val="0"/>
          <w:sz w:val="24"/>
          <w:szCs w:val="24"/>
          <w:lang w:val="en-US" w:eastAsia="zh-CN"/>
        </w:rPr>
        <w:t>MySQL</w:t>
      </w:r>
      <w:r>
        <w:rPr>
          <w:rFonts w:hint="eastAsia" w:ascii="Times New Roman" w:hAnsi="宋体" w:eastAsia="仿宋_GB2312" w:cs="宋体"/>
          <w:b w:val="0"/>
          <w:bCs w:val="0"/>
          <w:sz w:val="24"/>
          <w:szCs w:val="24"/>
          <w:lang w:val="en-US" w:eastAsia="zh-CN"/>
        </w:rPr>
        <w:t>数据库社区版免费且好用，可以满足我们的使用需求。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模型的创建我们可以在</w:t>
      </w:r>
      <w:r>
        <w:rPr>
          <w:rFonts w:hint="default" w:ascii="Times New Roman" w:hAnsi="Times New Roman" w:eastAsia="仿宋_GB2312" w:cs="Times New Roman"/>
          <w:b w:val="0"/>
          <w:bCs w:val="0"/>
          <w:sz w:val="24"/>
          <w:szCs w:val="24"/>
          <w:lang w:val="en-US" w:eastAsia="zh-CN"/>
        </w:rPr>
        <w:t>IDE</w:t>
      </w:r>
      <w:r>
        <w:rPr>
          <w:rFonts w:hint="eastAsia" w:ascii="Times New Roman" w:hAnsi="宋体" w:eastAsia="仿宋_GB2312" w:cs="宋体"/>
          <w:b w:val="0"/>
          <w:bCs w:val="0"/>
          <w:sz w:val="24"/>
          <w:szCs w:val="24"/>
          <w:lang w:val="en-US" w:eastAsia="zh-CN"/>
        </w:rPr>
        <w:t>中完成，此处我们一直使用</w:t>
      </w:r>
      <w:r>
        <w:rPr>
          <w:rFonts w:hint="default" w:ascii="Times New Roman" w:hAnsi="Times New Roman" w:eastAsia="仿宋_GB2312" w:cs="Times New Roman"/>
          <w:b w:val="0"/>
          <w:bCs w:val="0"/>
          <w:sz w:val="24"/>
          <w:szCs w:val="24"/>
          <w:lang w:val="en-US" w:eastAsia="zh-CN"/>
        </w:rPr>
        <w:t>Pycharm</w:t>
      </w:r>
      <w:r>
        <w:rPr>
          <w:rFonts w:hint="eastAsia" w:ascii="Times New Roman" w:hAnsi="宋体" w:eastAsia="仿宋_GB2312" w:cs="宋体"/>
          <w:b w:val="0"/>
          <w:bCs w:val="0"/>
          <w:sz w:val="24"/>
          <w:szCs w:val="24"/>
          <w:lang w:val="en-US" w:eastAsia="zh-CN"/>
        </w:rPr>
        <w:t>，在</w:t>
      </w:r>
      <w:r>
        <w:rPr>
          <w:rFonts w:hint="default" w:ascii="Times New Roman" w:hAnsi="Times New Roman" w:eastAsia="仿宋_GB2312" w:cs="Times New Roman"/>
          <w:b w:val="0"/>
          <w:bCs w:val="0"/>
          <w:sz w:val="24"/>
          <w:szCs w:val="24"/>
          <w:lang w:val="en-US" w:eastAsia="zh-CN"/>
        </w:rPr>
        <w:t>Pycharm</w:t>
      </w:r>
      <w:r>
        <w:rPr>
          <w:rFonts w:hint="eastAsia" w:ascii="Times New Roman" w:hAnsi="宋体" w:eastAsia="仿宋_GB2312" w:cs="宋体"/>
          <w:b w:val="0"/>
          <w:bCs w:val="0"/>
          <w:sz w:val="24"/>
          <w:szCs w:val="24"/>
          <w:lang w:val="en-US" w:eastAsia="zh-CN"/>
        </w:rPr>
        <w:t>中找到</w:t>
      </w:r>
      <w:r>
        <w:rPr>
          <w:rFonts w:hint="default" w:ascii="Times New Roman" w:hAnsi="Times New Roman" w:eastAsia="仿宋_GB2312" w:cs="Times New Roman"/>
          <w:b w:val="0"/>
          <w:bCs w:val="0"/>
          <w:sz w:val="24"/>
          <w:szCs w:val="24"/>
          <w:lang w:val="en-US" w:eastAsia="zh-CN"/>
        </w:rPr>
        <w:t>HomeApp</w:t>
      </w:r>
      <w:r>
        <w:rPr>
          <w:rFonts w:hint="eastAsia" w:ascii="Times New Roman" w:hAnsi="宋体" w:eastAsia="仿宋_GB2312" w:cs="宋体"/>
          <w:b w:val="0"/>
          <w:bCs w:val="0"/>
          <w:sz w:val="24"/>
          <w:szCs w:val="24"/>
          <w:lang w:val="en-US" w:eastAsia="zh-CN"/>
        </w:rPr>
        <w:t>然后打开它的</w:t>
      </w:r>
      <w:r>
        <w:rPr>
          <w:rFonts w:hint="default" w:ascii="Times New Roman" w:hAnsi="Times New Roman" w:eastAsia="仿宋_GB2312" w:cs="Times New Roman"/>
          <w:b w:val="0"/>
          <w:bCs w:val="0"/>
          <w:sz w:val="24"/>
          <w:szCs w:val="24"/>
          <w:lang w:val="en-US" w:eastAsia="zh-CN"/>
        </w:rPr>
        <w:t>models.py</w:t>
      </w:r>
      <w:r>
        <w:rPr>
          <w:rFonts w:hint="eastAsia" w:ascii="Times New Roman" w:hAnsi="宋体" w:eastAsia="仿宋_GB2312" w:cs="宋体"/>
          <w:b w:val="0"/>
          <w:bCs w:val="0"/>
          <w:sz w:val="24"/>
          <w:szCs w:val="24"/>
          <w:lang w:val="en-US" w:eastAsia="zh-CN"/>
        </w:rPr>
        <w:t>文件创建模型。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我们在</w:t>
      </w:r>
      <w:r>
        <w:rPr>
          <w:rFonts w:hint="default" w:ascii="Times New Roman" w:hAnsi="Times New Roman" w:eastAsia="仿宋_GB2312" w:cs="Times New Roman"/>
          <w:b w:val="0"/>
          <w:bCs w:val="0"/>
          <w:sz w:val="24"/>
          <w:szCs w:val="24"/>
          <w:lang w:val="en-US" w:eastAsia="zh-CN"/>
        </w:rPr>
        <w:t>HomeApp</w:t>
      </w:r>
      <w:r>
        <w:rPr>
          <w:rFonts w:hint="eastAsia" w:ascii="Times New Roman" w:hAnsi="宋体" w:eastAsia="仿宋_GB2312" w:cs="宋体"/>
          <w:b w:val="0"/>
          <w:bCs w:val="0"/>
          <w:sz w:val="24"/>
          <w:szCs w:val="24"/>
          <w:lang w:val="en-US" w:eastAsia="zh-CN"/>
        </w:rPr>
        <w:t>也就是首页中构建模型的字段主要是首页要展示的商品图片、商品名字、商品价格等等。</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ins w:id="1868" w:author="熊大如如" w:date="2020-04-14T20:26:14Z"/>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创建模型完成后，我们在</w:t>
      </w:r>
      <w:r>
        <w:rPr>
          <w:rFonts w:hint="default" w:ascii="Times New Roman" w:hAnsi="Times New Roman" w:eastAsia="仿宋_GB2312" w:cs="Times New Roman"/>
          <w:b w:val="0"/>
          <w:bCs w:val="0"/>
          <w:sz w:val="24"/>
          <w:szCs w:val="24"/>
          <w:lang w:val="en-US" w:eastAsia="zh-CN"/>
        </w:rPr>
        <w:t>Pycharm</w:t>
      </w:r>
      <w:r>
        <w:rPr>
          <w:rFonts w:hint="eastAsia" w:ascii="Times New Roman" w:hAnsi="宋体" w:eastAsia="仿宋_GB2312" w:cs="宋体"/>
          <w:b w:val="0"/>
          <w:bCs w:val="0"/>
          <w:sz w:val="24"/>
          <w:szCs w:val="24"/>
          <w:lang w:val="en-US" w:eastAsia="zh-CN"/>
        </w:rPr>
        <w:t>命令行中输入</w:t>
      </w:r>
      <w:r>
        <w:rPr>
          <w:rFonts w:hint="default" w:ascii="Times New Roman" w:hAnsi="Times New Roman" w:eastAsia="仿宋_GB2312" w:cs="Times New Roman"/>
          <w:b w:val="0"/>
          <w:bCs w:val="0"/>
          <w:sz w:val="24"/>
          <w:szCs w:val="24"/>
          <w:lang w:val="en-US" w:eastAsia="zh-CN"/>
        </w:rPr>
        <w:t>python manage.py makemigrations</w:t>
      </w:r>
      <w:r>
        <w:rPr>
          <w:rFonts w:hint="eastAsia" w:ascii="Times New Roman" w:hAnsi="宋体" w:eastAsia="仿宋_GB2312" w:cs="宋体"/>
          <w:b w:val="0"/>
          <w:bCs w:val="0"/>
          <w:sz w:val="24"/>
          <w:szCs w:val="24"/>
          <w:lang w:val="en-US" w:eastAsia="zh-CN"/>
        </w:rPr>
        <w:t>然后输入</w:t>
      </w:r>
      <w:r>
        <w:rPr>
          <w:rFonts w:hint="default" w:ascii="Times New Roman" w:hAnsi="Times New Roman" w:eastAsia="仿宋_GB2312" w:cs="Times New Roman"/>
          <w:b w:val="0"/>
          <w:bCs w:val="0"/>
          <w:sz w:val="24"/>
          <w:szCs w:val="24"/>
          <w:lang w:val="en-US" w:eastAsia="zh-CN"/>
        </w:rPr>
        <w:t>python manage.py migrate</w:t>
      </w:r>
      <w:r>
        <w:rPr>
          <w:rFonts w:hint="eastAsia" w:ascii="Times New Roman" w:hAnsi="宋体" w:eastAsia="仿宋_GB2312" w:cs="宋体"/>
          <w:b w:val="0"/>
          <w:bCs w:val="0"/>
          <w:sz w:val="24"/>
          <w:szCs w:val="24"/>
          <w:lang w:val="en-US" w:eastAsia="zh-CN"/>
        </w:rPr>
        <w:t xml:space="preserve"> 完成模型的迁移，即把模型迁移到</w:t>
      </w:r>
      <w:r>
        <w:rPr>
          <w:rFonts w:hint="default" w:ascii="Times New Roman" w:hAnsi="Times New Roman" w:eastAsia="仿宋_GB2312" w:cs="Times New Roman"/>
          <w:b w:val="0"/>
          <w:bCs w:val="0"/>
          <w:sz w:val="24"/>
          <w:szCs w:val="24"/>
          <w:lang w:val="en-US" w:eastAsia="zh-CN"/>
        </w:rPr>
        <w:t>MySQL</w:t>
      </w:r>
      <w:r>
        <w:rPr>
          <w:rFonts w:hint="eastAsia" w:ascii="Times New Roman" w:hAnsi="宋体" w:eastAsia="仿宋_GB2312" w:cs="宋体"/>
          <w:b w:val="0"/>
          <w:bCs w:val="0"/>
          <w:sz w:val="24"/>
          <w:szCs w:val="24"/>
          <w:lang w:val="en-US" w:eastAsia="zh-CN"/>
        </w:rPr>
        <w:t>数据库的指定数据库中。</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ins w:id="1869" w:author="熊大如如" w:date="2020-03-13T17:41:24Z"/>
          <w:rFonts w:hint="eastAsia" w:ascii="Times New Roman" w:hAnsi="宋体" w:eastAsia="仿宋_GB2312" w:cs="宋体"/>
          <w:b w:val="0"/>
          <w:bCs w:val="0"/>
          <w:sz w:val="24"/>
          <w:szCs w:val="24"/>
          <w:lang w:val="en-US" w:eastAsia="zh-CN"/>
        </w:rPr>
      </w:pPr>
      <w:ins w:id="1870" w:author="熊大如如" w:date="2020-04-14T20:26:15Z">
        <w:r>
          <w:rPr>
            <w:rFonts w:hint="eastAsia" w:ascii="仿宋" w:hAnsi="仿宋" w:eastAsia="仿宋" w:cs="仿宋"/>
            <w:b w:val="0"/>
            <w:bCs w:val="0"/>
            <w:sz w:val="24"/>
            <w:szCs w:val="24"/>
            <w:lang w:val="en-US" w:eastAsia="zh-CN"/>
          </w:rPr>
          <w:t>// 首页部分的模型代码</w:t>
        </w:r>
      </w:ins>
    </w:p>
    <w:p>
      <w:pPr>
        <w:pStyle w:val="7"/>
        <w:keepNext w:val="0"/>
        <w:keepLines w:val="0"/>
        <w:pageBreakBefore w:val="0"/>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ins w:id="1872" w:author="熊大如如" w:date="2020-03-13T17:43:27Z"/>
          <w:rFonts w:hint="eastAsia" w:ascii="仿宋" w:hAnsi="仿宋" w:eastAsia="仿宋" w:cs="仿宋"/>
          <w:b w:val="0"/>
          <w:bCs w:val="0"/>
          <w:sz w:val="24"/>
          <w:szCs w:val="24"/>
          <w:lang w:val="en-US" w:eastAsia="zh-CN"/>
        </w:rPr>
        <w:pPrChange w:id="1871" w:author="熊大如如" w:date="2020-04-14T20:25:34Z">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pPr>
        </w:pPrChange>
      </w:pPr>
      <w:ins w:id="1873" w:author="熊大如如" w:date="2020-03-13T17:46:52Z">
        <w:r>
          <w:rPr>
            <w:rFonts w:hint="default" w:ascii="Times New Roman" w:hAnsi="Times New Roman" w:eastAsia="Consolas" w:cs="Times New Roman"/>
            <w:b/>
            <w:color w:val="000080"/>
            <w:sz w:val="24"/>
            <w:szCs w:val="24"/>
            <w:shd w:val="clear" w:fill="FFFFFF"/>
          </w:rPr>
          <w:t xml:space="preserve">class </w:t>
        </w:r>
      </w:ins>
      <w:ins w:id="1874" w:author="熊大如如" w:date="2020-03-13T17:46:52Z">
        <w:r>
          <w:rPr>
            <w:rFonts w:hint="default" w:ascii="Times New Roman" w:hAnsi="Times New Roman" w:eastAsia="Consolas" w:cs="Times New Roman"/>
            <w:color w:val="000000"/>
            <w:sz w:val="24"/>
            <w:szCs w:val="24"/>
            <w:shd w:val="clear" w:fill="FFFFFF"/>
          </w:rPr>
          <w:t>AxfWheel(models.Model):</w:t>
        </w:r>
      </w:ins>
      <w:ins w:id="1875" w:author="熊大如如" w:date="2020-03-13T17:46:52Z">
        <w:r>
          <w:rPr>
            <w:rFonts w:hint="default" w:ascii="Times New Roman" w:hAnsi="Times New Roman" w:eastAsia="Consolas" w:cs="Times New Roman"/>
            <w:color w:val="000000"/>
            <w:sz w:val="24"/>
            <w:szCs w:val="24"/>
            <w:shd w:val="clear" w:fill="FFFFFF"/>
          </w:rPr>
          <w:br w:type="textWrapping"/>
        </w:r>
      </w:ins>
      <w:ins w:id="1876" w:author="熊大如如" w:date="2020-03-13T17:46:52Z">
        <w:r>
          <w:rPr>
            <w:rFonts w:hint="default" w:ascii="Times New Roman" w:hAnsi="Times New Roman" w:eastAsia="Consolas" w:cs="Times New Roman"/>
            <w:color w:val="000000"/>
            <w:sz w:val="24"/>
            <w:szCs w:val="24"/>
            <w:shd w:val="clear" w:fill="FFFFFF"/>
          </w:rPr>
          <w:t xml:space="preserve">    img = models.CharField(</w:t>
        </w:r>
      </w:ins>
      <w:ins w:id="1877" w:author="熊大如如" w:date="2020-03-13T17:46:52Z">
        <w:r>
          <w:rPr>
            <w:rFonts w:hint="default" w:ascii="Times New Roman" w:hAnsi="Times New Roman" w:eastAsia="Consolas" w:cs="Times New Roman"/>
            <w:color w:val="660099"/>
            <w:sz w:val="24"/>
            <w:szCs w:val="24"/>
            <w:shd w:val="clear" w:fill="FFFFFF"/>
          </w:rPr>
          <w:t>max_length</w:t>
        </w:r>
      </w:ins>
      <w:ins w:id="1878" w:author="熊大如如" w:date="2020-03-13T17:46:52Z">
        <w:r>
          <w:rPr>
            <w:rFonts w:hint="default" w:ascii="Times New Roman" w:hAnsi="Times New Roman" w:eastAsia="Consolas" w:cs="Times New Roman"/>
            <w:color w:val="000000"/>
            <w:sz w:val="24"/>
            <w:szCs w:val="24"/>
            <w:shd w:val="clear" w:fill="FFFFFF"/>
          </w:rPr>
          <w:t>=</w:t>
        </w:r>
      </w:ins>
      <w:ins w:id="1879" w:author="熊大如如" w:date="2020-03-13T17:46:52Z">
        <w:r>
          <w:rPr>
            <w:rFonts w:hint="default" w:ascii="Times New Roman" w:hAnsi="Times New Roman" w:eastAsia="Consolas" w:cs="Times New Roman"/>
            <w:color w:val="0000FF"/>
            <w:sz w:val="24"/>
            <w:szCs w:val="24"/>
            <w:shd w:val="clear" w:fill="FFFFFF"/>
          </w:rPr>
          <w:t>256</w:t>
        </w:r>
      </w:ins>
      <w:ins w:id="1880" w:author="熊大如如" w:date="2020-03-13T17:46:52Z">
        <w:r>
          <w:rPr>
            <w:rFonts w:hint="default" w:ascii="Times New Roman" w:hAnsi="Times New Roman" w:eastAsia="Consolas" w:cs="Times New Roman"/>
            <w:color w:val="000000"/>
            <w:sz w:val="24"/>
            <w:szCs w:val="24"/>
            <w:shd w:val="clear" w:fill="FFFFFF"/>
          </w:rPr>
          <w:t>)</w:t>
        </w:r>
      </w:ins>
      <w:ins w:id="1881" w:author="熊大如如" w:date="2020-03-13T17:46:52Z">
        <w:r>
          <w:rPr>
            <w:rFonts w:hint="default" w:ascii="Times New Roman" w:hAnsi="Times New Roman" w:eastAsia="Consolas" w:cs="Times New Roman"/>
            <w:color w:val="000000"/>
            <w:sz w:val="24"/>
            <w:szCs w:val="24"/>
            <w:shd w:val="clear" w:fill="FFFFFF"/>
          </w:rPr>
          <w:br w:type="textWrapping"/>
        </w:r>
      </w:ins>
      <w:ins w:id="1882" w:author="熊大如如" w:date="2020-03-13T17:46:52Z">
        <w:r>
          <w:rPr>
            <w:rFonts w:hint="default" w:ascii="Times New Roman" w:hAnsi="Times New Roman" w:eastAsia="Consolas" w:cs="Times New Roman"/>
            <w:color w:val="000000"/>
            <w:sz w:val="24"/>
            <w:szCs w:val="24"/>
            <w:shd w:val="clear" w:fill="FFFFFF"/>
          </w:rPr>
          <w:t xml:space="preserve">    name = models.CharField(</w:t>
        </w:r>
      </w:ins>
      <w:ins w:id="1883" w:author="熊大如如" w:date="2020-03-13T17:46:52Z">
        <w:r>
          <w:rPr>
            <w:rFonts w:hint="default" w:ascii="Times New Roman" w:hAnsi="Times New Roman" w:eastAsia="Consolas" w:cs="Times New Roman"/>
            <w:color w:val="660099"/>
            <w:sz w:val="24"/>
            <w:szCs w:val="24"/>
            <w:shd w:val="clear" w:fill="FFFFFF"/>
          </w:rPr>
          <w:t>max_length</w:t>
        </w:r>
      </w:ins>
      <w:ins w:id="1884" w:author="熊大如如" w:date="2020-03-13T17:46:52Z">
        <w:r>
          <w:rPr>
            <w:rFonts w:hint="default" w:ascii="Times New Roman" w:hAnsi="Times New Roman" w:eastAsia="Consolas" w:cs="Times New Roman"/>
            <w:color w:val="000000"/>
            <w:sz w:val="24"/>
            <w:szCs w:val="24"/>
            <w:shd w:val="clear" w:fill="FFFFFF"/>
          </w:rPr>
          <w:t>=</w:t>
        </w:r>
      </w:ins>
      <w:ins w:id="1885" w:author="熊大如如" w:date="2020-03-13T17:46:52Z">
        <w:r>
          <w:rPr>
            <w:rFonts w:hint="default" w:ascii="Times New Roman" w:hAnsi="Times New Roman" w:eastAsia="Consolas" w:cs="Times New Roman"/>
            <w:color w:val="0000FF"/>
            <w:sz w:val="24"/>
            <w:szCs w:val="24"/>
            <w:shd w:val="clear" w:fill="FFFFFF"/>
          </w:rPr>
          <w:t>32</w:t>
        </w:r>
      </w:ins>
      <w:ins w:id="1886" w:author="熊大如如" w:date="2020-03-13T17:46:52Z">
        <w:r>
          <w:rPr>
            <w:rFonts w:hint="default" w:ascii="Times New Roman" w:hAnsi="Times New Roman" w:eastAsia="Consolas" w:cs="Times New Roman"/>
            <w:color w:val="000000"/>
            <w:sz w:val="24"/>
            <w:szCs w:val="24"/>
            <w:shd w:val="clear" w:fill="FFFFFF"/>
          </w:rPr>
          <w:t>)</w:t>
        </w:r>
      </w:ins>
      <w:ins w:id="1887" w:author="熊大如如" w:date="2020-03-13T17:46:52Z">
        <w:r>
          <w:rPr>
            <w:rFonts w:hint="default" w:ascii="Times New Roman" w:hAnsi="Times New Roman" w:eastAsia="Consolas" w:cs="Times New Roman"/>
            <w:color w:val="000000"/>
            <w:sz w:val="24"/>
            <w:szCs w:val="24"/>
            <w:shd w:val="clear" w:fill="FFFFFF"/>
          </w:rPr>
          <w:br w:type="textWrapping"/>
        </w:r>
      </w:ins>
      <w:ins w:id="1888" w:author="熊大如如" w:date="2020-03-13T17:46:52Z">
        <w:r>
          <w:rPr>
            <w:rFonts w:hint="default" w:ascii="Times New Roman" w:hAnsi="Times New Roman" w:eastAsia="Consolas" w:cs="Times New Roman"/>
            <w:color w:val="000000"/>
            <w:sz w:val="24"/>
            <w:szCs w:val="24"/>
            <w:shd w:val="clear" w:fill="FFFFFF"/>
          </w:rPr>
          <w:t xml:space="preserve">    trackid = models.IntegerField()</w:t>
        </w:r>
      </w:ins>
      <w:ins w:id="1889" w:author="熊大如如" w:date="2020-03-13T17:46:52Z">
        <w:r>
          <w:rPr>
            <w:rFonts w:hint="default" w:ascii="Times New Roman" w:hAnsi="Times New Roman" w:eastAsia="Consolas" w:cs="Times New Roman"/>
            <w:color w:val="000000"/>
            <w:sz w:val="24"/>
            <w:szCs w:val="24"/>
            <w:shd w:val="clear" w:fill="FFFFFF"/>
          </w:rPr>
          <w:br w:type="textWrapping"/>
        </w:r>
      </w:ins>
      <w:ins w:id="1890" w:author="熊大如如" w:date="2020-03-13T17:46:52Z">
        <w:r>
          <w:rPr>
            <w:rFonts w:hint="default" w:ascii="Times New Roman" w:hAnsi="Times New Roman" w:eastAsia="Consolas" w:cs="Times New Roman"/>
            <w:color w:val="000000"/>
            <w:sz w:val="24"/>
            <w:szCs w:val="24"/>
            <w:shd w:val="clear" w:fill="FFFFFF"/>
          </w:rPr>
          <w:br w:type="textWrapping"/>
        </w:r>
      </w:ins>
      <w:ins w:id="1891" w:author="熊大如如" w:date="2020-03-13T17:46:52Z">
        <w:r>
          <w:rPr>
            <w:rFonts w:hint="default" w:ascii="Times New Roman" w:hAnsi="Times New Roman" w:eastAsia="Consolas" w:cs="Times New Roman"/>
            <w:color w:val="000000"/>
            <w:sz w:val="24"/>
            <w:szCs w:val="24"/>
            <w:shd w:val="clear" w:fill="FFFFFF"/>
          </w:rPr>
          <w:t xml:space="preserve">    </w:t>
        </w:r>
      </w:ins>
      <w:ins w:id="1892" w:author="熊大如如" w:date="2020-03-13T17:46:52Z">
        <w:r>
          <w:rPr>
            <w:rFonts w:hint="default" w:ascii="Times New Roman" w:hAnsi="Times New Roman" w:eastAsia="Consolas" w:cs="Times New Roman"/>
            <w:b/>
            <w:color w:val="000080"/>
            <w:sz w:val="24"/>
            <w:szCs w:val="24"/>
            <w:shd w:val="clear" w:fill="FFFFFF"/>
          </w:rPr>
          <w:t xml:space="preserve">class </w:t>
        </w:r>
      </w:ins>
      <w:ins w:id="1893" w:author="熊大如如" w:date="2020-03-13T17:46:52Z">
        <w:r>
          <w:rPr>
            <w:rFonts w:hint="default" w:ascii="Times New Roman" w:hAnsi="Times New Roman" w:eastAsia="Consolas" w:cs="Times New Roman"/>
            <w:color w:val="000000"/>
            <w:sz w:val="24"/>
            <w:szCs w:val="24"/>
            <w:shd w:val="clear" w:fill="FFFFFF"/>
          </w:rPr>
          <w:t>Meta:</w:t>
        </w:r>
      </w:ins>
      <w:ins w:id="1894" w:author="熊大如如" w:date="2020-03-13T17:46:52Z">
        <w:r>
          <w:rPr>
            <w:rFonts w:hint="default" w:ascii="Times New Roman" w:hAnsi="Times New Roman" w:eastAsia="Consolas" w:cs="Times New Roman"/>
            <w:color w:val="000000"/>
            <w:sz w:val="24"/>
            <w:szCs w:val="24"/>
            <w:shd w:val="clear" w:fill="FFFFFF"/>
          </w:rPr>
          <w:br w:type="textWrapping"/>
        </w:r>
      </w:ins>
      <w:ins w:id="1895" w:author="熊大如如" w:date="2020-03-13T17:46:52Z">
        <w:r>
          <w:rPr>
            <w:rFonts w:hint="default" w:ascii="Times New Roman" w:hAnsi="Times New Roman" w:eastAsia="Consolas" w:cs="Times New Roman"/>
            <w:color w:val="000000"/>
            <w:sz w:val="24"/>
            <w:szCs w:val="24"/>
            <w:shd w:val="clear" w:fill="FFFFFF"/>
          </w:rPr>
          <w:t xml:space="preserve">        db_table = </w:t>
        </w:r>
      </w:ins>
      <w:ins w:id="1896" w:author="熊大如如" w:date="2020-03-13T17:46:52Z">
        <w:r>
          <w:rPr>
            <w:rFonts w:hint="default" w:ascii="Times New Roman" w:hAnsi="Times New Roman" w:eastAsia="Consolas" w:cs="Times New Roman"/>
            <w:b/>
            <w:color w:val="008080"/>
            <w:sz w:val="24"/>
            <w:szCs w:val="24"/>
            <w:shd w:val="clear" w:fill="FFFFFF"/>
          </w:rPr>
          <w:t>'axf_wheel'</w:t>
        </w:r>
      </w:ins>
      <w:ins w:id="1897" w:author="熊大如如" w:date="2020-03-13T17:46:52Z">
        <w:r>
          <w:rPr>
            <w:rFonts w:hint="default" w:ascii="Times New Roman" w:hAnsi="Times New Roman" w:eastAsia="Consolas" w:cs="Times New Roman"/>
            <w:b/>
            <w:color w:val="008080"/>
            <w:sz w:val="24"/>
            <w:szCs w:val="24"/>
            <w:shd w:val="clear" w:fill="FFFFFF"/>
          </w:rPr>
          <w:br w:type="textWrapping"/>
        </w:r>
      </w:ins>
      <w:ins w:id="1898" w:author="熊大如如" w:date="2020-03-13T17:46:52Z">
        <w:r>
          <w:rPr>
            <w:rFonts w:hint="default" w:ascii="Times New Roman" w:hAnsi="Times New Roman" w:eastAsia="Consolas" w:cs="Times New Roman"/>
            <w:b/>
            <w:color w:val="008080"/>
            <w:sz w:val="24"/>
            <w:szCs w:val="24"/>
            <w:shd w:val="clear" w:fill="FFFFFF"/>
          </w:rPr>
          <w:br w:type="textWrapping"/>
        </w:r>
      </w:ins>
      <w:ins w:id="1899" w:author="熊大如如" w:date="2020-03-13T17:46:52Z">
        <w:r>
          <w:rPr>
            <w:rFonts w:hint="default" w:ascii="Times New Roman" w:hAnsi="Times New Roman" w:eastAsia="Consolas" w:cs="Times New Roman"/>
            <w:b/>
            <w:color w:val="008080"/>
            <w:sz w:val="24"/>
            <w:szCs w:val="24"/>
            <w:shd w:val="clear" w:fill="FFFFFF"/>
          </w:rPr>
          <w:br w:type="textWrapping"/>
        </w:r>
      </w:ins>
      <w:ins w:id="1900" w:author="熊大如如" w:date="2020-03-13T17:46:52Z">
        <w:r>
          <w:rPr>
            <w:rFonts w:hint="default" w:ascii="Times New Roman" w:hAnsi="Times New Roman" w:eastAsia="Consolas" w:cs="Times New Roman"/>
            <w:b/>
            <w:color w:val="000080"/>
            <w:sz w:val="24"/>
            <w:szCs w:val="24"/>
            <w:shd w:val="clear" w:fill="FFFFFF"/>
          </w:rPr>
          <w:t xml:space="preserve">class </w:t>
        </w:r>
      </w:ins>
      <w:ins w:id="1901" w:author="熊大如如" w:date="2020-03-13T17:46:52Z">
        <w:r>
          <w:rPr>
            <w:rFonts w:hint="default" w:ascii="Times New Roman" w:hAnsi="Times New Roman" w:eastAsia="Consolas" w:cs="Times New Roman"/>
            <w:color w:val="000000"/>
            <w:sz w:val="24"/>
            <w:szCs w:val="24"/>
            <w:shd w:val="clear" w:fill="FFFFFF"/>
          </w:rPr>
          <w:t>AxfNav(models.Model):</w:t>
        </w:r>
      </w:ins>
      <w:ins w:id="1902" w:author="熊大如如" w:date="2020-03-13T17:46:52Z">
        <w:r>
          <w:rPr>
            <w:rFonts w:hint="default" w:ascii="Times New Roman" w:hAnsi="Times New Roman" w:eastAsia="Consolas" w:cs="Times New Roman"/>
            <w:color w:val="000000"/>
            <w:sz w:val="24"/>
            <w:szCs w:val="24"/>
            <w:shd w:val="clear" w:fill="FFFFFF"/>
          </w:rPr>
          <w:br w:type="textWrapping"/>
        </w:r>
      </w:ins>
      <w:ins w:id="1903" w:author="熊大如如" w:date="2020-03-13T17:46:52Z">
        <w:r>
          <w:rPr>
            <w:rFonts w:hint="default" w:ascii="Times New Roman" w:hAnsi="Times New Roman" w:eastAsia="Consolas" w:cs="Times New Roman"/>
            <w:color w:val="000000"/>
            <w:sz w:val="24"/>
            <w:szCs w:val="24"/>
            <w:shd w:val="clear" w:fill="FFFFFF"/>
          </w:rPr>
          <w:t xml:space="preserve">    img = models.CharField(</w:t>
        </w:r>
      </w:ins>
      <w:ins w:id="1904" w:author="熊大如如" w:date="2020-03-13T17:46:52Z">
        <w:r>
          <w:rPr>
            <w:rFonts w:hint="default" w:ascii="Times New Roman" w:hAnsi="Times New Roman" w:eastAsia="Consolas" w:cs="Times New Roman"/>
            <w:color w:val="660099"/>
            <w:sz w:val="24"/>
            <w:szCs w:val="24"/>
            <w:shd w:val="clear" w:fill="FFFFFF"/>
          </w:rPr>
          <w:t>max_length</w:t>
        </w:r>
      </w:ins>
      <w:ins w:id="1905" w:author="熊大如如" w:date="2020-03-13T17:46:52Z">
        <w:r>
          <w:rPr>
            <w:rFonts w:hint="default" w:ascii="Times New Roman" w:hAnsi="Times New Roman" w:eastAsia="Consolas" w:cs="Times New Roman"/>
            <w:color w:val="000000"/>
            <w:sz w:val="24"/>
            <w:szCs w:val="24"/>
            <w:shd w:val="clear" w:fill="FFFFFF"/>
          </w:rPr>
          <w:t>=</w:t>
        </w:r>
      </w:ins>
      <w:ins w:id="1906" w:author="熊大如如" w:date="2020-03-13T17:46:52Z">
        <w:r>
          <w:rPr>
            <w:rFonts w:hint="default" w:ascii="Times New Roman" w:hAnsi="Times New Roman" w:eastAsia="Consolas" w:cs="Times New Roman"/>
            <w:color w:val="0000FF"/>
            <w:sz w:val="24"/>
            <w:szCs w:val="24"/>
            <w:shd w:val="clear" w:fill="FFFFFF"/>
          </w:rPr>
          <w:t>256</w:t>
        </w:r>
      </w:ins>
      <w:ins w:id="1907" w:author="熊大如如" w:date="2020-03-13T17:46:52Z">
        <w:r>
          <w:rPr>
            <w:rFonts w:hint="default" w:ascii="Times New Roman" w:hAnsi="Times New Roman" w:eastAsia="Consolas" w:cs="Times New Roman"/>
            <w:color w:val="000000"/>
            <w:sz w:val="24"/>
            <w:szCs w:val="24"/>
            <w:shd w:val="clear" w:fill="FFFFFF"/>
          </w:rPr>
          <w:t>)</w:t>
        </w:r>
      </w:ins>
      <w:ins w:id="1908" w:author="熊大如如" w:date="2020-03-13T17:46:52Z">
        <w:r>
          <w:rPr>
            <w:rFonts w:hint="default" w:ascii="Times New Roman" w:hAnsi="Times New Roman" w:eastAsia="Consolas" w:cs="Times New Roman"/>
            <w:color w:val="000000"/>
            <w:sz w:val="24"/>
            <w:szCs w:val="24"/>
            <w:shd w:val="clear" w:fill="FFFFFF"/>
          </w:rPr>
          <w:br w:type="textWrapping"/>
        </w:r>
      </w:ins>
      <w:ins w:id="1909" w:author="熊大如如" w:date="2020-03-13T17:46:52Z">
        <w:r>
          <w:rPr>
            <w:rFonts w:hint="default" w:ascii="Times New Roman" w:hAnsi="Times New Roman" w:eastAsia="Consolas" w:cs="Times New Roman"/>
            <w:color w:val="000000"/>
            <w:sz w:val="24"/>
            <w:szCs w:val="24"/>
            <w:shd w:val="clear" w:fill="FFFFFF"/>
          </w:rPr>
          <w:t xml:space="preserve">    name = models.CharField(</w:t>
        </w:r>
      </w:ins>
      <w:ins w:id="1910" w:author="熊大如如" w:date="2020-03-13T17:46:52Z">
        <w:r>
          <w:rPr>
            <w:rFonts w:hint="default" w:ascii="Times New Roman" w:hAnsi="Times New Roman" w:eastAsia="Consolas" w:cs="Times New Roman"/>
            <w:color w:val="660099"/>
            <w:sz w:val="24"/>
            <w:szCs w:val="24"/>
            <w:shd w:val="clear" w:fill="FFFFFF"/>
          </w:rPr>
          <w:t>max_length</w:t>
        </w:r>
      </w:ins>
      <w:ins w:id="1911" w:author="熊大如如" w:date="2020-03-13T17:46:52Z">
        <w:r>
          <w:rPr>
            <w:rFonts w:hint="default" w:ascii="Times New Roman" w:hAnsi="Times New Roman" w:eastAsia="Consolas" w:cs="Times New Roman"/>
            <w:color w:val="000000"/>
            <w:sz w:val="24"/>
            <w:szCs w:val="24"/>
            <w:shd w:val="clear" w:fill="FFFFFF"/>
          </w:rPr>
          <w:t>=</w:t>
        </w:r>
      </w:ins>
      <w:ins w:id="1912" w:author="熊大如如" w:date="2020-03-13T17:46:52Z">
        <w:r>
          <w:rPr>
            <w:rFonts w:hint="default" w:ascii="Times New Roman" w:hAnsi="Times New Roman" w:eastAsia="Consolas" w:cs="Times New Roman"/>
            <w:color w:val="0000FF"/>
            <w:sz w:val="24"/>
            <w:szCs w:val="24"/>
            <w:shd w:val="clear" w:fill="FFFFFF"/>
          </w:rPr>
          <w:t>32</w:t>
        </w:r>
      </w:ins>
      <w:ins w:id="1913" w:author="熊大如如" w:date="2020-03-13T17:46:52Z">
        <w:r>
          <w:rPr>
            <w:rFonts w:hint="default" w:ascii="Times New Roman" w:hAnsi="Times New Roman" w:eastAsia="Consolas" w:cs="Times New Roman"/>
            <w:color w:val="000000"/>
            <w:sz w:val="24"/>
            <w:szCs w:val="24"/>
            <w:shd w:val="clear" w:fill="FFFFFF"/>
          </w:rPr>
          <w:t>)</w:t>
        </w:r>
      </w:ins>
      <w:ins w:id="1914" w:author="熊大如如" w:date="2020-03-13T17:46:52Z">
        <w:r>
          <w:rPr>
            <w:rFonts w:hint="default" w:ascii="Times New Roman" w:hAnsi="Times New Roman" w:eastAsia="Consolas" w:cs="Times New Roman"/>
            <w:color w:val="000000"/>
            <w:sz w:val="24"/>
            <w:szCs w:val="24"/>
            <w:shd w:val="clear" w:fill="FFFFFF"/>
          </w:rPr>
          <w:br w:type="textWrapping"/>
        </w:r>
      </w:ins>
      <w:ins w:id="1915" w:author="熊大如如" w:date="2020-03-13T17:46:52Z">
        <w:r>
          <w:rPr>
            <w:rFonts w:hint="default" w:ascii="Times New Roman" w:hAnsi="Times New Roman" w:eastAsia="Consolas" w:cs="Times New Roman"/>
            <w:color w:val="000000"/>
            <w:sz w:val="24"/>
            <w:szCs w:val="24"/>
            <w:shd w:val="clear" w:fill="FFFFFF"/>
          </w:rPr>
          <w:t xml:space="preserve">    trackid = models.IntegerField()</w:t>
        </w:r>
      </w:ins>
      <w:ins w:id="1916" w:author="熊大如如" w:date="2020-03-13T17:46:52Z">
        <w:r>
          <w:rPr>
            <w:rFonts w:hint="default" w:ascii="Times New Roman" w:hAnsi="Times New Roman" w:eastAsia="Consolas" w:cs="Times New Roman"/>
            <w:color w:val="000000"/>
            <w:sz w:val="24"/>
            <w:szCs w:val="24"/>
            <w:shd w:val="clear" w:fill="FFFFFF"/>
          </w:rPr>
          <w:br w:type="textWrapping"/>
        </w:r>
      </w:ins>
      <w:ins w:id="1917" w:author="熊大如如" w:date="2020-03-13T17:46:52Z">
        <w:r>
          <w:rPr>
            <w:rFonts w:hint="default" w:ascii="Times New Roman" w:hAnsi="Times New Roman" w:eastAsia="Consolas" w:cs="Times New Roman"/>
            <w:color w:val="000000"/>
            <w:sz w:val="24"/>
            <w:szCs w:val="24"/>
            <w:shd w:val="clear" w:fill="FFFFFF"/>
          </w:rPr>
          <w:br w:type="textWrapping"/>
        </w:r>
      </w:ins>
      <w:ins w:id="1918" w:author="熊大如如" w:date="2020-03-13T17:46:52Z">
        <w:r>
          <w:rPr>
            <w:rFonts w:hint="default" w:ascii="Times New Roman" w:hAnsi="Times New Roman" w:eastAsia="Consolas" w:cs="Times New Roman"/>
            <w:color w:val="000000"/>
            <w:sz w:val="24"/>
            <w:szCs w:val="24"/>
            <w:shd w:val="clear" w:fill="FFFFFF"/>
          </w:rPr>
          <w:t xml:space="preserve">    </w:t>
        </w:r>
      </w:ins>
      <w:ins w:id="1919" w:author="熊大如如" w:date="2020-03-13T17:46:52Z">
        <w:r>
          <w:rPr>
            <w:rFonts w:hint="default" w:ascii="Times New Roman" w:hAnsi="Times New Roman" w:eastAsia="Consolas" w:cs="Times New Roman"/>
            <w:b/>
            <w:color w:val="000080"/>
            <w:sz w:val="24"/>
            <w:szCs w:val="24"/>
            <w:shd w:val="clear" w:fill="FFFFFF"/>
          </w:rPr>
          <w:t xml:space="preserve">class </w:t>
        </w:r>
      </w:ins>
      <w:ins w:id="1920" w:author="熊大如如" w:date="2020-03-13T17:46:52Z">
        <w:r>
          <w:rPr>
            <w:rFonts w:hint="default" w:ascii="Times New Roman" w:hAnsi="Times New Roman" w:eastAsia="Consolas" w:cs="Times New Roman"/>
            <w:color w:val="000000"/>
            <w:sz w:val="24"/>
            <w:szCs w:val="24"/>
            <w:shd w:val="clear" w:fill="FFFFFF"/>
          </w:rPr>
          <w:t>Meta:</w:t>
        </w:r>
      </w:ins>
      <w:ins w:id="1921" w:author="熊大如如" w:date="2020-03-13T17:46:52Z">
        <w:r>
          <w:rPr>
            <w:rFonts w:hint="default" w:ascii="Times New Roman" w:hAnsi="Times New Roman" w:eastAsia="Consolas" w:cs="Times New Roman"/>
            <w:color w:val="000000"/>
            <w:sz w:val="24"/>
            <w:szCs w:val="24"/>
            <w:shd w:val="clear" w:fill="FFFFFF"/>
          </w:rPr>
          <w:br w:type="textWrapping"/>
        </w:r>
      </w:ins>
      <w:ins w:id="1922" w:author="熊大如如" w:date="2020-03-13T17:46:52Z">
        <w:r>
          <w:rPr>
            <w:rFonts w:hint="default" w:ascii="Times New Roman" w:hAnsi="Times New Roman" w:eastAsia="Consolas" w:cs="Times New Roman"/>
            <w:color w:val="000000"/>
            <w:sz w:val="24"/>
            <w:szCs w:val="24"/>
            <w:shd w:val="clear" w:fill="FFFFFF"/>
          </w:rPr>
          <w:t xml:space="preserve">        db_table = </w:t>
        </w:r>
      </w:ins>
      <w:ins w:id="1923" w:author="熊大如如" w:date="2020-03-13T17:46:52Z">
        <w:r>
          <w:rPr>
            <w:rFonts w:hint="default" w:ascii="Times New Roman" w:hAnsi="Times New Roman" w:eastAsia="Consolas" w:cs="Times New Roman"/>
            <w:b/>
            <w:color w:val="008080"/>
            <w:sz w:val="24"/>
            <w:szCs w:val="24"/>
            <w:shd w:val="clear" w:fill="FFFFFF"/>
          </w:rPr>
          <w:t>'axf_nav'</w:t>
        </w:r>
      </w:ins>
      <w:ins w:id="1924" w:author="熊大如如" w:date="2020-03-13T17:46:52Z">
        <w:r>
          <w:rPr>
            <w:rFonts w:hint="default" w:ascii="Times New Roman" w:hAnsi="Times New Roman" w:eastAsia="Consolas" w:cs="Times New Roman"/>
            <w:b/>
            <w:color w:val="008080"/>
            <w:sz w:val="24"/>
            <w:szCs w:val="24"/>
            <w:shd w:val="clear" w:fill="FFFFFF"/>
          </w:rPr>
          <w:br w:type="textWrapping"/>
        </w:r>
      </w:ins>
      <w:ins w:id="1925" w:author="熊大如如" w:date="2020-03-13T17:46:52Z">
        <w:r>
          <w:rPr>
            <w:rFonts w:hint="default" w:ascii="Times New Roman" w:hAnsi="Times New Roman" w:eastAsia="Consolas" w:cs="Times New Roman"/>
            <w:b/>
            <w:color w:val="008080"/>
            <w:sz w:val="24"/>
            <w:szCs w:val="24"/>
            <w:shd w:val="clear" w:fill="FFFFFF"/>
          </w:rPr>
          <w:br w:type="textWrapping"/>
        </w:r>
      </w:ins>
      <w:ins w:id="1926" w:author="熊大如如" w:date="2020-03-13T17:46:52Z">
        <w:r>
          <w:rPr>
            <w:rFonts w:hint="default" w:ascii="Times New Roman" w:hAnsi="Times New Roman" w:eastAsia="Consolas" w:cs="Times New Roman"/>
            <w:b/>
            <w:color w:val="008080"/>
            <w:sz w:val="24"/>
            <w:szCs w:val="24"/>
            <w:shd w:val="clear" w:fill="FFFFFF"/>
          </w:rPr>
          <w:br w:type="textWrapping"/>
        </w:r>
      </w:ins>
      <w:ins w:id="1927" w:author="熊大如如" w:date="2020-03-13T17:46:52Z">
        <w:r>
          <w:rPr>
            <w:rFonts w:hint="default" w:ascii="Times New Roman" w:hAnsi="Times New Roman" w:eastAsia="Consolas" w:cs="Times New Roman"/>
            <w:b/>
            <w:color w:val="000080"/>
            <w:sz w:val="24"/>
            <w:szCs w:val="24"/>
            <w:shd w:val="clear" w:fill="FFFFFF"/>
          </w:rPr>
          <w:t xml:space="preserve">class </w:t>
        </w:r>
      </w:ins>
      <w:ins w:id="1928" w:author="熊大如如" w:date="2020-03-13T17:46:52Z">
        <w:r>
          <w:rPr>
            <w:rFonts w:hint="default" w:ascii="Times New Roman" w:hAnsi="Times New Roman" w:eastAsia="Consolas" w:cs="Times New Roman"/>
            <w:color w:val="000000"/>
            <w:sz w:val="24"/>
            <w:szCs w:val="24"/>
            <w:shd w:val="clear" w:fill="FFFFFF"/>
          </w:rPr>
          <w:t>AxfMustBuy(models.Model):</w:t>
        </w:r>
      </w:ins>
      <w:ins w:id="1929" w:author="熊大如如" w:date="2020-03-13T17:46:52Z">
        <w:r>
          <w:rPr>
            <w:rFonts w:hint="default" w:ascii="Times New Roman" w:hAnsi="Times New Roman" w:eastAsia="Consolas" w:cs="Times New Roman"/>
            <w:color w:val="000000"/>
            <w:sz w:val="24"/>
            <w:szCs w:val="24"/>
            <w:shd w:val="clear" w:fill="FFFFFF"/>
          </w:rPr>
          <w:br w:type="textWrapping"/>
        </w:r>
      </w:ins>
      <w:ins w:id="1930" w:author="熊大如如" w:date="2020-03-13T17:46:52Z">
        <w:r>
          <w:rPr>
            <w:rFonts w:hint="default" w:ascii="Times New Roman" w:hAnsi="Times New Roman" w:eastAsia="Consolas" w:cs="Times New Roman"/>
            <w:color w:val="000000"/>
            <w:sz w:val="24"/>
            <w:szCs w:val="24"/>
            <w:shd w:val="clear" w:fill="FFFFFF"/>
          </w:rPr>
          <w:t xml:space="preserve">    img = models.CharField(</w:t>
        </w:r>
      </w:ins>
      <w:ins w:id="1931" w:author="熊大如如" w:date="2020-03-13T17:46:52Z">
        <w:r>
          <w:rPr>
            <w:rFonts w:hint="default" w:ascii="Times New Roman" w:hAnsi="Times New Roman" w:eastAsia="Consolas" w:cs="Times New Roman"/>
            <w:color w:val="660099"/>
            <w:sz w:val="24"/>
            <w:szCs w:val="24"/>
            <w:shd w:val="clear" w:fill="FFFFFF"/>
          </w:rPr>
          <w:t>max_length</w:t>
        </w:r>
      </w:ins>
      <w:ins w:id="1932" w:author="熊大如如" w:date="2020-03-13T17:46:52Z">
        <w:r>
          <w:rPr>
            <w:rFonts w:hint="default" w:ascii="Times New Roman" w:hAnsi="Times New Roman" w:eastAsia="Consolas" w:cs="Times New Roman"/>
            <w:color w:val="000000"/>
            <w:sz w:val="24"/>
            <w:szCs w:val="24"/>
            <w:shd w:val="clear" w:fill="FFFFFF"/>
          </w:rPr>
          <w:t>=</w:t>
        </w:r>
      </w:ins>
      <w:ins w:id="1933" w:author="熊大如如" w:date="2020-03-13T17:46:52Z">
        <w:r>
          <w:rPr>
            <w:rFonts w:hint="default" w:ascii="Times New Roman" w:hAnsi="Times New Roman" w:eastAsia="Consolas" w:cs="Times New Roman"/>
            <w:color w:val="0000FF"/>
            <w:sz w:val="24"/>
            <w:szCs w:val="24"/>
            <w:shd w:val="clear" w:fill="FFFFFF"/>
          </w:rPr>
          <w:t>256</w:t>
        </w:r>
      </w:ins>
      <w:ins w:id="1934" w:author="熊大如如" w:date="2020-03-13T17:46:52Z">
        <w:r>
          <w:rPr>
            <w:rFonts w:hint="default" w:ascii="Times New Roman" w:hAnsi="Times New Roman" w:eastAsia="Consolas" w:cs="Times New Roman"/>
            <w:color w:val="000000"/>
            <w:sz w:val="24"/>
            <w:szCs w:val="24"/>
            <w:shd w:val="clear" w:fill="FFFFFF"/>
          </w:rPr>
          <w:t>)</w:t>
        </w:r>
      </w:ins>
      <w:ins w:id="1935" w:author="熊大如如" w:date="2020-03-13T17:46:52Z">
        <w:r>
          <w:rPr>
            <w:rFonts w:hint="default" w:ascii="Times New Roman" w:hAnsi="Times New Roman" w:eastAsia="Consolas" w:cs="Times New Roman"/>
            <w:color w:val="000000"/>
            <w:sz w:val="24"/>
            <w:szCs w:val="24"/>
            <w:shd w:val="clear" w:fill="FFFFFF"/>
          </w:rPr>
          <w:br w:type="textWrapping"/>
        </w:r>
      </w:ins>
      <w:ins w:id="1936" w:author="熊大如如" w:date="2020-03-13T17:46:52Z">
        <w:r>
          <w:rPr>
            <w:rFonts w:hint="default" w:ascii="Times New Roman" w:hAnsi="Times New Roman" w:eastAsia="Consolas" w:cs="Times New Roman"/>
            <w:color w:val="000000"/>
            <w:sz w:val="24"/>
            <w:szCs w:val="24"/>
            <w:shd w:val="clear" w:fill="FFFFFF"/>
          </w:rPr>
          <w:t xml:space="preserve">    name = models.CharField(</w:t>
        </w:r>
      </w:ins>
      <w:ins w:id="1937" w:author="熊大如如" w:date="2020-03-13T17:46:52Z">
        <w:r>
          <w:rPr>
            <w:rFonts w:hint="default" w:ascii="Times New Roman" w:hAnsi="Times New Roman" w:eastAsia="Consolas" w:cs="Times New Roman"/>
            <w:color w:val="660099"/>
            <w:sz w:val="24"/>
            <w:szCs w:val="24"/>
            <w:shd w:val="clear" w:fill="FFFFFF"/>
          </w:rPr>
          <w:t>max_length</w:t>
        </w:r>
      </w:ins>
      <w:ins w:id="1938" w:author="熊大如如" w:date="2020-03-13T17:46:52Z">
        <w:r>
          <w:rPr>
            <w:rFonts w:hint="default" w:ascii="Times New Roman" w:hAnsi="Times New Roman" w:eastAsia="Consolas" w:cs="Times New Roman"/>
            <w:color w:val="000000"/>
            <w:sz w:val="24"/>
            <w:szCs w:val="24"/>
            <w:shd w:val="clear" w:fill="FFFFFF"/>
          </w:rPr>
          <w:t>=</w:t>
        </w:r>
      </w:ins>
      <w:ins w:id="1939" w:author="熊大如如" w:date="2020-03-13T17:46:52Z">
        <w:r>
          <w:rPr>
            <w:rFonts w:hint="default" w:ascii="Times New Roman" w:hAnsi="Times New Roman" w:eastAsia="Consolas" w:cs="Times New Roman"/>
            <w:color w:val="0000FF"/>
            <w:sz w:val="24"/>
            <w:szCs w:val="24"/>
            <w:shd w:val="clear" w:fill="FFFFFF"/>
          </w:rPr>
          <w:t>32</w:t>
        </w:r>
      </w:ins>
      <w:ins w:id="1940" w:author="熊大如如" w:date="2020-03-13T17:46:52Z">
        <w:r>
          <w:rPr>
            <w:rFonts w:hint="default" w:ascii="Times New Roman" w:hAnsi="Times New Roman" w:eastAsia="Consolas" w:cs="Times New Roman"/>
            <w:color w:val="000000"/>
            <w:sz w:val="24"/>
            <w:szCs w:val="24"/>
            <w:shd w:val="clear" w:fill="FFFFFF"/>
          </w:rPr>
          <w:t>)</w:t>
        </w:r>
      </w:ins>
      <w:ins w:id="1941" w:author="熊大如如" w:date="2020-03-13T17:46:52Z">
        <w:r>
          <w:rPr>
            <w:rFonts w:hint="default" w:ascii="Times New Roman" w:hAnsi="Times New Roman" w:eastAsia="Consolas" w:cs="Times New Roman"/>
            <w:color w:val="000000"/>
            <w:sz w:val="24"/>
            <w:szCs w:val="24"/>
            <w:shd w:val="clear" w:fill="FFFFFF"/>
          </w:rPr>
          <w:br w:type="textWrapping"/>
        </w:r>
      </w:ins>
      <w:ins w:id="1942" w:author="熊大如如" w:date="2020-03-13T17:46:52Z">
        <w:r>
          <w:rPr>
            <w:rFonts w:hint="default" w:ascii="Times New Roman" w:hAnsi="Times New Roman" w:eastAsia="Consolas" w:cs="Times New Roman"/>
            <w:color w:val="000000"/>
            <w:sz w:val="24"/>
            <w:szCs w:val="24"/>
            <w:shd w:val="clear" w:fill="FFFFFF"/>
          </w:rPr>
          <w:t xml:space="preserve">    trackid = models.IntegerField()</w:t>
        </w:r>
      </w:ins>
      <w:ins w:id="1943" w:author="熊大如如" w:date="2020-03-13T17:46:52Z">
        <w:r>
          <w:rPr>
            <w:rFonts w:hint="default" w:ascii="Times New Roman" w:hAnsi="Times New Roman" w:eastAsia="Consolas" w:cs="Times New Roman"/>
            <w:color w:val="000000"/>
            <w:sz w:val="24"/>
            <w:szCs w:val="24"/>
            <w:shd w:val="clear" w:fill="FFFFFF"/>
          </w:rPr>
          <w:br w:type="textWrapping"/>
        </w:r>
      </w:ins>
      <w:ins w:id="1944" w:author="熊大如如" w:date="2020-03-13T17:46:52Z">
        <w:r>
          <w:rPr>
            <w:rFonts w:hint="default" w:ascii="Times New Roman" w:hAnsi="Times New Roman" w:eastAsia="Consolas" w:cs="Times New Roman"/>
            <w:color w:val="000000"/>
            <w:sz w:val="24"/>
            <w:szCs w:val="24"/>
            <w:shd w:val="clear" w:fill="FFFFFF"/>
          </w:rPr>
          <w:br w:type="textWrapping"/>
        </w:r>
      </w:ins>
      <w:ins w:id="1945" w:author="熊大如如" w:date="2020-03-13T17:46:52Z">
        <w:r>
          <w:rPr>
            <w:rFonts w:hint="default" w:ascii="Times New Roman" w:hAnsi="Times New Roman" w:eastAsia="Consolas" w:cs="Times New Roman"/>
            <w:color w:val="000000"/>
            <w:sz w:val="24"/>
            <w:szCs w:val="24"/>
            <w:shd w:val="clear" w:fill="FFFFFF"/>
          </w:rPr>
          <w:t xml:space="preserve">    </w:t>
        </w:r>
      </w:ins>
      <w:ins w:id="1946" w:author="熊大如如" w:date="2020-03-13T17:46:52Z">
        <w:r>
          <w:rPr>
            <w:rFonts w:hint="default" w:ascii="Times New Roman" w:hAnsi="Times New Roman" w:eastAsia="Consolas" w:cs="Times New Roman"/>
            <w:b/>
            <w:color w:val="000080"/>
            <w:sz w:val="24"/>
            <w:szCs w:val="24"/>
            <w:shd w:val="clear" w:fill="FFFFFF"/>
          </w:rPr>
          <w:t xml:space="preserve">class </w:t>
        </w:r>
      </w:ins>
      <w:ins w:id="1947" w:author="熊大如如" w:date="2020-03-13T17:46:52Z">
        <w:r>
          <w:rPr>
            <w:rFonts w:hint="default" w:ascii="Times New Roman" w:hAnsi="Times New Roman" w:eastAsia="Consolas" w:cs="Times New Roman"/>
            <w:color w:val="000000"/>
            <w:sz w:val="24"/>
            <w:szCs w:val="24"/>
            <w:shd w:val="clear" w:fill="FFFFFF"/>
          </w:rPr>
          <w:t>Meta:</w:t>
        </w:r>
      </w:ins>
      <w:ins w:id="1948" w:author="熊大如如" w:date="2020-03-13T17:46:52Z">
        <w:r>
          <w:rPr>
            <w:rFonts w:hint="default" w:ascii="Times New Roman" w:hAnsi="Times New Roman" w:eastAsia="Consolas" w:cs="Times New Roman"/>
            <w:color w:val="000000"/>
            <w:sz w:val="24"/>
            <w:szCs w:val="24"/>
            <w:shd w:val="clear" w:fill="FFFFFF"/>
          </w:rPr>
          <w:br w:type="textWrapping"/>
        </w:r>
      </w:ins>
      <w:ins w:id="1949" w:author="熊大如如" w:date="2020-03-13T17:46:52Z">
        <w:r>
          <w:rPr>
            <w:rFonts w:hint="default" w:ascii="Times New Roman" w:hAnsi="Times New Roman" w:eastAsia="Consolas" w:cs="Times New Roman"/>
            <w:color w:val="000000"/>
            <w:sz w:val="24"/>
            <w:szCs w:val="24"/>
            <w:shd w:val="clear" w:fill="FFFFFF"/>
          </w:rPr>
          <w:t xml:space="preserve">        db_table = </w:t>
        </w:r>
      </w:ins>
      <w:ins w:id="1950" w:author="熊大如如" w:date="2020-03-13T17:46:52Z">
        <w:r>
          <w:rPr>
            <w:rFonts w:hint="default" w:ascii="Times New Roman" w:hAnsi="Times New Roman" w:eastAsia="Consolas" w:cs="Times New Roman"/>
            <w:b/>
            <w:color w:val="008080"/>
            <w:sz w:val="24"/>
            <w:szCs w:val="24"/>
            <w:shd w:val="clear" w:fill="FFFFFF"/>
          </w:rPr>
          <w:t>'axf_mustbuy'</w:t>
        </w:r>
      </w:ins>
      <w:ins w:id="1951" w:author="熊大如如" w:date="2020-03-13T17:46:52Z">
        <w:r>
          <w:rPr>
            <w:rFonts w:hint="default" w:ascii="Times New Roman" w:hAnsi="Times New Roman" w:eastAsia="Consolas" w:cs="Times New Roman"/>
            <w:b/>
            <w:color w:val="008080"/>
            <w:sz w:val="24"/>
            <w:szCs w:val="24"/>
            <w:shd w:val="clear" w:fill="FFFFFF"/>
          </w:rPr>
          <w:br w:type="textWrapping"/>
        </w:r>
      </w:ins>
      <w:ins w:id="1952" w:author="熊大如如" w:date="2020-03-13T17:46:52Z">
        <w:r>
          <w:rPr>
            <w:rFonts w:hint="default" w:ascii="Times New Roman" w:hAnsi="Times New Roman" w:eastAsia="Consolas" w:cs="Times New Roman"/>
            <w:b/>
            <w:color w:val="008080"/>
            <w:sz w:val="24"/>
            <w:szCs w:val="24"/>
            <w:shd w:val="clear" w:fill="FFFFFF"/>
          </w:rPr>
          <w:br w:type="textWrapping"/>
        </w:r>
      </w:ins>
      <w:ins w:id="1953" w:author="熊大如如" w:date="2020-03-13T17:46:52Z">
        <w:r>
          <w:rPr>
            <w:rFonts w:hint="default" w:ascii="Times New Roman" w:hAnsi="Times New Roman" w:eastAsia="Consolas" w:cs="Times New Roman"/>
            <w:b/>
            <w:color w:val="000080"/>
            <w:sz w:val="24"/>
            <w:szCs w:val="24"/>
            <w:shd w:val="clear" w:fill="FFFFFF"/>
          </w:rPr>
          <w:t xml:space="preserve">class </w:t>
        </w:r>
      </w:ins>
      <w:ins w:id="1954" w:author="熊大如如" w:date="2020-03-13T17:46:52Z">
        <w:r>
          <w:rPr>
            <w:rFonts w:hint="default" w:ascii="Times New Roman" w:hAnsi="Times New Roman" w:eastAsia="Consolas" w:cs="Times New Roman"/>
            <w:color w:val="000000"/>
            <w:sz w:val="24"/>
            <w:szCs w:val="24"/>
            <w:shd w:val="clear" w:fill="FFFFFF"/>
          </w:rPr>
          <w:t>AxfMainShow(models.Model):</w:t>
        </w:r>
      </w:ins>
      <w:ins w:id="1955" w:author="熊大如如" w:date="2020-03-13T17:46:52Z">
        <w:r>
          <w:rPr>
            <w:rFonts w:hint="default" w:ascii="Times New Roman" w:hAnsi="Times New Roman" w:eastAsia="Consolas" w:cs="Times New Roman"/>
            <w:color w:val="000000"/>
            <w:sz w:val="24"/>
            <w:szCs w:val="24"/>
            <w:shd w:val="clear" w:fill="FFFFFF"/>
          </w:rPr>
          <w:br w:type="textWrapping"/>
        </w:r>
      </w:ins>
      <w:ins w:id="1956" w:author="熊大如如" w:date="2020-03-13T17:46:52Z">
        <w:r>
          <w:rPr>
            <w:rFonts w:hint="default" w:ascii="Times New Roman" w:hAnsi="Times New Roman" w:eastAsia="Consolas" w:cs="Times New Roman"/>
            <w:color w:val="000000"/>
            <w:sz w:val="24"/>
            <w:szCs w:val="24"/>
            <w:shd w:val="clear" w:fill="FFFFFF"/>
          </w:rPr>
          <w:t xml:space="preserve">    img = models.CharField(</w:t>
        </w:r>
      </w:ins>
      <w:ins w:id="1957" w:author="熊大如如" w:date="2020-03-13T17:46:52Z">
        <w:r>
          <w:rPr>
            <w:rFonts w:hint="default" w:ascii="Times New Roman" w:hAnsi="Times New Roman" w:eastAsia="Consolas" w:cs="Times New Roman"/>
            <w:color w:val="660099"/>
            <w:sz w:val="24"/>
            <w:szCs w:val="24"/>
            <w:shd w:val="clear" w:fill="FFFFFF"/>
          </w:rPr>
          <w:t>max_length</w:t>
        </w:r>
      </w:ins>
      <w:ins w:id="1958" w:author="熊大如如" w:date="2020-03-13T17:46:52Z">
        <w:r>
          <w:rPr>
            <w:rFonts w:hint="default" w:ascii="Times New Roman" w:hAnsi="Times New Roman" w:eastAsia="Consolas" w:cs="Times New Roman"/>
            <w:color w:val="000000"/>
            <w:sz w:val="24"/>
            <w:szCs w:val="24"/>
            <w:shd w:val="clear" w:fill="FFFFFF"/>
          </w:rPr>
          <w:t>=</w:t>
        </w:r>
      </w:ins>
      <w:ins w:id="1959" w:author="熊大如如" w:date="2020-03-13T17:46:52Z">
        <w:r>
          <w:rPr>
            <w:rFonts w:hint="default" w:ascii="Times New Roman" w:hAnsi="Times New Roman" w:eastAsia="Consolas" w:cs="Times New Roman"/>
            <w:color w:val="0000FF"/>
            <w:sz w:val="24"/>
            <w:szCs w:val="24"/>
            <w:shd w:val="clear" w:fill="FFFFFF"/>
          </w:rPr>
          <w:t>256</w:t>
        </w:r>
      </w:ins>
      <w:ins w:id="1960" w:author="熊大如如" w:date="2020-03-13T17:46:52Z">
        <w:r>
          <w:rPr>
            <w:rFonts w:hint="default" w:ascii="Times New Roman" w:hAnsi="Times New Roman" w:eastAsia="Consolas" w:cs="Times New Roman"/>
            <w:color w:val="000000"/>
            <w:sz w:val="24"/>
            <w:szCs w:val="24"/>
            <w:shd w:val="clear" w:fill="FFFFFF"/>
          </w:rPr>
          <w:t>)</w:t>
        </w:r>
      </w:ins>
      <w:ins w:id="1961" w:author="熊大如如" w:date="2020-03-13T17:46:52Z">
        <w:r>
          <w:rPr>
            <w:rFonts w:hint="default" w:ascii="Times New Roman" w:hAnsi="Times New Roman" w:eastAsia="Consolas" w:cs="Times New Roman"/>
            <w:color w:val="000000"/>
            <w:sz w:val="24"/>
            <w:szCs w:val="24"/>
            <w:shd w:val="clear" w:fill="FFFFFF"/>
          </w:rPr>
          <w:br w:type="textWrapping"/>
        </w:r>
      </w:ins>
      <w:ins w:id="1962" w:author="熊大如如" w:date="2020-03-13T17:46:52Z">
        <w:r>
          <w:rPr>
            <w:rFonts w:hint="default" w:ascii="Times New Roman" w:hAnsi="Times New Roman" w:eastAsia="Consolas" w:cs="Times New Roman"/>
            <w:color w:val="000000"/>
            <w:sz w:val="24"/>
            <w:szCs w:val="24"/>
            <w:shd w:val="clear" w:fill="FFFFFF"/>
          </w:rPr>
          <w:t xml:space="preserve">    name = models.CharField(</w:t>
        </w:r>
      </w:ins>
      <w:ins w:id="1963" w:author="熊大如如" w:date="2020-03-13T17:46:52Z">
        <w:r>
          <w:rPr>
            <w:rFonts w:hint="default" w:ascii="Times New Roman" w:hAnsi="Times New Roman" w:eastAsia="Consolas" w:cs="Times New Roman"/>
            <w:color w:val="660099"/>
            <w:sz w:val="24"/>
            <w:szCs w:val="24"/>
            <w:shd w:val="clear" w:fill="FFFFFF"/>
          </w:rPr>
          <w:t>max_length</w:t>
        </w:r>
      </w:ins>
      <w:ins w:id="1964" w:author="熊大如如" w:date="2020-03-13T17:46:52Z">
        <w:r>
          <w:rPr>
            <w:rFonts w:hint="default" w:ascii="Times New Roman" w:hAnsi="Times New Roman" w:eastAsia="Consolas" w:cs="Times New Roman"/>
            <w:color w:val="000000"/>
            <w:sz w:val="24"/>
            <w:szCs w:val="24"/>
            <w:shd w:val="clear" w:fill="FFFFFF"/>
          </w:rPr>
          <w:t>=</w:t>
        </w:r>
      </w:ins>
      <w:ins w:id="1965" w:author="熊大如如" w:date="2020-03-13T17:46:52Z">
        <w:r>
          <w:rPr>
            <w:rFonts w:hint="default" w:ascii="Times New Roman" w:hAnsi="Times New Roman" w:eastAsia="Consolas" w:cs="Times New Roman"/>
            <w:color w:val="0000FF"/>
            <w:sz w:val="24"/>
            <w:szCs w:val="24"/>
            <w:shd w:val="clear" w:fill="FFFFFF"/>
          </w:rPr>
          <w:t>32</w:t>
        </w:r>
      </w:ins>
      <w:ins w:id="1966" w:author="熊大如如" w:date="2020-03-13T17:46:52Z">
        <w:r>
          <w:rPr>
            <w:rFonts w:hint="default" w:ascii="Times New Roman" w:hAnsi="Times New Roman" w:eastAsia="Consolas" w:cs="Times New Roman"/>
            <w:color w:val="000000"/>
            <w:sz w:val="24"/>
            <w:szCs w:val="24"/>
            <w:shd w:val="clear" w:fill="FFFFFF"/>
          </w:rPr>
          <w:t>)</w:t>
        </w:r>
      </w:ins>
      <w:ins w:id="1967" w:author="熊大如如" w:date="2020-03-13T17:46:52Z">
        <w:r>
          <w:rPr>
            <w:rFonts w:hint="default" w:ascii="Times New Roman" w:hAnsi="Times New Roman" w:eastAsia="Consolas" w:cs="Times New Roman"/>
            <w:color w:val="000000"/>
            <w:sz w:val="24"/>
            <w:szCs w:val="24"/>
            <w:shd w:val="clear" w:fill="FFFFFF"/>
          </w:rPr>
          <w:br w:type="textWrapping"/>
        </w:r>
      </w:ins>
      <w:ins w:id="1968" w:author="熊大如如" w:date="2020-03-13T17:46:52Z">
        <w:r>
          <w:rPr>
            <w:rFonts w:hint="default" w:ascii="Times New Roman" w:hAnsi="Times New Roman" w:eastAsia="Consolas" w:cs="Times New Roman"/>
            <w:color w:val="000000"/>
            <w:sz w:val="24"/>
            <w:szCs w:val="24"/>
            <w:shd w:val="clear" w:fill="FFFFFF"/>
          </w:rPr>
          <w:t xml:space="preserve">    trackid = models.IntegerField()</w:t>
        </w:r>
      </w:ins>
      <w:ins w:id="1969" w:author="熊大如如" w:date="2020-03-13T17:46:52Z">
        <w:r>
          <w:rPr>
            <w:rFonts w:hint="default" w:ascii="Times New Roman" w:hAnsi="Times New Roman" w:eastAsia="Consolas" w:cs="Times New Roman"/>
            <w:color w:val="000000"/>
            <w:sz w:val="24"/>
            <w:szCs w:val="24"/>
            <w:shd w:val="clear" w:fill="FFFFFF"/>
          </w:rPr>
          <w:br w:type="textWrapping"/>
        </w:r>
      </w:ins>
      <w:ins w:id="1970" w:author="熊大如如" w:date="2020-03-13T17:46:52Z">
        <w:r>
          <w:rPr>
            <w:rFonts w:hint="default" w:ascii="Times New Roman" w:hAnsi="Times New Roman" w:eastAsia="Consolas" w:cs="Times New Roman"/>
            <w:color w:val="000000"/>
            <w:sz w:val="24"/>
            <w:szCs w:val="24"/>
            <w:shd w:val="clear" w:fill="FFFFFF"/>
          </w:rPr>
          <w:t xml:space="preserve">    categoryid = models.IntegerField()</w:t>
        </w:r>
      </w:ins>
      <w:ins w:id="1971" w:author="熊大如如" w:date="2020-03-13T17:46:52Z">
        <w:r>
          <w:rPr>
            <w:rFonts w:hint="default" w:ascii="Times New Roman" w:hAnsi="Times New Roman" w:eastAsia="Consolas" w:cs="Times New Roman"/>
            <w:color w:val="000000"/>
            <w:sz w:val="24"/>
            <w:szCs w:val="24"/>
            <w:shd w:val="clear" w:fill="FFFFFF"/>
          </w:rPr>
          <w:br w:type="textWrapping"/>
        </w:r>
      </w:ins>
      <w:ins w:id="1972" w:author="熊大如如" w:date="2020-03-13T17:46:52Z">
        <w:r>
          <w:rPr>
            <w:rFonts w:hint="default" w:ascii="Times New Roman" w:hAnsi="Times New Roman" w:eastAsia="Consolas" w:cs="Times New Roman"/>
            <w:color w:val="000000"/>
            <w:sz w:val="24"/>
            <w:szCs w:val="24"/>
            <w:shd w:val="clear" w:fill="FFFFFF"/>
          </w:rPr>
          <w:t xml:space="preserve">    brandname = models.CharField(</w:t>
        </w:r>
      </w:ins>
      <w:ins w:id="1973" w:author="熊大如如" w:date="2020-03-13T17:46:52Z">
        <w:r>
          <w:rPr>
            <w:rFonts w:hint="default" w:ascii="Times New Roman" w:hAnsi="Times New Roman" w:eastAsia="Consolas" w:cs="Times New Roman"/>
            <w:color w:val="660099"/>
            <w:sz w:val="24"/>
            <w:szCs w:val="24"/>
            <w:shd w:val="clear" w:fill="FFFFFF"/>
          </w:rPr>
          <w:t>max_length</w:t>
        </w:r>
      </w:ins>
      <w:ins w:id="1974" w:author="熊大如如" w:date="2020-03-13T17:46:52Z">
        <w:r>
          <w:rPr>
            <w:rFonts w:hint="default" w:ascii="Times New Roman" w:hAnsi="Times New Roman" w:eastAsia="Consolas" w:cs="Times New Roman"/>
            <w:color w:val="000000"/>
            <w:sz w:val="24"/>
            <w:szCs w:val="24"/>
            <w:shd w:val="clear" w:fill="FFFFFF"/>
          </w:rPr>
          <w:t>=</w:t>
        </w:r>
      </w:ins>
      <w:ins w:id="1975" w:author="熊大如如" w:date="2020-03-13T17:46:52Z">
        <w:r>
          <w:rPr>
            <w:rFonts w:hint="default" w:ascii="Times New Roman" w:hAnsi="Times New Roman" w:eastAsia="Consolas" w:cs="Times New Roman"/>
            <w:color w:val="0000FF"/>
            <w:sz w:val="24"/>
            <w:szCs w:val="24"/>
            <w:shd w:val="clear" w:fill="FFFFFF"/>
          </w:rPr>
          <w:t>32</w:t>
        </w:r>
      </w:ins>
      <w:ins w:id="1976" w:author="熊大如如" w:date="2020-03-13T17:46:52Z">
        <w:r>
          <w:rPr>
            <w:rFonts w:hint="default" w:ascii="Times New Roman" w:hAnsi="Times New Roman" w:eastAsia="Consolas" w:cs="Times New Roman"/>
            <w:color w:val="000000"/>
            <w:sz w:val="24"/>
            <w:szCs w:val="24"/>
            <w:shd w:val="clear" w:fill="FFFFFF"/>
          </w:rPr>
          <w:t>)</w:t>
        </w:r>
      </w:ins>
      <w:ins w:id="1977" w:author="熊大如如" w:date="2020-03-13T17:46:52Z">
        <w:r>
          <w:rPr>
            <w:rFonts w:hint="default" w:ascii="Times New Roman" w:hAnsi="Times New Roman" w:eastAsia="Consolas" w:cs="Times New Roman"/>
            <w:color w:val="000000"/>
            <w:sz w:val="24"/>
            <w:szCs w:val="24"/>
            <w:shd w:val="clear" w:fill="FFFFFF"/>
          </w:rPr>
          <w:br w:type="textWrapping"/>
        </w:r>
      </w:ins>
      <w:ins w:id="1978" w:author="熊大如如" w:date="2020-03-13T17:46:52Z">
        <w:r>
          <w:rPr>
            <w:rFonts w:hint="default" w:ascii="Times New Roman" w:hAnsi="Times New Roman" w:eastAsia="Consolas" w:cs="Times New Roman"/>
            <w:color w:val="000000"/>
            <w:sz w:val="24"/>
            <w:szCs w:val="24"/>
            <w:shd w:val="clear" w:fill="FFFFFF"/>
          </w:rPr>
          <w:t xml:space="preserve">    img1 = models.CharField(</w:t>
        </w:r>
      </w:ins>
      <w:ins w:id="1979" w:author="熊大如如" w:date="2020-03-13T17:46:52Z">
        <w:r>
          <w:rPr>
            <w:rFonts w:hint="default" w:ascii="Times New Roman" w:hAnsi="Times New Roman" w:eastAsia="Consolas" w:cs="Times New Roman"/>
            <w:color w:val="660099"/>
            <w:sz w:val="24"/>
            <w:szCs w:val="24"/>
            <w:shd w:val="clear" w:fill="FFFFFF"/>
          </w:rPr>
          <w:t>max_length</w:t>
        </w:r>
      </w:ins>
      <w:ins w:id="1980" w:author="熊大如如" w:date="2020-03-13T17:46:52Z">
        <w:r>
          <w:rPr>
            <w:rFonts w:hint="default" w:ascii="Times New Roman" w:hAnsi="Times New Roman" w:eastAsia="Consolas" w:cs="Times New Roman"/>
            <w:color w:val="000000"/>
            <w:sz w:val="24"/>
            <w:szCs w:val="24"/>
            <w:shd w:val="clear" w:fill="FFFFFF"/>
          </w:rPr>
          <w:t>=</w:t>
        </w:r>
      </w:ins>
      <w:ins w:id="1981" w:author="熊大如如" w:date="2020-03-13T17:46:52Z">
        <w:r>
          <w:rPr>
            <w:rFonts w:hint="default" w:ascii="Times New Roman" w:hAnsi="Times New Roman" w:eastAsia="Consolas" w:cs="Times New Roman"/>
            <w:color w:val="0000FF"/>
            <w:sz w:val="24"/>
            <w:szCs w:val="24"/>
            <w:shd w:val="clear" w:fill="FFFFFF"/>
          </w:rPr>
          <w:t>256</w:t>
        </w:r>
      </w:ins>
      <w:ins w:id="1982" w:author="熊大如如" w:date="2020-03-13T17:46:52Z">
        <w:r>
          <w:rPr>
            <w:rFonts w:hint="default" w:ascii="Times New Roman" w:hAnsi="Times New Roman" w:eastAsia="Consolas" w:cs="Times New Roman"/>
            <w:color w:val="000000"/>
            <w:sz w:val="24"/>
            <w:szCs w:val="24"/>
            <w:shd w:val="clear" w:fill="FFFFFF"/>
          </w:rPr>
          <w:t>)</w:t>
        </w:r>
      </w:ins>
      <w:ins w:id="1983" w:author="熊大如如" w:date="2020-03-13T17:46:52Z">
        <w:r>
          <w:rPr>
            <w:rFonts w:hint="default" w:ascii="Times New Roman" w:hAnsi="Times New Roman" w:eastAsia="Consolas" w:cs="Times New Roman"/>
            <w:color w:val="000000"/>
            <w:sz w:val="24"/>
            <w:szCs w:val="24"/>
            <w:shd w:val="clear" w:fill="FFFFFF"/>
          </w:rPr>
          <w:br w:type="textWrapping"/>
        </w:r>
      </w:ins>
      <w:ins w:id="1984" w:author="熊大如如" w:date="2020-03-13T17:46:52Z">
        <w:r>
          <w:rPr>
            <w:rFonts w:hint="default" w:ascii="Times New Roman" w:hAnsi="Times New Roman" w:eastAsia="Consolas" w:cs="Times New Roman"/>
            <w:color w:val="000000"/>
            <w:sz w:val="24"/>
            <w:szCs w:val="24"/>
            <w:shd w:val="clear" w:fill="FFFFFF"/>
          </w:rPr>
          <w:t xml:space="preserve">    childcid1 = models.IntegerField()</w:t>
        </w:r>
      </w:ins>
      <w:ins w:id="1985" w:author="熊大如如" w:date="2020-03-13T17:46:52Z">
        <w:r>
          <w:rPr>
            <w:rFonts w:hint="default" w:ascii="Times New Roman" w:hAnsi="Times New Roman" w:eastAsia="Consolas" w:cs="Times New Roman"/>
            <w:color w:val="000000"/>
            <w:sz w:val="24"/>
            <w:szCs w:val="24"/>
            <w:shd w:val="clear" w:fill="FFFFFF"/>
          </w:rPr>
          <w:br w:type="textWrapping"/>
        </w:r>
      </w:ins>
      <w:ins w:id="1986" w:author="熊大如如" w:date="2020-03-13T17:46:52Z">
        <w:r>
          <w:rPr>
            <w:rFonts w:hint="default" w:ascii="Times New Roman" w:hAnsi="Times New Roman" w:eastAsia="Consolas" w:cs="Times New Roman"/>
            <w:color w:val="000000"/>
            <w:sz w:val="24"/>
            <w:szCs w:val="24"/>
            <w:shd w:val="clear" w:fill="FFFFFF"/>
          </w:rPr>
          <w:t xml:space="preserve">    productid1 = models.IntegerField()</w:t>
        </w:r>
      </w:ins>
      <w:ins w:id="1987" w:author="熊大如如" w:date="2020-03-13T17:46:52Z">
        <w:r>
          <w:rPr>
            <w:rFonts w:hint="default" w:ascii="Times New Roman" w:hAnsi="Times New Roman" w:eastAsia="Consolas" w:cs="Times New Roman"/>
            <w:color w:val="000000"/>
            <w:sz w:val="24"/>
            <w:szCs w:val="24"/>
            <w:shd w:val="clear" w:fill="FFFFFF"/>
          </w:rPr>
          <w:br w:type="textWrapping"/>
        </w:r>
      </w:ins>
      <w:ins w:id="1988" w:author="熊大如如" w:date="2020-03-13T17:46:52Z">
        <w:r>
          <w:rPr>
            <w:rFonts w:hint="default" w:ascii="Times New Roman" w:hAnsi="Times New Roman" w:eastAsia="Consolas" w:cs="Times New Roman"/>
            <w:color w:val="000000"/>
            <w:sz w:val="24"/>
            <w:szCs w:val="24"/>
            <w:shd w:val="clear" w:fill="FFFFFF"/>
          </w:rPr>
          <w:t xml:space="preserve">    longname1 = models.CharField(</w:t>
        </w:r>
      </w:ins>
      <w:ins w:id="1989" w:author="熊大如如" w:date="2020-03-13T17:46:52Z">
        <w:r>
          <w:rPr>
            <w:rFonts w:hint="default" w:ascii="Times New Roman" w:hAnsi="Times New Roman" w:eastAsia="Consolas" w:cs="Times New Roman"/>
            <w:color w:val="660099"/>
            <w:sz w:val="24"/>
            <w:szCs w:val="24"/>
            <w:shd w:val="clear" w:fill="FFFFFF"/>
          </w:rPr>
          <w:t>max_length</w:t>
        </w:r>
      </w:ins>
      <w:ins w:id="1990" w:author="熊大如如" w:date="2020-03-13T17:46:52Z">
        <w:r>
          <w:rPr>
            <w:rFonts w:hint="default" w:ascii="Times New Roman" w:hAnsi="Times New Roman" w:eastAsia="Consolas" w:cs="Times New Roman"/>
            <w:color w:val="000000"/>
            <w:sz w:val="24"/>
            <w:szCs w:val="24"/>
            <w:shd w:val="clear" w:fill="FFFFFF"/>
          </w:rPr>
          <w:t>=</w:t>
        </w:r>
      </w:ins>
      <w:ins w:id="1991" w:author="熊大如如" w:date="2020-03-13T17:46:52Z">
        <w:r>
          <w:rPr>
            <w:rFonts w:hint="default" w:ascii="Times New Roman" w:hAnsi="Times New Roman" w:eastAsia="Consolas" w:cs="Times New Roman"/>
            <w:color w:val="0000FF"/>
            <w:sz w:val="24"/>
            <w:szCs w:val="24"/>
            <w:shd w:val="clear" w:fill="FFFFFF"/>
          </w:rPr>
          <w:t>256</w:t>
        </w:r>
      </w:ins>
      <w:ins w:id="1992" w:author="熊大如如" w:date="2020-03-13T17:46:52Z">
        <w:r>
          <w:rPr>
            <w:rFonts w:hint="default" w:ascii="Times New Roman" w:hAnsi="Times New Roman" w:eastAsia="Consolas" w:cs="Times New Roman"/>
            <w:color w:val="000000"/>
            <w:sz w:val="24"/>
            <w:szCs w:val="24"/>
            <w:shd w:val="clear" w:fill="FFFFFF"/>
          </w:rPr>
          <w:t>)</w:t>
        </w:r>
      </w:ins>
      <w:ins w:id="1993" w:author="熊大如如" w:date="2020-03-13T17:46:52Z">
        <w:r>
          <w:rPr>
            <w:rFonts w:hint="default" w:ascii="Times New Roman" w:hAnsi="Times New Roman" w:eastAsia="Consolas" w:cs="Times New Roman"/>
            <w:color w:val="000000"/>
            <w:sz w:val="24"/>
            <w:szCs w:val="24"/>
            <w:shd w:val="clear" w:fill="FFFFFF"/>
          </w:rPr>
          <w:br w:type="textWrapping"/>
        </w:r>
      </w:ins>
      <w:ins w:id="1994" w:author="熊大如如" w:date="2020-03-13T17:46:52Z">
        <w:r>
          <w:rPr>
            <w:rFonts w:hint="default" w:ascii="Times New Roman" w:hAnsi="Times New Roman" w:eastAsia="Consolas" w:cs="Times New Roman"/>
            <w:color w:val="000000"/>
            <w:sz w:val="24"/>
            <w:szCs w:val="24"/>
            <w:shd w:val="clear" w:fill="FFFFFF"/>
          </w:rPr>
          <w:t xml:space="preserve">    price1 = models.IntegerField()</w:t>
        </w:r>
      </w:ins>
      <w:ins w:id="1995" w:author="熊大如如" w:date="2020-03-13T17:46:52Z">
        <w:r>
          <w:rPr>
            <w:rFonts w:hint="default" w:ascii="Times New Roman" w:hAnsi="Times New Roman" w:eastAsia="Consolas" w:cs="Times New Roman"/>
            <w:color w:val="000000"/>
            <w:sz w:val="24"/>
            <w:szCs w:val="24"/>
            <w:shd w:val="clear" w:fill="FFFFFF"/>
          </w:rPr>
          <w:br w:type="textWrapping"/>
        </w:r>
      </w:ins>
      <w:ins w:id="1996" w:author="熊大如如" w:date="2020-03-13T17:46:52Z">
        <w:r>
          <w:rPr>
            <w:rFonts w:hint="default" w:ascii="Times New Roman" w:hAnsi="Times New Roman" w:eastAsia="Consolas" w:cs="Times New Roman"/>
            <w:color w:val="000000"/>
            <w:sz w:val="24"/>
            <w:szCs w:val="24"/>
            <w:shd w:val="clear" w:fill="FFFFFF"/>
          </w:rPr>
          <w:t xml:space="preserve">    marketprice1 = models.IntegerField()</w:t>
        </w:r>
      </w:ins>
      <w:ins w:id="1997" w:author="熊大如如" w:date="2020-03-13T17:46:52Z">
        <w:r>
          <w:rPr>
            <w:rFonts w:hint="default" w:ascii="Times New Roman" w:hAnsi="Times New Roman" w:eastAsia="Consolas" w:cs="Times New Roman"/>
            <w:color w:val="000000"/>
            <w:sz w:val="24"/>
            <w:szCs w:val="24"/>
            <w:shd w:val="clear" w:fill="FFFFFF"/>
          </w:rPr>
          <w:br w:type="textWrapping"/>
        </w:r>
      </w:ins>
      <w:ins w:id="1998" w:author="熊大如如" w:date="2020-03-13T17:46:52Z">
        <w:r>
          <w:rPr>
            <w:rFonts w:hint="default" w:ascii="Times New Roman" w:hAnsi="Times New Roman" w:eastAsia="Consolas" w:cs="Times New Roman"/>
            <w:color w:val="000000"/>
            <w:sz w:val="24"/>
            <w:szCs w:val="24"/>
            <w:shd w:val="clear" w:fill="FFFFFF"/>
          </w:rPr>
          <w:t xml:space="preserve">    img2 = models.CharField(</w:t>
        </w:r>
      </w:ins>
      <w:ins w:id="1999" w:author="熊大如如" w:date="2020-03-13T17:46:52Z">
        <w:r>
          <w:rPr>
            <w:rFonts w:hint="default" w:ascii="Times New Roman" w:hAnsi="Times New Roman" w:eastAsia="Consolas" w:cs="Times New Roman"/>
            <w:color w:val="660099"/>
            <w:sz w:val="24"/>
            <w:szCs w:val="24"/>
            <w:shd w:val="clear" w:fill="FFFFFF"/>
          </w:rPr>
          <w:t>max_length</w:t>
        </w:r>
      </w:ins>
      <w:ins w:id="2000" w:author="熊大如如" w:date="2020-03-13T17:46:52Z">
        <w:r>
          <w:rPr>
            <w:rFonts w:hint="default" w:ascii="Times New Roman" w:hAnsi="Times New Roman" w:eastAsia="Consolas" w:cs="Times New Roman"/>
            <w:color w:val="000000"/>
            <w:sz w:val="24"/>
            <w:szCs w:val="24"/>
            <w:shd w:val="clear" w:fill="FFFFFF"/>
          </w:rPr>
          <w:t>=</w:t>
        </w:r>
      </w:ins>
      <w:ins w:id="2001" w:author="熊大如如" w:date="2020-03-13T17:46:52Z">
        <w:r>
          <w:rPr>
            <w:rFonts w:hint="default" w:ascii="Times New Roman" w:hAnsi="Times New Roman" w:eastAsia="Consolas" w:cs="Times New Roman"/>
            <w:color w:val="0000FF"/>
            <w:sz w:val="24"/>
            <w:szCs w:val="24"/>
            <w:shd w:val="clear" w:fill="FFFFFF"/>
          </w:rPr>
          <w:t>256</w:t>
        </w:r>
      </w:ins>
      <w:ins w:id="2002" w:author="熊大如如" w:date="2020-03-13T17:46:52Z">
        <w:r>
          <w:rPr>
            <w:rFonts w:hint="default" w:ascii="Times New Roman" w:hAnsi="Times New Roman" w:eastAsia="Consolas" w:cs="Times New Roman"/>
            <w:color w:val="000000"/>
            <w:sz w:val="24"/>
            <w:szCs w:val="24"/>
            <w:shd w:val="clear" w:fill="FFFFFF"/>
          </w:rPr>
          <w:t>)</w:t>
        </w:r>
      </w:ins>
      <w:ins w:id="2003" w:author="熊大如如" w:date="2020-03-13T17:46:52Z">
        <w:r>
          <w:rPr>
            <w:rFonts w:hint="default" w:ascii="Times New Roman" w:hAnsi="Times New Roman" w:eastAsia="Consolas" w:cs="Times New Roman"/>
            <w:color w:val="000000"/>
            <w:sz w:val="24"/>
            <w:szCs w:val="24"/>
            <w:shd w:val="clear" w:fill="FFFFFF"/>
          </w:rPr>
          <w:br w:type="textWrapping"/>
        </w:r>
      </w:ins>
      <w:ins w:id="2004" w:author="熊大如如" w:date="2020-03-13T17:46:52Z">
        <w:r>
          <w:rPr>
            <w:rFonts w:hint="default" w:ascii="Times New Roman" w:hAnsi="Times New Roman" w:eastAsia="Consolas" w:cs="Times New Roman"/>
            <w:color w:val="000000"/>
            <w:sz w:val="24"/>
            <w:szCs w:val="24"/>
            <w:shd w:val="clear" w:fill="FFFFFF"/>
          </w:rPr>
          <w:t xml:space="preserve">    childcid2 = models.IntegerField()</w:t>
        </w:r>
      </w:ins>
      <w:ins w:id="2005" w:author="熊大如如" w:date="2020-03-13T17:46:52Z">
        <w:r>
          <w:rPr>
            <w:rFonts w:hint="default" w:ascii="Times New Roman" w:hAnsi="Times New Roman" w:eastAsia="Consolas" w:cs="Times New Roman"/>
            <w:color w:val="000000"/>
            <w:sz w:val="24"/>
            <w:szCs w:val="24"/>
            <w:shd w:val="clear" w:fill="FFFFFF"/>
          </w:rPr>
          <w:br w:type="textWrapping"/>
        </w:r>
      </w:ins>
      <w:ins w:id="2006" w:author="熊大如如" w:date="2020-03-13T17:46:52Z">
        <w:r>
          <w:rPr>
            <w:rFonts w:hint="default" w:ascii="Times New Roman" w:hAnsi="Times New Roman" w:eastAsia="Consolas" w:cs="Times New Roman"/>
            <w:color w:val="000000"/>
            <w:sz w:val="24"/>
            <w:szCs w:val="24"/>
            <w:shd w:val="clear" w:fill="FFFFFF"/>
          </w:rPr>
          <w:t xml:space="preserve">    productid2 = models.IntegerField()</w:t>
        </w:r>
      </w:ins>
      <w:ins w:id="2007" w:author="熊大如如" w:date="2020-03-13T17:46:52Z">
        <w:r>
          <w:rPr>
            <w:rFonts w:hint="default" w:ascii="Times New Roman" w:hAnsi="Times New Roman" w:eastAsia="Consolas" w:cs="Times New Roman"/>
            <w:color w:val="000000"/>
            <w:sz w:val="24"/>
            <w:szCs w:val="24"/>
            <w:shd w:val="clear" w:fill="FFFFFF"/>
          </w:rPr>
          <w:br w:type="textWrapping"/>
        </w:r>
      </w:ins>
      <w:ins w:id="2008" w:author="熊大如如" w:date="2020-03-13T17:46:52Z">
        <w:r>
          <w:rPr>
            <w:rFonts w:hint="default" w:ascii="Times New Roman" w:hAnsi="Times New Roman" w:eastAsia="Consolas" w:cs="Times New Roman"/>
            <w:color w:val="000000"/>
            <w:sz w:val="24"/>
            <w:szCs w:val="24"/>
            <w:shd w:val="clear" w:fill="FFFFFF"/>
          </w:rPr>
          <w:t xml:space="preserve">    longname2 = models.CharField(</w:t>
        </w:r>
      </w:ins>
      <w:ins w:id="2009" w:author="熊大如如" w:date="2020-03-13T17:46:52Z">
        <w:r>
          <w:rPr>
            <w:rFonts w:hint="default" w:ascii="Times New Roman" w:hAnsi="Times New Roman" w:eastAsia="Consolas" w:cs="Times New Roman"/>
            <w:color w:val="660099"/>
            <w:sz w:val="24"/>
            <w:szCs w:val="24"/>
            <w:shd w:val="clear" w:fill="FFFFFF"/>
          </w:rPr>
          <w:t>max_length</w:t>
        </w:r>
      </w:ins>
      <w:ins w:id="2010" w:author="熊大如如" w:date="2020-03-13T17:46:52Z">
        <w:r>
          <w:rPr>
            <w:rFonts w:hint="default" w:ascii="Times New Roman" w:hAnsi="Times New Roman" w:eastAsia="Consolas" w:cs="Times New Roman"/>
            <w:color w:val="000000"/>
            <w:sz w:val="24"/>
            <w:szCs w:val="24"/>
            <w:shd w:val="clear" w:fill="FFFFFF"/>
          </w:rPr>
          <w:t>=</w:t>
        </w:r>
      </w:ins>
      <w:ins w:id="2011" w:author="熊大如如" w:date="2020-03-13T17:46:52Z">
        <w:r>
          <w:rPr>
            <w:rFonts w:hint="default" w:ascii="Times New Roman" w:hAnsi="Times New Roman" w:eastAsia="Consolas" w:cs="Times New Roman"/>
            <w:color w:val="0000FF"/>
            <w:sz w:val="24"/>
            <w:szCs w:val="24"/>
            <w:shd w:val="clear" w:fill="FFFFFF"/>
          </w:rPr>
          <w:t>128</w:t>
        </w:r>
      </w:ins>
      <w:ins w:id="2012" w:author="熊大如如" w:date="2020-03-13T17:46:52Z">
        <w:r>
          <w:rPr>
            <w:rFonts w:hint="default" w:ascii="Times New Roman" w:hAnsi="Times New Roman" w:eastAsia="Consolas" w:cs="Times New Roman"/>
            <w:color w:val="000000"/>
            <w:sz w:val="24"/>
            <w:szCs w:val="24"/>
            <w:shd w:val="clear" w:fill="FFFFFF"/>
          </w:rPr>
          <w:t>)</w:t>
        </w:r>
      </w:ins>
      <w:ins w:id="2013" w:author="熊大如如" w:date="2020-03-13T17:46:52Z">
        <w:r>
          <w:rPr>
            <w:rFonts w:hint="default" w:ascii="Times New Roman" w:hAnsi="Times New Roman" w:eastAsia="Consolas" w:cs="Times New Roman"/>
            <w:color w:val="000000"/>
            <w:sz w:val="24"/>
            <w:szCs w:val="24"/>
            <w:shd w:val="clear" w:fill="FFFFFF"/>
          </w:rPr>
          <w:br w:type="textWrapping"/>
        </w:r>
      </w:ins>
      <w:ins w:id="2014" w:author="熊大如如" w:date="2020-03-13T17:46:52Z">
        <w:r>
          <w:rPr>
            <w:rFonts w:hint="default" w:ascii="Times New Roman" w:hAnsi="Times New Roman" w:eastAsia="Consolas" w:cs="Times New Roman"/>
            <w:color w:val="000000"/>
            <w:sz w:val="24"/>
            <w:szCs w:val="24"/>
            <w:shd w:val="clear" w:fill="FFFFFF"/>
          </w:rPr>
          <w:t xml:space="preserve">    price2 = models.IntegerField()</w:t>
        </w:r>
      </w:ins>
      <w:ins w:id="2015" w:author="熊大如如" w:date="2020-03-13T17:46:52Z">
        <w:r>
          <w:rPr>
            <w:rFonts w:hint="default" w:ascii="Times New Roman" w:hAnsi="Times New Roman" w:eastAsia="Consolas" w:cs="Times New Roman"/>
            <w:color w:val="000000"/>
            <w:sz w:val="24"/>
            <w:szCs w:val="24"/>
            <w:shd w:val="clear" w:fill="FFFFFF"/>
          </w:rPr>
          <w:br w:type="textWrapping"/>
        </w:r>
      </w:ins>
      <w:ins w:id="2016" w:author="熊大如如" w:date="2020-03-13T17:46:52Z">
        <w:r>
          <w:rPr>
            <w:rFonts w:hint="default" w:ascii="Times New Roman" w:hAnsi="Times New Roman" w:eastAsia="Consolas" w:cs="Times New Roman"/>
            <w:color w:val="000000"/>
            <w:sz w:val="24"/>
            <w:szCs w:val="24"/>
            <w:shd w:val="clear" w:fill="FFFFFF"/>
          </w:rPr>
          <w:t xml:space="preserve">    marketprice2 = models.IntegerField()</w:t>
        </w:r>
      </w:ins>
      <w:ins w:id="2017" w:author="熊大如如" w:date="2020-03-13T17:46:52Z">
        <w:r>
          <w:rPr>
            <w:rFonts w:hint="default" w:ascii="Consolas" w:hAnsi="Consolas" w:eastAsia="Consolas" w:cs="Consolas"/>
            <w:color w:val="000000"/>
            <w:sz w:val="27"/>
            <w:szCs w:val="27"/>
            <w:shd w:val="clear" w:fill="FFFFFF"/>
          </w:rPr>
          <w:br w:type="textWrapping"/>
        </w:r>
      </w:ins>
      <w:ins w:id="2018" w:author="熊大如如" w:date="2020-03-13T17:46:52Z">
        <w:r>
          <w:rPr>
            <w:rFonts w:hint="default" w:ascii="Consolas" w:hAnsi="Consolas" w:eastAsia="Consolas" w:cs="Consolas"/>
            <w:color w:val="000000"/>
            <w:sz w:val="27"/>
            <w:szCs w:val="27"/>
            <w:shd w:val="clear" w:fill="FFFFFF"/>
          </w:rPr>
          <w:t xml:space="preserve"> </w:t>
        </w:r>
      </w:ins>
      <w:ins w:id="2019" w:author="熊大如如" w:date="2020-03-13T17:46:52Z">
        <w:r>
          <w:rPr>
            <w:rFonts w:hint="default" w:ascii="Times New Roman" w:hAnsi="Times New Roman" w:eastAsia="Consolas" w:cs="Times New Roman"/>
            <w:color w:val="000000"/>
            <w:sz w:val="27"/>
            <w:szCs w:val="27"/>
            <w:shd w:val="clear" w:fill="FFFFFF"/>
          </w:rPr>
          <w:t xml:space="preserve">  </w:t>
        </w:r>
      </w:ins>
      <w:ins w:id="2020" w:author="熊大如如" w:date="2020-03-13T17:46:52Z">
        <w:r>
          <w:rPr>
            <w:rFonts w:hint="default" w:ascii="Times New Roman" w:hAnsi="Times New Roman" w:eastAsia="Consolas" w:cs="Times New Roman"/>
            <w:color w:val="000000"/>
            <w:sz w:val="24"/>
            <w:szCs w:val="24"/>
            <w:shd w:val="clear" w:fill="FFFFFF"/>
          </w:rPr>
          <w:t xml:space="preserve"> img3 = models.CharField(</w:t>
        </w:r>
      </w:ins>
      <w:ins w:id="2021" w:author="熊大如如" w:date="2020-03-13T17:46:52Z">
        <w:r>
          <w:rPr>
            <w:rFonts w:hint="default" w:ascii="Times New Roman" w:hAnsi="Times New Roman" w:eastAsia="Consolas" w:cs="Times New Roman"/>
            <w:color w:val="660099"/>
            <w:sz w:val="24"/>
            <w:szCs w:val="24"/>
            <w:shd w:val="clear" w:fill="FFFFFF"/>
          </w:rPr>
          <w:t>max_length</w:t>
        </w:r>
      </w:ins>
      <w:ins w:id="2022" w:author="熊大如如" w:date="2020-03-13T17:46:52Z">
        <w:r>
          <w:rPr>
            <w:rFonts w:hint="default" w:ascii="Times New Roman" w:hAnsi="Times New Roman" w:eastAsia="Consolas" w:cs="Times New Roman"/>
            <w:color w:val="000000"/>
            <w:sz w:val="24"/>
            <w:szCs w:val="24"/>
            <w:shd w:val="clear" w:fill="FFFFFF"/>
          </w:rPr>
          <w:t>=</w:t>
        </w:r>
      </w:ins>
      <w:ins w:id="2023" w:author="熊大如如" w:date="2020-03-13T17:46:52Z">
        <w:r>
          <w:rPr>
            <w:rFonts w:hint="default" w:ascii="Times New Roman" w:hAnsi="Times New Roman" w:eastAsia="Consolas" w:cs="Times New Roman"/>
            <w:color w:val="0000FF"/>
            <w:sz w:val="24"/>
            <w:szCs w:val="24"/>
            <w:shd w:val="clear" w:fill="FFFFFF"/>
          </w:rPr>
          <w:t>256</w:t>
        </w:r>
      </w:ins>
      <w:ins w:id="2024" w:author="熊大如如" w:date="2020-03-13T17:46:52Z">
        <w:r>
          <w:rPr>
            <w:rFonts w:hint="default" w:ascii="Times New Roman" w:hAnsi="Times New Roman" w:eastAsia="Consolas" w:cs="Times New Roman"/>
            <w:color w:val="000000"/>
            <w:sz w:val="24"/>
            <w:szCs w:val="24"/>
            <w:shd w:val="clear" w:fill="FFFFFF"/>
          </w:rPr>
          <w:t>)</w:t>
        </w:r>
      </w:ins>
      <w:ins w:id="2025" w:author="熊大如如" w:date="2020-03-13T17:46:52Z">
        <w:r>
          <w:rPr>
            <w:rFonts w:hint="default" w:ascii="Times New Roman" w:hAnsi="Times New Roman" w:eastAsia="Consolas" w:cs="Times New Roman"/>
            <w:color w:val="000000"/>
            <w:sz w:val="24"/>
            <w:szCs w:val="24"/>
            <w:shd w:val="clear" w:fill="FFFFFF"/>
          </w:rPr>
          <w:br w:type="textWrapping"/>
        </w:r>
      </w:ins>
      <w:ins w:id="2026" w:author="熊大如如" w:date="2020-03-13T17:46:52Z">
        <w:r>
          <w:rPr>
            <w:rFonts w:hint="default" w:ascii="Times New Roman" w:hAnsi="Times New Roman" w:eastAsia="Consolas" w:cs="Times New Roman"/>
            <w:color w:val="000000"/>
            <w:sz w:val="24"/>
            <w:szCs w:val="24"/>
            <w:shd w:val="clear" w:fill="FFFFFF"/>
          </w:rPr>
          <w:t xml:space="preserve">    childcid3 = models.IntegerField()</w:t>
        </w:r>
      </w:ins>
      <w:ins w:id="2027" w:author="熊大如如" w:date="2020-03-13T17:46:52Z">
        <w:r>
          <w:rPr>
            <w:rFonts w:hint="default" w:ascii="Times New Roman" w:hAnsi="Times New Roman" w:eastAsia="Consolas" w:cs="Times New Roman"/>
            <w:color w:val="000000"/>
            <w:sz w:val="24"/>
            <w:szCs w:val="24"/>
            <w:shd w:val="clear" w:fill="FFFFFF"/>
          </w:rPr>
          <w:br w:type="textWrapping"/>
        </w:r>
      </w:ins>
      <w:ins w:id="2028" w:author="熊大如如" w:date="2020-03-13T17:46:52Z">
        <w:r>
          <w:rPr>
            <w:rFonts w:hint="default" w:ascii="Times New Roman" w:hAnsi="Times New Roman" w:eastAsia="Consolas" w:cs="Times New Roman"/>
            <w:color w:val="000000"/>
            <w:sz w:val="24"/>
            <w:szCs w:val="24"/>
            <w:shd w:val="clear" w:fill="FFFFFF"/>
          </w:rPr>
          <w:t xml:space="preserve">    productid3 = models.IntegerField()</w:t>
        </w:r>
      </w:ins>
      <w:ins w:id="2029" w:author="熊大如如" w:date="2020-03-13T17:46:52Z">
        <w:r>
          <w:rPr>
            <w:rFonts w:hint="default" w:ascii="Times New Roman" w:hAnsi="Times New Roman" w:eastAsia="Consolas" w:cs="Times New Roman"/>
            <w:color w:val="000000"/>
            <w:sz w:val="24"/>
            <w:szCs w:val="24"/>
            <w:shd w:val="clear" w:fill="FFFFFF"/>
          </w:rPr>
          <w:br w:type="textWrapping"/>
        </w:r>
      </w:ins>
      <w:ins w:id="2030" w:author="熊大如如" w:date="2020-03-13T17:46:52Z">
        <w:r>
          <w:rPr>
            <w:rFonts w:hint="default" w:ascii="Times New Roman" w:hAnsi="Times New Roman" w:eastAsia="Consolas" w:cs="Times New Roman"/>
            <w:color w:val="000000"/>
            <w:sz w:val="24"/>
            <w:szCs w:val="24"/>
            <w:shd w:val="clear" w:fill="FFFFFF"/>
          </w:rPr>
          <w:t xml:space="preserve">    longname3 = models.CharField(</w:t>
        </w:r>
      </w:ins>
      <w:ins w:id="2031" w:author="熊大如如" w:date="2020-03-13T17:46:52Z">
        <w:r>
          <w:rPr>
            <w:rFonts w:hint="default" w:ascii="Times New Roman" w:hAnsi="Times New Roman" w:eastAsia="Consolas" w:cs="Times New Roman"/>
            <w:color w:val="660099"/>
            <w:sz w:val="24"/>
            <w:szCs w:val="24"/>
            <w:shd w:val="clear" w:fill="FFFFFF"/>
          </w:rPr>
          <w:t>max_length</w:t>
        </w:r>
      </w:ins>
      <w:ins w:id="2032" w:author="熊大如如" w:date="2020-03-13T17:46:52Z">
        <w:r>
          <w:rPr>
            <w:rFonts w:hint="default" w:ascii="Times New Roman" w:hAnsi="Times New Roman" w:eastAsia="Consolas" w:cs="Times New Roman"/>
            <w:color w:val="000000"/>
            <w:sz w:val="24"/>
            <w:szCs w:val="24"/>
            <w:shd w:val="clear" w:fill="FFFFFF"/>
          </w:rPr>
          <w:t>=</w:t>
        </w:r>
      </w:ins>
      <w:ins w:id="2033" w:author="熊大如如" w:date="2020-03-13T17:46:52Z">
        <w:r>
          <w:rPr>
            <w:rFonts w:hint="default" w:ascii="Times New Roman" w:hAnsi="Times New Roman" w:eastAsia="Consolas" w:cs="Times New Roman"/>
            <w:color w:val="0000FF"/>
            <w:sz w:val="24"/>
            <w:szCs w:val="24"/>
            <w:shd w:val="clear" w:fill="FFFFFF"/>
          </w:rPr>
          <w:t>256</w:t>
        </w:r>
      </w:ins>
      <w:ins w:id="2034" w:author="熊大如如" w:date="2020-03-13T17:46:52Z">
        <w:r>
          <w:rPr>
            <w:rFonts w:hint="default" w:ascii="Times New Roman" w:hAnsi="Times New Roman" w:eastAsia="Consolas" w:cs="Times New Roman"/>
            <w:color w:val="000000"/>
            <w:sz w:val="24"/>
            <w:szCs w:val="24"/>
            <w:shd w:val="clear" w:fill="FFFFFF"/>
          </w:rPr>
          <w:t>)</w:t>
        </w:r>
      </w:ins>
      <w:ins w:id="2035" w:author="熊大如如" w:date="2020-03-13T17:46:52Z">
        <w:r>
          <w:rPr>
            <w:rFonts w:hint="default" w:ascii="Times New Roman" w:hAnsi="Times New Roman" w:eastAsia="Consolas" w:cs="Times New Roman"/>
            <w:color w:val="000000"/>
            <w:sz w:val="24"/>
            <w:szCs w:val="24"/>
            <w:shd w:val="clear" w:fill="FFFFFF"/>
          </w:rPr>
          <w:br w:type="textWrapping"/>
        </w:r>
      </w:ins>
      <w:ins w:id="2036" w:author="熊大如如" w:date="2020-03-13T17:46:52Z">
        <w:r>
          <w:rPr>
            <w:rFonts w:hint="default" w:ascii="Times New Roman" w:hAnsi="Times New Roman" w:eastAsia="Consolas" w:cs="Times New Roman"/>
            <w:color w:val="000000"/>
            <w:sz w:val="24"/>
            <w:szCs w:val="24"/>
            <w:shd w:val="clear" w:fill="FFFFFF"/>
          </w:rPr>
          <w:t xml:space="preserve">    price3 = models.IntegerField()</w:t>
        </w:r>
      </w:ins>
      <w:ins w:id="2037" w:author="熊大如如" w:date="2020-03-13T17:46:52Z">
        <w:r>
          <w:rPr>
            <w:rFonts w:hint="default" w:ascii="Times New Roman" w:hAnsi="Times New Roman" w:eastAsia="Consolas" w:cs="Times New Roman"/>
            <w:color w:val="000000"/>
            <w:sz w:val="24"/>
            <w:szCs w:val="24"/>
            <w:shd w:val="clear" w:fill="FFFFFF"/>
          </w:rPr>
          <w:br w:type="textWrapping"/>
        </w:r>
      </w:ins>
      <w:ins w:id="2038" w:author="熊大如如" w:date="2020-03-13T17:46:52Z">
        <w:r>
          <w:rPr>
            <w:rFonts w:hint="default" w:ascii="Times New Roman" w:hAnsi="Times New Roman" w:eastAsia="Consolas" w:cs="Times New Roman"/>
            <w:color w:val="000000"/>
            <w:sz w:val="24"/>
            <w:szCs w:val="24"/>
            <w:shd w:val="clear" w:fill="FFFFFF"/>
          </w:rPr>
          <w:t xml:space="preserve">    marketprice3 = models.IntegerField()</w:t>
        </w:r>
      </w:ins>
      <w:ins w:id="2039" w:author="熊大如如" w:date="2020-03-13T17:46:52Z">
        <w:r>
          <w:rPr>
            <w:rFonts w:hint="default" w:ascii="Times New Roman" w:hAnsi="Times New Roman" w:eastAsia="Consolas" w:cs="Times New Roman"/>
            <w:color w:val="000000"/>
            <w:sz w:val="24"/>
            <w:szCs w:val="24"/>
            <w:shd w:val="clear" w:fill="FFFFFF"/>
          </w:rPr>
          <w:br w:type="textWrapping"/>
        </w:r>
      </w:ins>
      <w:ins w:id="2040" w:author="熊大如如" w:date="2020-03-13T17:46:52Z">
        <w:r>
          <w:rPr>
            <w:rFonts w:hint="default" w:ascii="Times New Roman" w:hAnsi="Times New Roman" w:eastAsia="Consolas" w:cs="Times New Roman"/>
            <w:color w:val="000000"/>
            <w:sz w:val="24"/>
            <w:szCs w:val="24"/>
            <w:shd w:val="clear" w:fill="FFFFFF"/>
          </w:rPr>
          <w:t xml:space="preserve">    </w:t>
        </w:r>
      </w:ins>
      <w:ins w:id="2041" w:author="熊大如如" w:date="2020-03-13T17:46:52Z">
        <w:r>
          <w:rPr>
            <w:rFonts w:hint="default" w:ascii="Times New Roman" w:hAnsi="Times New Roman" w:eastAsia="Consolas" w:cs="Times New Roman"/>
            <w:b/>
            <w:color w:val="000080"/>
            <w:sz w:val="24"/>
            <w:szCs w:val="24"/>
            <w:shd w:val="clear" w:fill="FFFFFF"/>
          </w:rPr>
          <w:t xml:space="preserve">class </w:t>
        </w:r>
      </w:ins>
      <w:ins w:id="2042" w:author="熊大如如" w:date="2020-03-13T17:46:52Z">
        <w:r>
          <w:rPr>
            <w:rFonts w:hint="default" w:ascii="Times New Roman" w:hAnsi="Times New Roman" w:eastAsia="Consolas" w:cs="Times New Roman"/>
            <w:color w:val="000000"/>
            <w:sz w:val="24"/>
            <w:szCs w:val="24"/>
            <w:shd w:val="clear" w:fill="FFFFFF"/>
          </w:rPr>
          <w:t>Meta:</w:t>
        </w:r>
      </w:ins>
      <w:ins w:id="2043" w:author="熊大如如" w:date="2020-03-13T17:46:52Z">
        <w:r>
          <w:rPr>
            <w:rFonts w:hint="default" w:ascii="Times New Roman" w:hAnsi="Times New Roman" w:eastAsia="Consolas" w:cs="Times New Roman"/>
            <w:color w:val="000000"/>
            <w:sz w:val="24"/>
            <w:szCs w:val="24"/>
            <w:shd w:val="clear" w:fill="FFFFFF"/>
          </w:rPr>
          <w:br w:type="textWrapping"/>
        </w:r>
      </w:ins>
      <w:ins w:id="2044" w:author="熊大如如" w:date="2020-03-13T17:46:52Z">
        <w:r>
          <w:rPr>
            <w:rFonts w:hint="default" w:ascii="Times New Roman" w:hAnsi="Times New Roman" w:eastAsia="Consolas" w:cs="Times New Roman"/>
            <w:color w:val="000000"/>
            <w:sz w:val="24"/>
            <w:szCs w:val="24"/>
            <w:shd w:val="clear" w:fill="FFFFFF"/>
          </w:rPr>
          <w:t xml:space="preserve">        db_table = </w:t>
        </w:r>
      </w:ins>
      <w:ins w:id="2045" w:author="熊大如如" w:date="2020-03-13T17:46:52Z">
        <w:r>
          <w:rPr>
            <w:rFonts w:hint="default" w:ascii="Times New Roman" w:hAnsi="Times New Roman" w:eastAsia="Consolas" w:cs="Times New Roman"/>
            <w:b/>
            <w:color w:val="008080"/>
            <w:sz w:val="24"/>
            <w:szCs w:val="24"/>
            <w:shd w:val="clear" w:fill="FFFFFF"/>
          </w:rPr>
          <w:t>'axf_mainshow'</w:t>
        </w:r>
      </w:ins>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default" w:hAnsi="宋体" w:eastAsia="仿宋_GB2312"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1"/>
        <w:rPr>
          <w:rFonts w:hint="eastAsia" w:ascii="黑体" w:hAnsi="黑体" w:eastAsia="黑体" w:cs="黑体"/>
          <w:b w:val="0"/>
          <w:bCs/>
          <w:sz w:val="24"/>
          <w:szCs w:val="24"/>
          <w:lang w:val="en-US" w:eastAsia="zh-CN"/>
          <w:rPrChange w:id="2047" w:author="熊大如如" w:date="2020-04-14T20:44:03Z">
            <w:rPr>
              <w:rFonts w:hint="eastAsia" w:ascii="Times New Roman" w:hAnsi="宋体" w:eastAsia="仿宋_GB2312" w:cs="宋体"/>
              <w:b/>
              <w:bCs w:val="0"/>
              <w:sz w:val="24"/>
              <w:szCs w:val="24"/>
              <w:lang w:val="en-US" w:eastAsia="zh-CN"/>
            </w:rPr>
          </w:rPrChange>
        </w:rPr>
        <w:pPrChange w:id="2046" w:author="熊大如如" w:date="2020-04-14T20:44:15Z">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pPr>
        </w:pPrChange>
      </w:pPr>
      <w:del w:id="2048" w:author="熊大如如" w:date="2020-03-13T16:24:00Z">
        <w:bookmarkStart w:id="150" w:name="_Toc18915"/>
        <w:bookmarkStart w:id="151" w:name="_Toc4759"/>
        <w:r>
          <w:rPr>
            <w:rFonts w:hint="eastAsia" w:ascii="黑体" w:hAnsi="黑体" w:eastAsia="黑体" w:cs="黑体"/>
            <w:b w:val="0"/>
            <w:bCs/>
            <w:sz w:val="24"/>
            <w:szCs w:val="24"/>
            <w:lang w:val="en-US" w:eastAsia="zh-CN"/>
            <w:rPrChange w:id="2049" w:author="熊大如如" w:date="2020-04-14T20:44:03Z">
              <w:rPr>
                <w:rFonts w:hint="default" w:ascii="Times New Roman" w:hAnsi="宋体" w:eastAsia="仿宋_GB2312" w:cs="宋体"/>
                <w:b/>
                <w:bCs w:val="0"/>
                <w:sz w:val="24"/>
                <w:szCs w:val="24"/>
                <w:lang w:val="en-US" w:eastAsia="zh-CN"/>
              </w:rPr>
            </w:rPrChange>
          </w:rPr>
          <w:delText>（三）</w:delText>
        </w:r>
      </w:del>
      <w:ins w:id="2050" w:author="熊大如如" w:date="2020-03-13T16:24:00Z">
        <w:r>
          <w:rPr>
            <w:rFonts w:hint="eastAsia" w:ascii="黑体" w:hAnsi="黑体" w:eastAsia="黑体" w:cs="黑体"/>
            <w:b w:val="0"/>
            <w:bCs/>
            <w:sz w:val="24"/>
            <w:szCs w:val="24"/>
            <w:lang w:val="en-US" w:eastAsia="zh-CN"/>
            <w:rPrChange w:id="2051" w:author="熊大如如" w:date="2020-04-14T20:44:03Z">
              <w:rPr>
                <w:rFonts w:hint="eastAsia" w:hAnsi="宋体" w:eastAsia="仿宋_GB2312" w:cs="宋体"/>
                <w:b/>
                <w:bCs w:val="0"/>
                <w:sz w:val="24"/>
                <w:szCs w:val="24"/>
                <w:lang w:val="en-US" w:eastAsia="zh-CN"/>
              </w:rPr>
            </w:rPrChange>
          </w:rPr>
          <w:t>4.</w:t>
        </w:r>
      </w:ins>
      <w:ins w:id="2052" w:author="熊大如如" w:date="2020-04-14T20:44:07Z">
        <w:r>
          <w:rPr>
            <w:rFonts w:hint="eastAsia" w:ascii="黑体" w:hAnsi="黑体" w:eastAsia="黑体" w:cs="黑体"/>
            <w:b w:val="0"/>
            <w:bCs/>
            <w:sz w:val="24"/>
            <w:szCs w:val="24"/>
            <w:lang w:val="en-US" w:eastAsia="zh-CN"/>
          </w:rPr>
          <w:t>1.</w:t>
        </w:r>
      </w:ins>
      <w:ins w:id="2053" w:author="熊大如如" w:date="2020-04-14T20:44:08Z">
        <w:r>
          <w:rPr>
            <w:rFonts w:hint="eastAsia" w:ascii="黑体" w:hAnsi="黑体" w:eastAsia="黑体" w:cs="黑体"/>
            <w:b w:val="0"/>
            <w:bCs/>
            <w:sz w:val="24"/>
            <w:szCs w:val="24"/>
            <w:lang w:val="en-US" w:eastAsia="zh-CN"/>
          </w:rPr>
          <w:t>3</w:t>
        </w:r>
      </w:ins>
      <w:ins w:id="2054" w:author="熊大如如" w:date="2020-03-13T16:34:38Z">
        <w:r>
          <w:rPr>
            <w:rFonts w:hint="eastAsia" w:ascii="黑体" w:hAnsi="黑体" w:eastAsia="黑体" w:cs="黑体"/>
            <w:b w:val="0"/>
            <w:bCs/>
            <w:sz w:val="24"/>
            <w:szCs w:val="24"/>
            <w:lang w:val="en-US" w:eastAsia="zh-CN"/>
            <w:rPrChange w:id="2055" w:author="熊大如如" w:date="2020-04-14T20:44:03Z">
              <w:rPr>
                <w:rFonts w:hint="eastAsia" w:hAnsi="宋体" w:eastAsia="仿宋_GB2312" w:cs="宋体"/>
                <w:b/>
                <w:bCs w:val="0"/>
                <w:sz w:val="24"/>
                <w:szCs w:val="24"/>
                <w:lang w:val="en-US" w:eastAsia="zh-CN"/>
              </w:rPr>
            </w:rPrChange>
          </w:rPr>
          <w:t xml:space="preserve"> </w:t>
        </w:r>
      </w:ins>
      <w:r>
        <w:rPr>
          <w:rFonts w:hint="eastAsia" w:ascii="黑体" w:hAnsi="黑体" w:eastAsia="黑体" w:cs="黑体"/>
          <w:b w:val="0"/>
          <w:bCs/>
          <w:sz w:val="24"/>
          <w:szCs w:val="24"/>
          <w:lang w:val="en-US" w:eastAsia="zh-CN"/>
          <w:rPrChange w:id="2056" w:author="熊大如如" w:date="2020-04-14T20:44:03Z">
            <w:rPr>
              <w:rFonts w:hint="eastAsia" w:ascii="Times New Roman" w:hAnsi="宋体" w:eastAsia="仿宋_GB2312" w:cs="宋体"/>
              <w:b/>
              <w:bCs w:val="0"/>
              <w:sz w:val="24"/>
              <w:szCs w:val="24"/>
              <w:lang w:val="en-US" w:eastAsia="zh-CN"/>
            </w:rPr>
          </w:rPrChange>
        </w:rPr>
        <w:t>将数据库中的数据返回到</w:t>
      </w:r>
      <w:r>
        <w:rPr>
          <w:rFonts w:hint="eastAsia" w:ascii="黑体" w:hAnsi="黑体" w:eastAsia="黑体" w:cs="黑体"/>
          <w:b w:val="0"/>
          <w:bCs/>
          <w:sz w:val="24"/>
          <w:szCs w:val="24"/>
          <w:lang w:val="en-US" w:eastAsia="zh-CN"/>
          <w:rPrChange w:id="2057" w:author="熊大如如" w:date="2020-04-14T20:44:03Z">
            <w:rPr>
              <w:rFonts w:hint="default" w:ascii="Times New Roman" w:hAnsi="Times New Roman" w:eastAsia="仿宋_GB2312" w:cs="Times New Roman"/>
              <w:b/>
              <w:bCs w:val="0"/>
              <w:sz w:val="24"/>
              <w:szCs w:val="24"/>
              <w:lang w:val="en-US" w:eastAsia="zh-CN"/>
            </w:rPr>
          </w:rPrChange>
        </w:rPr>
        <w:t>HTML</w:t>
      </w:r>
      <w:r>
        <w:rPr>
          <w:rFonts w:hint="eastAsia" w:ascii="黑体" w:hAnsi="黑体" w:eastAsia="黑体" w:cs="黑体"/>
          <w:b w:val="0"/>
          <w:bCs/>
          <w:sz w:val="24"/>
          <w:szCs w:val="24"/>
          <w:lang w:val="en-US" w:eastAsia="zh-CN"/>
          <w:rPrChange w:id="2058" w:author="熊大如如" w:date="2020-04-14T20:44:03Z">
            <w:rPr>
              <w:rFonts w:hint="eastAsia" w:ascii="Times New Roman" w:hAnsi="宋体" w:eastAsia="仿宋_GB2312" w:cs="宋体"/>
              <w:b/>
              <w:bCs w:val="0"/>
              <w:sz w:val="24"/>
              <w:szCs w:val="24"/>
              <w:lang w:val="en-US" w:eastAsia="zh-CN"/>
            </w:rPr>
          </w:rPrChange>
        </w:rPr>
        <w:t>页面中</w:t>
      </w:r>
      <w:bookmarkEnd w:id="150"/>
      <w:bookmarkEnd w:id="151"/>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sz w:val="24"/>
          <w:szCs w:val="24"/>
          <w:lang w:val="en-US" w:eastAsia="zh-CN"/>
        </w:rPr>
        <w:t>我们打开</w:t>
      </w:r>
      <w:r>
        <w:rPr>
          <w:rFonts w:hint="default" w:ascii="Times New Roman" w:hAnsi="Times New Roman" w:eastAsia="仿宋_GB2312" w:cs="Times New Roman"/>
          <w:sz w:val="24"/>
          <w:szCs w:val="24"/>
          <w:lang w:val="en-US" w:eastAsia="zh-CN"/>
        </w:rPr>
        <w:t>HomeApp</w:t>
      </w:r>
      <w:r>
        <w:rPr>
          <w:rFonts w:hint="eastAsia" w:ascii="Times New Roman" w:hAnsi="宋体" w:eastAsia="仿宋_GB2312" w:cs="宋体"/>
          <w:sz w:val="24"/>
          <w:szCs w:val="24"/>
          <w:lang w:val="en-US" w:eastAsia="zh-CN"/>
        </w:rPr>
        <w:t>，接着打开</w:t>
      </w:r>
      <w:r>
        <w:rPr>
          <w:rFonts w:hint="default" w:ascii="Times New Roman" w:hAnsi="Times New Roman" w:eastAsia="仿宋_GB2312" w:cs="Times New Roman"/>
          <w:sz w:val="24"/>
          <w:szCs w:val="24"/>
          <w:lang w:val="en-US" w:eastAsia="zh-CN"/>
        </w:rPr>
        <w:t>views.py</w:t>
      </w:r>
      <w:r>
        <w:rPr>
          <w:rFonts w:hint="eastAsia" w:ascii="Times New Roman" w:hAnsi="宋体" w:eastAsia="仿宋_GB2312" w:cs="宋体"/>
          <w:sz w:val="24"/>
          <w:szCs w:val="24"/>
          <w:lang w:val="en-US" w:eastAsia="zh-CN"/>
        </w:rPr>
        <w:t>文件，写上返回数据给前端的代码段,</w:t>
      </w:r>
      <w:r>
        <w:rPr>
          <w:rFonts w:hint="default" w:ascii="Times New Roman" w:hAnsi="Times New Roman" w:eastAsia="仿宋_GB2312" w:cs="Times New Roman"/>
          <w:sz w:val="24"/>
          <w:szCs w:val="24"/>
          <w:lang w:val="en-US" w:eastAsia="zh-CN"/>
        </w:rPr>
        <w:t>return render()</w:t>
      </w:r>
      <w:r>
        <w:rPr>
          <w:rFonts w:hint="eastAsia" w:ascii="Times New Roman" w:hAnsi="宋体" w:eastAsia="仿宋_GB2312" w:cs="宋体"/>
          <w:sz w:val="24"/>
          <w:szCs w:val="24"/>
          <w:lang w:val="en-US" w:eastAsia="zh-CN"/>
        </w:rPr>
        <w:t>即把</w:t>
      </w:r>
      <w:r>
        <w:rPr>
          <w:rFonts w:hint="default" w:ascii="Times New Roman" w:hAnsi="Times New Roman" w:eastAsia="仿宋_GB2312" w:cs="Times New Roman"/>
          <w:sz w:val="24"/>
          <w:szCs w:val="24"/>
          <w:lang w:val="en-US" w:eastAsia="zh-CN"/>
        </w:rPr>
        <w:t>MySQL</w:t>
      </w:r>
      <w:r>
        <w:rPr>
          <w:rFonts w:hint="eastAsia" w:ascii="Times New Roman" w:hAnsi="宋体" w:eastAsia="仿宋_GB2312" w:cs="宋体"/>
          <w:sz w:val="24"/>
          <w:szCs w:val="24"/>
          <w:lang w:val="en-US" w:eastAsia="zh-CN"/>
        </w:rPr>
        <w:t>数据库中储存的数据返回到前端页面给与显示。</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1"/>
        <w:rPr>
          <w:rFonts w:hint="eastAsia" w:ascii="黑体" w:hAnsi="黑体" w:eastAsia="黑体" w:cs="黑体"/>
          <w:b/>
          <w:bCs w:val="0"/>
          <w:sz w:val="24"/>
          <w:szCs w:val="24"/>
          <w:lang w:val="en-US" w:eastAsia="zh-CN"/>
          <w:rPrChange w:id="2060" w:author="熊大如如" w:date="2020-04-09T17:03:51Z">
            <w:rPr>
              <w:rFonts w:hint="eastAsia" w:ascii="Times New Roman" w:hAnsi="宋体" w:eastAsia="仿宋_GB2312" w:cs="宋体"/>
              <w:b/>
              <w:bCs w:val="0"/>
              <w:sz w:val="24"/>
              <w:szCs w:val="24"/>
              <w:lang w:val="en-US" w:eastAsia="zh-CN"/>
            </w:rPr>
          </w:rPrChange>
        </w:rPr>
        <w:pPrChange w:id="2059" w:author="熊大如如" w:date="2020-04-14T20:44:34Z">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pPr>
        </w:pPrChange>
      </w:pPr>
      <w:ins w:id="2061" w:author="熊大如如" w:date="2020-03-13T16:24:08Z">
        <w:bookmarkStart w:id="152" w:name="_Toc25474"/>
        <w:bookmarkStart w:id="153" w:name="_Toc30183"/>
        <w:r>
          <w:rPr>
            <w:rFonts w:hint="eastAsia" w:ascii="黑体" w:hAnsi="黑体" w:eastAsia="黑体" w:cs="黑体"/>
            <w:b w:val="0"/>
            <w:bCs/>
            <w:sz w:val="24"/>
            <w:szCs w:val="24"/>
            <w:lang w:val="en-US" w:eastAsia="zh-CN"/>
            <w:rPrChange w:id="2062" w:author="熊大如如" w:date="2020-04-14T20:44:28Z">
              <w:rPr>
                <w:rFonts w:hint="eastAsia" w:hAnsi="宋体" w:eastAsia="仿宋_GB2312" w:cs="宋体"/>
                <w:b/>
                <w:bCs w:val="0"/>
                <w:sz w:val="24"/>
                <w:szCs w:val="24"/>
                <w:lang w:val="en-US" w:eastAsia="zh-CN"/>
              </w:rPr>
            </w:rPrChange>
          </w:rPr>
          <w:t>4.</w:t>
        </w:r>
      </w:ins>
      <w:ins w:id="2063" w:author="熊大如如" w:date="2020-04-14T20:44:31Z">
        <w:r>
          <w:rPr>
            <w:rFonts w:hint="eastAsia" w:ascii="黑体" w:hAnsi="黑体" w:eastAsia="黑体" w:cs="黑体"/>
            <w:b w:val="0"/>
            <w:bCs/>
            <w:sz w:val="24"/>
            <w:szCs w:val="24"/>
            <w:lang w:val="en-US" w:eastAsia="zh-CN"/>
          </w:rPr>
          <w:t>1.</w:t>
        </w:r>
      </w:ins>
      <w:ins w:id="2064" w:author="熊大如如" w:date="2020-04-14T20:44:32Z">
        <w:r>
          <w:rPr>
            <w:rFonts w:hint="eastAsia" w:ascii="黑体" w:hAnsi="黑体" w:eastAsia="黑体" w:cs="黑体"/>
            <w:b w:val="0"/>
            <w:bCs/>
            <w:sz w:val="24"/>
            <w:szCs w:val="24"/>
            <w:lang w:val="en-US" w:eastAsia="zh-CN"/>
          </w:rPr>
          <w:t>4</w:t>
        </w:r>
      </w:ins>
      <w:r>
        <w:rPr>
          <w:rFonts w:hint="eastAsia" w:ascii="黑体" w:hAnsi="黑体" w:eastAsia="黑体" w:cs="黑体"/>
          <w:b w:val="0"/>
          <w:bCs/>
          <w:sz w:val="24"/>
          <w:szCs w:val="24"/>
          <w:lang w:val="en-US" w:eastAsia="zh-CN"/>
          <w:rPrChange w:id="2065" w:author="熊大如如" w:date="2020-04-14T20:44:28Z">
            <w:rPr>
              <w:rFonts w:hint="eastAsia" w:ascii="Times New Roman" w:hAnsi="宋体" w:eastAsia="仿宋_GB2312" w:cs="宋体"/>
              <w:b/>
              <w:bCs w:val="0"/>
              <w:sz w:val="24"/>
              <w:szCs w:val="24"/>
              <w:lang w:val="en-US" w:eastAsia="zh-CN"/>
            </w:rPr>
          </w:rPrChange>
        </w:rPr>
        <w:t>首页的轮播展示</w:t>
      </w:r>
      <w:bookmarkEnd w:id="152"/>
      <w:bookmarkEnd w:id="153"/>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ins w:id="2066" w:author="熊大如如" w:date="2020-03-14T17:33:30Z"/>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首页的轮播展示的功能，可以为我们简介展示我们的商品 ，此处我们需要借助</w:t>
      </w:r>
      <w:r>
        <w:rPr>
          <w:rFonts w:hint="default" w:ascii="Times New Roman" w:hAnsi="Times New Roman" w:eastAsia="仿宋_GB2312" w:cs="Times New Roman"/>
          <w:b w:val="0"/>
          <w:bCs w:val="0"/>
          <w:sz w:val="24"/>
          <w:szCs w:val="24"/>
          <w:lang w:val="en-US" w:eastAsia="zh-CN"/>
        </w:rPr>
        <w:t>swiper.css</w:t>
      </w:r>
      <w:r>
        <w:rPr>
          <w:rFonts w:hint="eastAsia" w:ascii="Times New Roman" w:hAnsi="宋体" w:eastAsia="仿宋_GB2312" w:cs="宋体"/>
          <w:b w:val="0"/>
          <w:bCs w:val="0"/>
          <w:sz w:val="24"/>
          <w:szCs w:val="24"/>
          <w:lang w:val="en-US" w:eastAsia="zh-CN"/>
        </w:rPr>
        <w:t>以及</w:t>
      </w:r>
      <w:r>
        <w:rPr>
          <w:rFonts w:hint="default" w:ascii="Times New Roman" w:hAnsi="Times New Roman" w:eastAsia="仿宋_GB2312" w:cs="Times New Roman"/>
          <w:b w:val="0"/>
          <w:bCs w:val="0"/>
          <w:sz w:val="24"/>
          <w:szCs w:val="24"/>
          <w:lang w:val="en-US" w:eastAsia="zh-CN"/>
        </w:rPr>
        <w:t>swiper.js</w:t>
      </w:r>
      <w:r>
        <w:rPr>
          <w:rFonts w:hint="eastAsia" w:ascii="Times New Roman" w:hAnsi="宋体" w:eastAsia="仿宋_GB2312" w:cs="宋体"/>
          <w:b w:val="0"/>
          <w:bCs w:val="0"/>
          <w:sz w:val="24"/>
          <w:szCs w:val="24"/>
          <w:lang w:val="en-US" w:eastAsia="zh-CN"/>
        </w:rPr>
        <w:t>第三方插件。我们在</w:t>
      </w:r>
      <w:r>
        <w:rPr>
          <w:rFonts w:hint="default" w:ascii="Times New Roman" w:hAnsi="Times New Roman" w:eastAsia="仿宋_GB2312" w:cs="Times New Roman"/>
          <w:b w:val="0"/>
          <w:bCs w:val="0"/>
          <w:sz w:val="24"/>
          <w:szCs w:val="24"/>
          <w:lang w:val="en-US" w:eastAsia="zh-CN"/>
        </w:rPr>
        <w:t>home.html</w:t>
      </w:r>
      <w:r>
        <w:rPr>
          <w:rFonts w:hint="eastAsia" w:ascii="Times New Roman" w:hAnsi="宋体" w:eastAsia="仿宋_GB2312" w:cs="宋体"/>
          <w:b w:val="0"/>
          <w:bCs w:val="0"/>
          <w:sz w:val="24"/>
          <w:szCs w:val="24"/>
          <w:lang w:val="en-US" w:eastAsia="zh-CN"/>
        </w:rPr>
        <w:t>中引入</w:t>
      </w:r>
      <w:r>
        <w:rPr>
          <w:rFonts w:hint="default" w:ascii="Times New Roman" w:hAnsi="Times New Roman" w:eastAsia="仿宋_GB2312" w:cs="Times New Roman"/>
          <w:b w:val="0"/>
          <w:bCs w:val="0"/>
          <w:sz w:val="24"/>
          <w:szCs w:val="24"/>
          <w:lang w:val="en-US" w:eastAsia="zh-CN"/>
        </w:rPr>
        <w:t>swiper.js</w:t>
      </w:r>
      <w:r>
        <w:rPr>
          <w:rFonts w:hint="eastAsia" w:ascii="Times New Roman" w:hAnsi="宋体" w:eastAsia="仿宋_GB2312" w:cs="宋体"/>
          <w:b w:val="0"/>
          <w:bCs w:val="0"/>
          <w:sz w:val="24"/>
          <w:szCs w:val="24"/>
          <w:lang w:val="en-US" w:eastAsia="zh-CN"/>
        </w:rPr>
        <w:t>和</w:t>
      </w:r>
      <w:r>
        <w:rPr>
          <w:rFonts w:hint="default" w:ascii="Times New Roman" w:hAnsi="Times New Roman" w:eastAsia="仿宋_GB2312" w:cs="Times New Roman"/>
          <w:b w:val="0"/>
          <w:bCs w:val="0"/>
          <w:sz w:val="24"/>
          <w:szCs w:val="24"/>
          <w:lang w:val="en-US" w:eastAsia="zh-CN"/>
        </w:rPr>
        <w:t>swiper.css</w:t>
      </w:r>
      <w:r>
        <w:rPr>
          <w:rFonts w:hint="eastAsia" w:ascii="Times New Roman" w:hAnsi="宋体" w:eastAsia="仿宋_GB2312" w:cs="宋体"/>
          <w:b w:val="0"/>
          <w:bCs w:val="0"/>
          <w:sz w:val="24"/>
          <w:szCs w:val="24"/>
          <w:lang w:val="en-US" w:eastAsia="zh-CN"/>
        </w:rPr>
        <w:t>，然后激活</w:t>
      </w:r>
      <w:r>
        <w:rPr>
          <w:rFonts w:hint="default" w:ascii="Times New Roman" w:hAnsi="Times New Roman" w:eastAsia="仿宋_GB2312" w:cs="Times New Roman"/>
          <w:b w:val="0"/>
          <w:bCs w:val="0"/>
          <w:sz w:val="24"/>
          <w:szCs w:val="24"/>
          <w:lang w:val="en-US" w:eastAsia="zh-CN"/>
        </w:rPr>
        <w:t>swiper</w:t>
      </w:r>
      <w:r>
        <w:rPr>
          <w:rFonts w:hint="eastAsia" w:ascii="Times New Roman" w:hAnsi="宋体" w:eastAsia="仿宋_GB2312" w:cs="宋体"/>
          <w:b w:val="0"/>
          <w:bCs w:val="0"/>
          <w:sz w:val="24"/>
          <w:szCs w:val="24"/>
          <w:lang w:val="en-US" w:eastAsia="zh-CN"/>
        </w:rPr>
        <w:t>，并向其添加分页器功能和轮播功能。</w:t>
      </w:r>
      <w:bookmarkStart w:id="154" w:name="_Toc24571"/>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ins w:id="2067" w:author="熊大如如" w:date="2020-03-13T17:49:07Z"/>
          <w:rFonts w:hint="eastAsia" w:ascii="Times New Roman" w:hAnsi="宋体" w:eastAsia="仿宋_GB2312"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ins w:id="2068" w:author="熊大如如" w:date="2020-03-14T17:33:33Z"/>
          <w:rFonts w:hint="eastAsia" w:ascii="Times New Roman" w:hAnsi="宋体" w:eastAsia="仿宋_GB2312" w:cs="宋体"/>
          <w:b w:val="0"/>
          <w:bCs w:val="0"/>
          <w:sz w:val="24"/>
          <w:szCs w:val="24"/>
          <w:lang w:val="en-US" w:eastAsia="zh-CN"/>
        </w:rPr>
      </w:pPr>
      <w:ins w:id="2069" w:author="熊大如如" w:date="2020-03-14T17:33:17Z">
        <w:r>
          <w:rPr>
            <w:rFonts w:hint="eastAsia" w:hAnsi="宋体" w:eastAsia="仿宋_GB2312" w:cs="宋体"/>
            <w:b w:val="0"/>
            <w:bCs w:val="0"/>
            <w:sz w:val="24"/>
            <w:szCs w:val="24"/>
            <w:lang w:val="en-US" w:eastAsia="zh-CN"/>
          </w:rPr>
          <w:t xml:space="preserve">  </w:t>
        </w:r>
      </w:ins>
      <w:ins w:id="2070" w:author="熊大如如" w:date="2020-03-14T17:33:18Z">
        <w:r>
          <w:rPr>
            <w:rFonts w:hint="eastAsia" w:hAnsi="宋体" w:eastAsia="仿宋_GB2312" w:cs="宋体"/>
            <w:b w:val="0"/>
            <w:bCs w:val="0"/>
            <w:sz w:val="24"/>
            <w:szCs w:val="24"/>
            <w:lang w:val="en-US" w:eastAsia="zh-CN"/>
          </w:rPr>
          <w:t xml:space="preserve">      </w:t>
        </w:r>
      </w:ins>
      <w:ins w:id="2071" w:author="熊大如如" w:date="2020-03-14T17:33:19Z">
        <w:r>
          <w:rPr>
            <w:rFonts w:hint="eastAsia" w:hAnsi="宋体" w:eastAsia="仿宋_GB2312" w:cs="宋体"/>
            <w:b w:val="0"/>
            <w:bCs w:val="0"/>
            <w:sz w:val="24"/>
            <w:szCs w:val="24"/>
            <w:lang w:val="en-US" w:eastAsia="zh-CN"/>
          </w:rPr>
          <w:t xml:space="preserve">    </w:t>
        </w:r>
      </w:ins>
      <w:ins w:id="2072" w:author="熊大如如" w:date="2020-04-08T15:20:58Z">
        <w:r>
          <w:rPr>
            <w:rFonts w:hint="eastAsia" w:ascii="Times New Roman" w:hAnsi="宋体" w:eastAsia="仿宋_GB2312" w:cs="宋体"/>
            <w:b w:val="0"/>
            <w:bCs w:val="0"/>
            <w:sz w:val="24"/>
            <w:szCs w:val="24"/>
            <w:lang w:val="en-US" w:eastAsia="zh-CN"/>
          </w:rPr>
          <w:drawing>
            <wp:inline distT="0" distB="0" distL="114300" distR="114300">
              <wp:extent cx="1969135" cy="2971165"/>
              <wp:effectExtent l="0" t="0" r="12065" b="635"/>
              <wp:docPr id="2" name="图片 2" descr="%J[(E7[8F%S266LE9`3]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E7[8F%S266LE9`3]R{7"/>
                      <pic:cNvPicPr>
                        <a:picLocks noChangeAspect="1"/>
                      </pic:cNvPicPr>
                    </pic:nvPicPr>
                    <pic:blipFill>
                      <a:blip r:embed="rId10"/>
                      <a:stretch>
                        <a:fillRect/>
                      </a:stretch>
                    </pic:blipFill>
                    <pic:spPr>
                      <a:xfrm>
                        <a:off x="0" y="0"/>
                        <a:ext cx="1969135" cy="2971165"/>
                      </a:xfrm>
                      <a:prstGeom prst="rect">
                        <a:avLst/>
                      </a:prstGeom>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2464" w:firstLineChars="1169"/>
        <w:jc w:val="both"/>
        <w:textAlignment w:val="auto"/>
        <w:rPr>
          <w:ins w:id="2075" w:author="熊大如如" w:date="2020-03-14T17:34:15Z"/>
          <w:rFonts w:hint="eastAsia" w:hAnsi="宋体" w:eastAsia="仿宋_GB2312" w:cs="宋体"/>
          <w:b/>
          <w:bCs/>
          <w:sz w:val="21"/>
          <w:szCs w:val="21"/>
          <w:lang w:val="en-US" w:eastAsia="zh-CN"/>
        </w:rPr>
        <w:pPrChange w:id="2074" w:author="熊大如如" w:date="2020-04-08T15:57:13Z">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2256" w:firstLineChars="1070"/>
            <w:jc w:val="both"/>
            <w:textAlignment w:val="auto"/>
          </w:pPr>
        </w:pPrChange>
      </w:pPr>
      <w:ins w:id="2076" w:author="熊大如如" w:date="2020-03-14T17:33:44Z">
        <w:r>
          <w:rPr>
            <w:rFonts w:hint="eastAsia" w:hAnsi="宋体" w:eastAsia="仿宋_GB2312" w:cs="宋体"/>
            <w:b/>
            <w:bCs/>
            <w:sz w:val="21"/>
            <w:szCs w:val="21"/>
            <w:lang w:val="en-US" w:eastAsia="zh-CN"/>
          </w:rPr>
          <w:t>图</w:t>
        </w:r>
      </w:ins>
      <w:ins w:id="2077" w:author="熊大如如" w:date="2020-03-14T17:33:45Z">
        <w:r>
          <w:rPr>
            <w:rFonts w:hint="eastAsia" w:hAnsi="宋体" w:eastAsia="仿宋_GB2312" w:cs="宋体"/>
            <w:b/>
            <w:bCs/>
            <w:sz w:val="21"/>
            <w:szCs w:val="21"/>
            <w:lang w:val="en-US" w:eastAsia="zh-CN"/>
          </w:rPr>
          <w:t>3</w:t>
        </w:r>
      </w:ins>
      <w:ins w:id="2078" w:author="熊大如如" w:date="2020-03-14T17:33:46Z">
        <w:r>
          <w:rPr>
            <w:rFonts w:hint="eastAsia" w:hAnsi="宋体" w:eastAsia="仿宋_GB2312" w:cs="宋体"/>
            <w:b/>
            <w:bCs/>
            <w:sz w:val="21"/>
            <w:szCs w:val="21"/>
            <w:lang w:val="en-US" w:eastAsia="zh-CN"/>
          </w:rPr>
          <w:t xml:space="preserve"> </w:t>
        </w:r>
      </w:ins>
      <w:ins w:id="2079" w:author="熊大如如" w:date="2020-03-14T17:33:49Z">
        <w:r>
          <w:rPr>
            <w:rFonts w:hint="eastAsia" w:hAnsi="宋体" w:eastAsia="仿宋_GB2312" w:cs="宋体"/>
            <w:b/>
            <w:bCs/>
            <w:sz w:val="21"/>
            <w:szCs w:val="21"/>
            <w:lang w:val="en-US" w:eastAsia="zh-CN"/>
          </w:rPr>
          <w:t>首页</w:t>
        </w:r>
      </w:ins>
      <w:ins w:id="2080" w:author="熊大如如" w:date="2020-03-14T17:33:54Z">
        <w:r>
          <w:rPr>
            <w:rFonts w:hint="eastAsia" w:hAnsi="宋体" w:eastAsia="仿宋_GB2312" w:cs="宋体"/>
            <w:b/>
            <w:bCs/>
            <w:sz w:val="21"/>
            <w:szCs w:val="21"/>
            <w:lang w:val="en-US" w:eastAsia="zh-CN"/>
          </w:rPr>
          <w:t>展示</w:t>
        </w:r>
      </w:ins>
      <w:ins w:id="2081" w:author="熊大如如" w:date="2020-03-14T17:33:55Z">
        <w:r>
          <w:rPr>
            <w:rFonts w:hint="eastAsia" w:hAnsi="宋体" w:eastAsia="仿宋_GB2312" w:cs="宋体"/>
            <w:b/>
            <w:bCs/>
            <w:sz w:val="21"/>
            <w:szCs w:val="21"/>
            <w:lang w:val="en-US" w:eastAsia="zh-CN"/>
          </w:rPr>
          <w:t>图</w:t>
        </w:r>
      </w:ins>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2256" w:firstLineChars="1070"/>
        <w:jc w:val="both"/>
        <w:textAlignment w:val="auto"/>
        <w:rPr>
          <w:rFonts w:hint="eastAsia" w:ascii="Times New Roman" w:hAnsi="宋体" w:eastAsia="仿宋_GB2312" w:cs="宋体"/>
          <w:b/>
          <w:bCs/>
          <w:sz w:val="21"/>
          <w:szCs w:val="21"/>
          <w:lang w:val="en-US" w:eastAsia="zh-CN"/>
        </w:rPr>
      </w:pPr>
    </w:p>
    <w:p>
      <w:pPr>
        <w:widowControl w:val="0"/>
        <w:numPr>
          <w:ilvl w:val="0"/>
          <w:numId w:val="0"/>
        </w:numPr>
        <w:snapToGrid/>
        <w:spacing w:beforeAutospacing="0" w:afterAutospacing="0" w:line="240" w:lineRule="auto"/>
        <w:ind w:left="0" w:leftChars="0" w:right="0" w:rightChars="0" w:firstLine="0" w:firstLineChars="0"/>
        <w:jc w:val="both"/>
        <w:outlineLvl w:val="0"/>
        <w:rPr>
          <w:rFonts w:hint="default" w:ascii="Times New Roman" w:hAnsi="黑体" w:eastAsia="黑体" w:cs="黑体"/>
          <w:b/>
          <w:bCs/>
          <w:sz w:val="24"/>
          <w:szCs w:val="24"/>
          <w:lang w:val="en-US" w:eastAsia="zh-CN"/>
          <w:rPrChange w:id="2082" w:author="熊大如如" w:date="2020-04-14T20:45:05Z">
            <w:rPr>
              <w:rFonts w:hint="default" w:ascii="Times New Roman" w:hAnsi="黑体" w:eastAsia="黑体" w:cs="黑体"/>
              <w:b/>
              <w:bCs/>
              <w:sz w:val="28"/>
              <w:szCs w:val="28"/>
              <w:lang w:val="en-US" w:eastAsia="zh-CN"/>
            </w:rPr>
          </w:rPrChange>
        </w:rPr>
      </w:pPr>
      <w:del w:id="2083" w:author="熊大如如" w:date="2020-04-14T20:44:44Z">
        <w:bookmarkStart w:id="155" w:name="_Toc118"/>
        <w:bookmarkStart w:id="156" w:name="_Toc1357"/>
        <w:bookmarkStart w:id="157" w:name="_Toc12672"/>
        <w:bookmarkStart w:id="158" w:name="_Toc26738"/>
        <w:bookmarkStart w:id="159" w:name="_Toc15552"/>
        <w:r>
          <w:rPr>
            <w:rFonts w:hint="default" w:ascii="黑体" w:hAnsi="黑体" w:eastAsia="黑体" w:cs="黑体"/>
            <w:b/>
            <w:bCs/>
            <w:sz w:val="24"/>
            <w:szCs w:val="24"/>
            <w:lang w:val="en-US" w:eastAsia="zh-CN"/>
            <w:rPrChange w:id="2084" w:author="熊大如如" w:date="2020-04-14T20:45:05Z">
              <w:rPr>
                <w:rFonts w:hint="default" w:ascii="黑体" w:hAnsi="黑体" w:eastAsia="黑体" w:cs="黑体"/>
                <w:b/>
                <w:bCs/>
                <w:sz w:val="28"/>
                <w:szCs w:val="28"/>
                <w:lang w:val="en-US" w:eastAsia="zh-CN"/>
              </w:rPr>
            </w:rPrChange>
          </w:rPr>
          <w:delText>五、</w:delText>
        </w:r>
      </w:del>
      <w:ins w:id="2085" w:author="熊大如如" w:date="2020-04-14T20:44:44Z">
        <w:r>
          <w:rPr>
            <w:rFonts w:hint="eastAsia" w:ascii="黑体" w:hAnsi="黑体" w:eastAsia="黑体" w:cs="黑体"/>
            <w:b/>
            <w:bCs/>
            <w:sz w:val="24"/>
            <w:szCs w:val="24"/>
            <w:lang w:val="en-US" w:eastAsia="zh-CN"/>
            <w:rPrChange w:id="2086" w:author="熊大如如" w:date="2020-04-14T20:45:05Z">
              <w:rPr>
                <w:rFonts w:hint="eastAsia" w:ascii="黑体" w:hAnsi="黑体" w:eastAsia="黑体" w:cs="黑体"/>
                <w:b/>
                <w:bCs/>
                <w:sz w:val="28"/>
                <w:szCs w:val="28"/>
                <w:lang w:val="en-US" w:eastAsia="zh-CN"/>
              </w:rPr>
            </w:rPrChange>
          </w:rPr>
          <w:t>4</w:t>
        </w:r>
      </w:ins>
      <w:ins w:id="2087" w:author="熊大如如" w:date="2020-04-14T20:44:45Z">
        <w:r>
          <w:rPr>
            <w:rFonts w:hint="eastAsia" w:ascii="黑体" w:hAnsi="黑体" w:eastAsia="黑体" w:cs="黑体"/>
            <w:b/>
            <w:bCs/>
            <w:sz w:val="24"/>
            <w:szCs w:val="24"/>
            <w:lang w:val="en-US" w:eastAsia="zh-CN"/>
            <w:rPrChange w:id="2088" w:author="熊大如如" w:date="2020-04-14T20:45:05Z">
              <w:rPr>
                <w:rFonts w:hint="eastAsia" w:ascii="黑体" w:hAnsi="黑体" w:eastAsia="黑体" w:cs="黑体"/>
                <w:b/>
                <w:bCs/>
                <w:sz w:val="28"/>
                <w:szCs w:val="28"/>
                <w:lang w:val="en-US" w:eastAsia="zh-CN"/>
              </w:rPr>
            </w:rPrChange>
          </w:rPr>
          <w:t>.2</w:t>
        </w:r>
      </w:ins>
      <w:ins w:id="2089" w:author="熊大如如" w:date="2020-03-13T17:01:31Z">
        <w:r>
          <w:rPr>
            <w:rFonts w:hint="eastAsia" w:ascii="黑体" w:hAnsi="黑体" w:eastAsia="黑体" w:cs="黑体"/>
            <w:b/>
            <w:bCs/>
            <w:sz w:val="24"/>
            <w:szCs w:val="24"/>
            <w:lang w:val="en-US" w:eastAsia="zh-CN"/>
            <w:rPrChange w:id="2090" w:author="熊大如如" w:date="2020-04-14T20:45:05Z">
              <w:rPr>
                <w:rFonts w:hint="eastAsia" w:ascii="黑体" w:hAnsi="黑体" w:eastAsia="黑体" w:cs="黑体"/>
                <w:b/>
                <w:bCs/>
                <w:sz w:val="28"/>
                <w:szCs w:val="28"/>
                <w:lang w:val="en-US" w:eastAsia="zh-CN"/>
              </w:rPr>
            </w:rPrChange>
          </w:rPr>
          <w:t xml:space="preserve"> </w:t>
        </w:r>
      </w:ins>
      <w:r>
        <w:rPr>
          <w:rFonts w:hint="eastAsia" w:ascii="Times New Roman" w:hAnsi="黑体" w:eastAsia="黑体" w:cs="黑体"/>
          <w:b/>
          <w:bCs/>
          <w:sz w:val="24"/>
          <w:szCs w:val="24"/>
          <w:lang w:val="en-US" w:eastAsia="zh-CN"/>
          <w:rPrChange w:id="2091" w:author="熊大如如" w:date="2020-04-14T20:45:05Z">
            <w:rPr>
              <w:rFonts w:hint="eastAsia" w:ascii="Times New Roman" w:hAnsi="黑体" w:eastAsia="黑体" w:cs="黑体"/>
              <w:b/>
              <w:bCs/>
              <w:sz w:val="28"/>
              <w:szCs w:val="28"/>
              <w:lang w:val="en-US" w:eastAsia="zh-CN"/>
            </w:rPr>
          </w:rPrChange>
        </w:rPr>
        <w:t>闪购</w:t>
      </w:r>
      <w:del w:id="2092" w:author="熊大如如" w:date="2020-04-09T16:43:48Z">
        <w:r>
          <w:rPr>
            <w:rFonts w:hint="default" w:ascii="Times New Roman" w:hAnsi="黑体" w:eastAsia="黑体" w:cs="黑体"/>
            <w:b/>
            <w:bCs/>
            <w:sz w:val="24"/>
            <w:szCs w:val="24"/>
            <w:lang w:val="en-US" w:eastAsia="zh-CN"/>
            <w:rPrChange w:id="2093" w:author="熊大如如" w:date="2020-04-14T20:45:05Z">
              <w:rPr>
                <w:rFonts w:hint="default" w:ascii="Times New Roman" w:hAnsi="黑体" w:eastAsia="黑体" w:cs="黑体"/>
                <w:b/>
                <w:bCs/>
                <w:sz w:val="28"/>
                <w:szCs w:val="28"/>
                <w:lang w:val="en-US" w:eastAsia="zh-CN"/>
              </w:rPr>
            </w:rPrChange>
          </w:rPr>
          <w:delText>界面</w:delText>
        </w:r>
      </w:del>
      <w:ins w:id="2094" w:author="熊大如如" w:date="2020-04-09T16:43:49Z">
        <w:r>
          <w:rPr>
            <w:rFonts w:hint="eastAsia" w:hAnsi="黑体" w:eastAsia="黑体" w:cs="黑体"/>
            <w:b/>
            <w:bCs/>
            <w:sz w:val="24"/>
            <w:szCs w:val="24"/>
            <w:lang w:val="en-US" w:eastAsia="zh-CN"/>
            <w:rPrChange w:id="2095" w:author="熊大如如" w:date="2020-04-14T20:45:05Z">
              <w:rPr>
                <w:rFonts w:hint="eastAsia" w:hAnsi="黑体" w:eastAsia="黑体" w:cs="黑体"/>
                <w:b/>
                <w:bCs/>
                <w:sz w:val="28"/>
                <w:szCs w:val="28"/>
                <w:lang w:val="en-US" w:eastAsia="zh-CN"/>
              </w:rPr>
            </w:rPrChange>
          </w:rPr>
          <w:t>模块</w:t>
        </w:r>
      </w:ins>
      <w:r>
        <w:rPr>
          <w:rFonts w:hint="eastAsia" w:ascii="Times New Roman" w:hAnsi="黑体" w:eastAsia="黑体" w:cs="黑体"/>
          <w:b/>
          <w:bCs/>
          <w:sz w:val="24"/>
          <w:szCs w:val="24"/>
          <w:lang w:val="en-US" w:eastAsia="zh-CN"/>
          <w:rPrChange w:id="2096" w:author="熊大如如" w:date="2020-04-14T20:45:05Z">
            <w:rPr>
              <w:rFonts w:hint="eastAsia" w:ascii="Times New Roman" w:hAnsi="黑体" w:eastAsia="黑体" w:cs="黑体"/>
              <w:b/>
              <w:bCs/>
              <w:sz w:val="28"/>
              <w:szCs w:val="28"/>
              <w:lang w:val="en-US" w:eastAsia="zh-CN"/>
            </w:rPr>
          </w:rPrChange>
        </w:rPr>
        <w:t>的构建</w:t>
      </w:r>
      <w:bookmarkEnd w:id="154"/>
      <w:bookmarkEnd w:id="155"/>
      <w:bookmarkEnd w:id="156"/>
      <w:bookmarkEnd w:id="157"/>
      <w:bookmarkEnd w:id="158"/>
      <w:bookmarkEnd w:id="159"/>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lang w:val="en-US" w:eastAsia="zh-CN"/>
          <w:rPrChange w:id="2098" w:author="熊大如如" w:date="2020-04-14T20:46:16Z">
            <w:rPr>
              <w:rFonts w:hint="eastAsia" w:ascii="Times New Roman" w:hAnsi="宋体" w:eastAsia="仿宋_GB2312" w:cs="宋体"/>
              <w:b/>
              <w:bCs w:val="0"/>
              <w:sz w:val="24"/>
              <w:szCs w:val="24"/>
              <w:lang w:val="en-US" w:eastAsia="zh-CN"/>
            </w:rPr>
          </w:rPrChange>
        </w:rPr>
        <w:pPrChange w:id="2097" w:author="熊大如如" w:date="2020-04-14T20:46:18Z">
          <w:pPr>
            <w:numPr>
              <w:ilvl w:val="-1"/>
              <w:numId w:val="0"/>
            </w:numPr>
            <w:snapToGrid/>
            <w:spacing w:beforeAutospacing="0" w:afterAutospacing="0" w:line="240" w:lineRule="auto"/>
            <w:ind w:left="0" w:leftChars="0" w:right="0" w:rightChars="0" w:firstLine="0" w:firstLineChars="0"/>
            <w:jc w:val="both"/>
            <w:outlineLvl w:val="1"/>
          </w:pPr>
        </w:pPrChange>
      </w:pPr>
      <w:ins w:id="2099" w:author="熊大如如" w:date="2020-04-14T20:46:10Z">
        <w:bookmarkStart w:id="160" w:name="_Toc24354"/>
        <w:bookmarkStart w:id="161" w:name="_Toc7758"/>
        <w:r>
          <w:rPr>
            <w:rFonts w:hint="eastAsia" w:ascii="黑体" w:hAnsi="黑体" w:eastAsia="黑体" w:cs="黑体"/>
            <w:b w:val="0"/>
            <w:bCs/>
            <w:sz w:val="24"/>
            <w:szCs w:val="24"/>
            <w:lang w:val="en-US" w:eastAsia="zh-CN"/>
            <w:rPrChange w:id="2100" w:author="熊大如如" w:date="2020-04-14T20:46:16Z">
              <w:rPr>
                <w:rFonts w:hint="eastAsia" w:ascii="黑体" w:hAnsi="黑体" w:eastAsia="黑体" w:cs="黑体"/>
                <w:b/>
                <w:bCs w:val="0"/>
                <w:sz w:val="24"/>
                <w:szCs w:val="24"/>
                <w:lang w:val="en-US" w:eastAsia="zh-CN"/>
              </w:rPr>
            </w:rPrChange>
          </w:rPr>
          <w:t>4.</w:t>
        </w:r>
      </w:ins>
      <w:ins w:id="2101" w:author="熊大如如" w:date="2020-04-14T20:46:11Z">
        <w:r>
          <w:rPr>
            <w:rFonts w:hint="eastAsia" w:ascii="黑体" w:hAnsi="黑体" w:eastAsia="黑体" w:cs="黑体"/>
            <w:b w:val="0"/>
            <w:bCs/>
            <w:sz w:val="24"/>
            <w:szCs w:val="24"/>
            <w:lang w:val="en-US" w:eastAsia="zh-CN"/>
            <w:rPrChange w:id="2102" w:author="熊大如如" w:date="2020-04-14T20:46:16Z">
              <w:rPr>
                <w:rFonts w:hint="eastAsia" w:ascii="黑体" w:hAnsi="黑体" w:eastAsia="黑体" w:cs="黑体"/>
                <w:b/>
                <w:bCs w:val="0"/>
                <w:sz w:val="24"/>
                <w:szCs w:val="24"/>
                <w:lang w:val="en-US" w:eastAsia="zh-CN"/>
              </w:rPr>
            </w:rPrChange>
          </w:rPr>
          <w:t>2.</w:t>
        </w:r>
      </w:ins>
      <w:ins w:id="2103" w:author="熊大如如" w:date="2020-04-14T20:46:12Z">
        <w:r>
          <w:rPr>
            <w:rFonts w:hint="eastAsia" w:ascii="黑体" w:hAnsi="黑体" w:eastAsia="黑体" w:cs="黑体"/>
            <w:b w:val="0"/>
            <w:bCs/>
            <w:sz w:val="24"/>
            <w:szCs w:val="24"/>
            <w:lang w:val="en-US" w:eastAsia="zh-CN"/>
            <w:rPrChange w:id="2104" w:author="熊大如如" w:date="2020-04-14T20:46:16Z">
              <w:rPr>
                <w:rFonts w:hint="eastAsia" w:ascii="黑体" w:hAnsi="黑体" w:eastAsia="黑体" w:cs="黑体"/>
                <w:b/>
                <w:bCs w:val="0"/>
                <w:sz w:val="24"/>
                <w:szCs w:val="24"/>
                <w:lang w:val="en-US" w:eastAsia="zh-CN"/>
              </w:rPr>
            </w:rPrChange>
          </w:rPr>
          <w:t>1</w:t>
        </w:r>
      </w:ins>
      <w:r>
        <w:rPr>
          <w:rFonts w:hint="eastAsia" w:ascii="黑体" w:hAnsi="黑体" w:eastAsia="黑体" w:cs="黑体"/>
          <w:b w:val="0"/>
          <w:bCs/>
          <w:sz w:val="24"/>
          <w:szCs w:val="24"/>
          <w:lang w:val="en-US" w:eastAsia="zh-CN"/>
          <w:rPrChange w:id="2105" w:author="熊大如如" w:date="2020-04-14T20:46:16Z">
            <w:rPr>
              <w:rFonts w:hint="eastAsia" w:ascii="Times New Roman" w:hAnsi="宋体" w:eastAsia="仿宋_GB2312" w:cs="宋体"/>
              <w:b/>
              <w:bCs w:val="0"/>
              <w:sz w:val="24"/>
              <w:szCs w:val="24"/>
              <w:lang w:val="en-US" w:eastAsia="zh-CN"/>
            </w:rPr>
          </w:rPrChange>
        </w:rPr>
        <w:t>闪购项目的准备工作</w:t>
      </w:r>
      <w:bookmarkEnd w:id="160"/>
      <w:bookmarkEnd w:id="161"/>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跟我们的首页页面一样，在我们完成闪购页面之前我们需要把闪购页面搭建起来，跟首页项目一样，我们在</w:t>
      </w:r>
      <w:r>
        <w:rPr>
          <w:rFonts w:hint="default" w:ascii="Times New Roman" w:hAnsi="Times New Roman" w:eastAsia="仿宋_GB2312" w:cs="Times New Roman"/>
          <w:b w:val="0"/>
          <w:bCs w:val="0"/>
          <w:sz w:val="24"/>
          <w:szCs w:val="24"/>
          <w:lang w:val="en-US" w:eastAsia="zh-CN"/>
        </w:rPr>
        <w:t>Pycharm</w:t>
      </w:r>
      <w:r>
        <w:rPr>
          <w:rFonts w:hint="eastAsia" w:ascii="Times New Roman" w:hAnsi="宋体" w:eastAsia="仿宋_GB2312" w:cs="宋体"/>
          <w:b w:val="0"/>
          <w:bCs w:val="0"/>
          <w:sz w:val="24"/>
          <w:szCs w:val="24"/>
          <w:lang w:val="en-US" w:eastAsia="zh-CN"/>
        </w:rPr>
        <w:t>命令行输入</w:t>
      </w:r>
      <w:r>
        <w:rPr>
          <w:rFonts w:hint="default" w:ascii="Times New Roman" w:hAnsi="Times New Roman" w:eastAsia="仿宋_GB2312" w:cs="Times New Roman"/>
          <w:b w:val="0"/>
          <w:bCs w:val="0"/>
          <w:sz w:val="24"/>
          <w:szCs w:val="24"/>
          <w:lang w:val="en-US" w:eastAsia="zh-CN"/>
        </w:rPr>
        <w:t xml:space="preserve">python manage.py startapp MarketApp </w:t>
      </w:r>
      <w:r>
        <w:rPr>
          <w:rFonts w:hint="eastAsia" w:ascii="Times New Roman" w:hAnsi="宋体" w:eastAsia="仿宋_GB2312" w:cs="宋体"/>
          <w:b w:val="0"/>
          <w:bCs w:val="0"/>
          <w:sz w:val="24"/>
          <w:szCs w:val="24"/>
          <w:lang w:val="en-US" w:eastAsia="zh-CN"/>
        </w:rPr>
        <w:t>。这样，我们就搭建好了闪购页面的项目，之后的代码书写我们就可以在</w:t>
      </w:r>
      <w:r>
        <w:rPr>
          <w:rFonts w:hint="default" w:ascii="Times New Roman" w:hAnsi="Times New Roman" w:eastAsia="仿宋_GB2312" w:cs="Times New Roman"/>
          <w:b w:val="0"/>
          <w:bCs w:val="0"/>
          <w:sz w:val="24"/>
          <w:szCs w:val="24"/>
          <w:lang w:val="en-US" w:eastAsia="zh-CN"/>
        </w:rPr>
        <w:t>MarketApp</w:t>
      </w:r>
      <w:r>
        <w:rPr>
          <w:rFonts w:hint="eastAsia" w:ascii="Times New Roman" w:hAnsi="宋体" w:eastAsia="仿宋_GB2312" w:cs="宋体"/>
          <w:b w:val="0"/>
          <w:bCs w:val="0"/>
          <w:sz w:val="24"/>
          <w:szCs w:val="24"/>
          <w:lang w:val="en-US" w:eastAsia="zh-CN"/>
        </w:rPr>
        <w:t>中来书写了。</w:t>
      </w:r>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lang w:val="en-US" w:eastAsia="zh-CN"/>
          <w:rPrChange w:id="2107" w:author="熊大如如" w:date="2020-04-14T20:46:37Z">
            <w:rPr>
              <w:rFonts w:hint="eastAsia" w:ascii="Times New Roman" w:hAnsi="宋体" w:eastAsia="仿宋_GB2312" w:cs="宋体"/>
              <w:b/>
              <w:bCs w:val="0"/>
              <w:sz w:val="24"/>
              <w:szCs w:val="24"/>
              <w:lang w:val="en-US" w:eastAsia="zh-CN"/>
            </w:rPr>
          </w:rPrChange>
        </w:rPr>
        <w:pPrChange w:id="2106" w:author="熊大如如" w:date="2020-04-14T20:46:34Z">
          <w:pPr>
            <w:numPr>
              <w:ilvl w:val="-1"/>
              <w:numId w:val="0"/>
            </w:numPr>
            <w:snapToGrid/>
            <w:spacing w:beforeAutospacing="0" w:afterAutospacing="0" w:line="240" w:lineRule="auto"/>
            <w:ind w:left="0" w:leftChars="0" w:right="0" w:rightChars="0" w:firstLine="0" w:firstLineChars="0"/>
            <w:jc w:val="both"/>
            <w:outlineLvl w:val="1"/>
          </w:pPr>
        </w:pPrChange>
      </w:pPr>
      <w:ins w:id="2108" w:author="熊大如如" w:date="2020-04-14T20:46:26Z">
        <w:bookmarkStart w:id="162" w:name="_Toc5850"/>
        <w:bookmarkStart w:id="163" w:name="_Toc32260"/>
        <w:r>
          <w:rPr>
            <w:rFonts w:hint="eastAsia" w:ascii="黑体" w:hAnsi="黑体" w:eastAsia="黑体" w:cs="黑体"/>
            <w:b w:val="0"/>
            <w:bCs/>
            <w:sz w:val="24"/>
            <w:szCs w:val="24"/>
            <w:lang w:val="en-US" w:eastAsia="zh-CN"/>
            <w:rPrChange w:id="2109" w:author="熊大如如" w:date="2020-04-14T20:46:37Z">
              <w:rPr>
                <w:rFonts w:hint="eastAsia" w:ascii="黑体" w:hAnsi="黑体" w:eastAsia="黑体" w:cs="黑体"/>
                <w:b/>
                <w:bCs w:val="0"/>
                <w:sz w:val="24"/>
                <w:szCs w:val="24"/>
                <w:lang w:val="en-US" w:eastAsia="zh-CN"/>
              </w:rPr>
            </w:rPrChange>
          </w:rPr>
          <w:t>4.2</w:t>
        </w:r>
      </w:ins>
      <w:ins w:id="2110" w:author="熊大如如" w:date="2020-04-14T20:46:27Z">
        <w:r>
          <w:rPr>
            <w:rFonts w:hint="eastAsia" w:ascii="黑体" w:hAnsi="黑体" w:eastAsia="黑体" w:cs="黑体"/>
            <w:b w:val="0"/>
            <w:bCs/>
            <w:sz w:val="24"/>
            <w:szCs w:val="24"/>
            <w:lang w:val="en-US" w:eastAsia="zh-CN"/>
            <w:rPrChange w:id="2111" w:author="熊大如如" w:date="2020-04-14T20:46:37Z">
              <w:rPr>
                <w:rFonts w:hint="eastAsia" w:ascii="黑体" w:hAnsi="黑体" w:eastAsia="黑体" w:cs="黑体"/>
                <w:b/>
                <w:bCs w:val="0"/>
                <w:sz w:val="24"/>
                <w:szCs w:val="24"/>
                <w:lang w:val="en-US" w:eastAsia="zh-CN"/>
              </w:rPr>
            </w:rPrChange>
          </w:rPr>
          <w:t>.2</w:t>
        </w:r>
      </w:ins>
      <w:r>
        <w:rPr>
          <w:rFonts w:hint="eastAsia" w:ascii="黑体" w:hAnsi="黑体" w:eastAsia="黑体" w:cs="黑体"/>
          <w:b w:val="0"/>
          <w:bCs/>
          <w:sz w:val="24"/>
          <w:szCs w:val="24"/>
          <w:lang w:val="en-US" w:eastAsia="zh-CN"/>
          <w:rPrChange w:id="2112" w:author="熊大如如" w:date="2020-04-14T20:46:37Z">
            <w:rPr>
              <w:rFonts w:hint="eastAsia" w:ascii="Times New Roman" w:hAnsi="宋体" w:eastAsia="仿宋_GB2312" w:cs="宋体"/>
              <w:b/>
              <w:bCs w:val="0"/>
              <w:sz w:val="24"/>
              <w:szCs w:val="24"/>
              <w:lang w:val="en-US" w:eastAsia="zh-CN"/>
            </w:rPr>
          </w:rPrChange>
        </w:rPr>
        <w:t>闪购项目的模型构建</w:t>
      </w:r>
      <w:bookmarkEnd w:id="162"/>
      <w:bookmarkEnd w:id="163"/>
    </w:p>
    <w:p>
      <w:pPr>
        <w:numPr>
          <w:ilvl w:val="0"/>
          <w:numId w:val="0"/>
        </w:numPr>
        <w:snapToGrid/>
        <w:spacing w:beforeAutospacing="0" w:afterAutospacing="0" w:line="240" w:lineRule="auto"/>
        <w:ind w:left="0" w:leftChars="0" w:firstLine="480" w:firstLineChars="200"/>
        <w:rPr>
          <w:ins w:id="2113" w:author="熊大如如" w:date="2020-04-14T20:29:16Z"/>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因为我们闪购页面的</w:t>
      </w:r>
      <w:r>
        <w:rPr>
          <w:rFonts w:hint="default" w:ascii="Times New Roman" w:hAnsi="Times New Roman" w:eastAsia="仿宋_GB2312" w:cs="Times New Roman"/>
          <w:b w:val="0"/>
          <w:bCs w:val="0"/>
          <w:sz w:val="24"/>
          <w:szCs w:val="24"/>
          <w:lang w:val="en-US" w:eastAsia="zh-CN"/>
        </w:rPr>
        <w:t>HTML</w:t>
      </w:r>
      <w:r>
        <w:rPr>
          <w:rFonts w:hint="eastAsia" w:ascii="Times New Roman" w:hAnsi="宋体" w:eastAsia="仿宋_GB2312" w:cs="宋体"/>
          <w:b w:val="0"/>
          <w:bCs w:val="0"/>
          <w:sz w:val="24"/>
          <w:szCs w:val="24"/>
          <w:lang w:val="en-US" w:eastAsia="zh-CN"/>
        </w:rPr>
        <w:t>页面要显示左侧导航条，上侧导航栏还有右下角商品界面的显示，这其中包括了商品名、商品价格、商品图片、商品类型、商品</w:t>
      </w:r>
      <w:r>
        <w:rPr>
          <w:rFonts w:hint="default" w:ascii="Times New Roman" w:hAnsi="Times New Roman" w:eastAsia="仿宋_GB2312" w:cs="Times New Roman"/>
          <w:b w:val="0"/>
          <w:bCs w:val="0"/>
          <w:sz w:val="24"/>
          <w:szCs w:val="24"/>
          <w:lang w:val="en-US" w:eastAsia="zh-CN"/>
        </w:rPr>
        <w:t>id</w:t>
      </w:r>
      <w:r>
        <w:rPr>
          <w:rFonts w:hint="eastAsia" w:ascii="Times New Roman" w:hAnsi="宋体" w:eastAsia="仿宋_GB2312" w:cs="宋体"/>
          <w:b w:val="0"/>
          <w:bCs w:val="0"/>
          <w:sz w:val="24"/>
          <w:szCs w:val="24"/>
          <w:lang w:val="en-US" w:eastAsia="zh-CN"/>
        </w:rPr>
        <w:t>等等。因此，我们构建了商品类型表与商品表两个模型来完成闪购页面的显示。</w:t>
      </w:r>
    </w:p>
    <w:p>
      <w:pPr>
        <w:numPr>
          <w:ilvl w:val="0"/>
          <w:numId w:val="0"/>
        </w:numPr>
        <w:snapToGrid/>
        <w:spacing w:beforeAutospacing="0" w:afterAutospacing="0" w:line="240" w:lineRule="auto"/>
        <w:ind w:left="0" w:leftChars="0" w:firstLine="480" w:firstLineChars="200"/>
        <w:rPr>
          <w:ins w:id="2114" w:author="熊大如如" w:date="2020-03-13T17:49:30Z"/>
          <w:rFonts w:hint="eastAsia" w:ascii="Times New Roman" w:hAnsi="宋体" w:eastAsia="仿宋_GB2312" w:cs="宋体"/>
          <w:b w:val="0"/>
          <w:bCs w:val="0"/>
          <w:sz w:val="24"/>
          <w:szCs w:val="24"/>
          <w:lang w:val="en-US" w:eastAsia="zh-CN"/>
        </w:rPr>
      </w:pPr>
      <w:ins w:id="2115" w:author="熊大如如" w:date="2020-04-14T20:29:17Z">
        <w:r>
          <w:rPr>
            <w:rFonts w:hint="eastAsia" w:hAnsi="宋体" w:eastAsia="仿宋_GB2312" w:cs="宋体"/>
            <w:b w:val="0"/>
            <w:bCs w:val="0"/>
            <w:sz w:val="24"/>
            <w:szCs w:val="24"/>
            <w:lang w:val="en-US" w:eastAsia="zh-CN"/>
          </w:rPr>
          <w:t>//闪购项目的模型代码</w:t>
        </w:r>
      </w:ins>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FFFFF"/>
        <w:ind w:firstLine="480" w:firstLineChars="200"/>
        <w:rPr>
          <w:ins w:id="2117" w:author="熊大如如" w:date="2020-03-13T17:50:13Z"/>
          <w:rFonts w:hint="default" w:ascii="Times New Roman" w:hAnsi="Times New Roman" w:eastAsia="Consolas" w:cs="Times New Roman"/>
          <w:color w:val="000000"/>
          <w:sz w:val="24"/>
          <w:szCs w:val="24"/>
        </w:rPr>
        <w:pPrChange w:id="2116" w:author="熊大如如" w:date="2020-04-14T20:29:04Z">
          <w:pPr>
            <w:keepNext w:val="0"/>
            <w:keepLines w:val="0"/>
            <w:widowControl/>
            <w:numPr>
              <w:ilvl w:val="0"/>
              <w:numId w:val="0"/>
            </w:numPr>
            <w:suppressLineNumbers w:val="0"/>
            <w:shd w:val="clear" w:fill="FFFFFF"/>
            <w:ind w:firstLine="480" w:firstLineChars="200"/>
          </w:pPr>
        </w:pPrChange>
      </w:pPr>
      <w:ins w:id="2118" w:author="熊大如如" w:date="2020-03-13T17:50:13Z">
        <w:r>
          <w:rPr>
            <w:rFonts w:hint="default" w:ascii="Times New Roman" w:hAnsi="Times New Roman" w:eastAsia="Consolas" w:cs="Times New Roman"/>
            <w:i/>
            <w:color w:val="808080"/>
            <w:sz w:val="24"/>
            <w:szCs w:val="24"/>
            <w:shd w:val="clear" w:fill="FFFFFF"/>
          </w:rPr>
          <w:br w:type="textWrapping"/>
        </w:r>
      </w:ins>
      <w:ins w:id="2119" w:author="熊大如如" w:date="2020-03-13T17:50:13Z">
        <w:r>
          <w:rPr>
            <w:rFonts w:hint="default" w:ascii="Times New Roman" w:hAnsi="Times New Roman" w:eastAsia="Consolas" w:cs="Times New Roman"/>
            <w:b/>
            <w:color w:val="000080"/>
            <w:sz w:val="24"/>
            <w:szCs w:val="24"/>
            <w:shd w:val="clear" w:fill="FFFFFF"/>
          </w:rPr>
          <w:t xml:space="preserve">class </w:t>
        </w:r>
      </w:ins>
      <w:ins w:id="2120" w:author="熊大如如" w:date="2020-03-13T17:50:13Z">
        <w:r>
          <w:rPr>
            <w:rFonts w:hint="default" w:ascii="Times New Roman" w:hAnsi="Times New Roman" w:eastAsia="Consolas" w:cs="Times New Roman"/>
            <w:color w:val="000000"/>
            <w:sz w:val="24"/>
            <w:szCs w:val="24"/>
            <w:shd w:val="clear" w:fill="FFFFFF"/>
          </w:rPr>
          <w:t>AxfFoodType(models.Model):</w:t>
        </w:r>
      </w:ins>
      <w:ins w:id="2121" w:author="熊大如如" w:date="2020-03-13T17:50:13Z">
        <w:r>
          <w:rPr>
            <w:rFonts w:hint="default" w:ascii="Times New Roman" w:hAnsi="Times New Roman" w:eastAsia="Consolas" w:cs="Times New Roman"/>
            <w:color w:val="000000"/>
            <w:sz w:val="24"/>
            <w:szCs w:val="24"/>
            <w:shd w:val="clear" w:fill="FFFFFF"/>
          </w:rPr>
          <w:br w:type="textWrapping"/>
        </w:r>
      </w:ins>
      <w:ins w:id="2122" w:author="熊大如如" w:date="2020-03-13T17:50:13Z">
        <w:r>
          <w:rPr>
            <w:rFonts w:hint="default" w:ascii="Times New Roman" w:hAnsi="Times New Roman" w:eastAsia="Consolas" w:cs="Times New Roman"/>
            <w:color w:val="000000"/>
            <w:sz w:val="24"/>
            <w:szCs w:val="24"/>
            <w:shd w:val="clear" w:fill="FFFFFF"/>
          </w:rPr>
          <w:t xml:space="preserve">    typeid = models.CharField(</w:t>
        </w:r>
      </w:ins>
      <w:ins w:id="2123" w:author="熊大如如" w:date="2020-03-13T17:50:13Z">
        <w:r>
          <w:rPr>
            <w:rFonts w:hint="default" w:ascii="Times New Roman" w:hAnsi="Times New Roman" w:eastAsia="Consolas" w:cs="Times New Roman"/>
            <w:color w:val="660099"/>
            <w:sz w:val="24"/>
            <w:szCs w:val="24"/>
            <w:shd w:val="clear" w:fill="FFFFFF"/>
          </w:rPr>
          <w:t>max_length</w:t>
        </w:r>
      </w:ins>
      <w:ins w:id="2124" w:author="熊大如如" w:date="2020-03-13T17:50:13Z">
        <w:r>
          <w:rPr>
            <w:rFonts w:hint="default" w:ascii="Times New Roman" w:hAnsi="Times New Roman" w:eastAsia="Consolas" w:cs="Times New Roman"/>
            <w:color w:val="000000"/>
            <w:sz w:val="24"/>
            <w:szCs w:val="24"/>
            <w:shd w:val="clear" w:fill="FFFFFF"/>
          </w:rPr>
          <w:t>=</w:t>
        </w:r>
      </w:ins>
      <w:ins w:id="2125" w:author="熊大如如" w:date="2020-03-13T17:50:13Z">
        <w:r>
          <w:rPr>
            <w:rFonts w:hint="default" w:ascii="Times New Roman" w:hAnsi="Times New Roman" w:eastAsia="Consolas" w:cs="Times New Roman"/>
            <w:color w:val="0000FF"/>
            <w:sz w:val="24"/>
            <w:szCs w:val="24"/>
            <w:shd w:val="clear" w:fill="FFFFFF"/>
          </w:rPr>
          <w:t>256</w:t>
        </w:r>
      </w:ins>
      <w:ins w:id="2126" w:author="熊大如如" w:date="2020-03-13T17:50:13Z">
        <w:r>
          <w:rPr>
            <w:rFonts w:hint="default" w:ascii="Times New Roman" w:hAnsi="Times New Roman" w:eastAsia="Consolas" w:cs="Times New Roman"/>
            <w:color w:val="000000"/>
            <w:sz w:val="24"/>
            <w:szCs w:val="24"/>
            <w:shd w:val="clear" w:fill="FFFFFF"/>
          </w:rPr>
          <w:t>)</w:t>
        </w:r>
      </w:ins>
      <w:ins w:id="2127" w:author="熊大如如" w:date="2020-03-13T17:50:13Z">
        <w:r>
          <w:rPr>
            <w:rFonts w:hint="default" w:ascii="Times New Roman" w:hAnsi="Times New Roman" w:eastAsia="Consolas" w:cs="Times New Roman"/>
            <w:color w:val="000000"/>
            <w:sz w:val="24"/>
            <w:szCs w:val="24"/>
            <w:shd w:val="clear" w:fill="FFFFFF"/>
          </w:rPr>
          <w:br w:type="textWrapping"/>
        </w:r>
      </w:ins>
      <w:ins w:id="2128" w:author="熊大如如" w:date="2020-03-13T17:50:13Z">
        <w:r>
          <w:rPr>
            <w:rFonts w:hint="default" w:ascii="Times New Roman" w:hAnsi="Times New Roman" w:eastAsia="Consolas" w:cs="Times New Roman"/>
            <w:color w:val="000000"/>
            <w:sz w:val="24"/>
            <w:szCs w:val="24"/>
            <w:shd w:val="clear" w:fill="FFFFFF"/>
          </w:rPr>
          <w:t xml:space="preserve">    typename = models.CharField(</w:t>
        </w:r>
      </w:ins>
      <w:ins w:id="2129" w:author="熊大如如" w:date="2020-03-13T17:50:13Z">
        <w:r>
          <w:rPr>
            <w:rFonts w:hint="default" w:ascii="Times New Roman" w:hAnsi="Times New Roman" w:eastAsia="Consolas" w:cs="Times New Roman"/>
            <w:color w:val="660099"/>
            <w:sz w:val="24"/>
            <w:szCs w:val="24"/>
            <w:shd w:val="clear" w:fill="FFFFFF"/>
          </w:rPr>
          <w:t>max_length</w:t>
        </w:r>
      </w:ins>
      <w:ins w:id="2130" w:author="熊大如如" w:date="2020-03-13T17:50:13Z">
        <w:r>
          <w:rPr>
            <w:rFonts w:hint="default" w:ascii="Times New Roman" w:hAnsi="Times New Roman" w:eastAsia="Consolas" w:cs="Times New Roman"/>
            <w:color w:val="000000"/>
            <w:sz w:val="24"/>
            <w:szCs w:val="24"/>
            <w:shd w:val="clear" w:fill="FFFFFF"/>
          </w:rPr>
          <w:t>=</w:t>
        </w:r>
      </w:ins>
      <w:ins w:id="2131" w:author="熊大如如" w:date="2020-03-13T17:50:13Z">
        <w:r>
          <w:rPr>
            <w:rFonts w:hint="default" w:ascii="Times New Roman" w:hAnsi="Times New Roman" w:eastAsia="Consolas" w:cs="Times New Roman"/>
            <w:color w:val="0000FF"/>
            <w:sz w:val="24"/>
            <w:szCs w:val="24"/>
            <w:shd w:val="clear" w:fill="FFFFFF"/>
          </w:rPr>
          <w:t>256</w:t>
        </w:r>
      </w:ins>
      <w:ins w:id="2132" w:author="熊大如如" w:date="2020-03-13T17:50:13Z">
        <w:r>
          <w:rPr>
            <w:rFonts w:hint="default" w:ascii="Times New Roman" w:hAnsi="Times New Roman" w:eastAsia="Consolas" w:cs="Times New Roman"/>
            <w:color w:val="000000"/>
            <w:sz w:val="24"/>
            <w:szCs w:val="24"/>
            <w:shd w:val="clear" w:fill="FFFFFF"/>
          </w:rPr>
          <w:t>)</w:t>
        </w:r>
      </w:ins>
      <w:ins w:id="2133" w:author="熊大如如" w:date="2020-03-13T17:50:13Z">
        <w:r>
          <w:rPr>
            <w:rFonts w:hint="default" w:ascii="Times New Roman" w:hAnsi="Times New Roman" w:eastAsia="Consolas" w:cs="Times New Roman"/>
            <w:color w:val="000000"/>
            <w:sz w:val="24"/>
            <w:szCs w:val="24"/>
            <w:shd w:val="clear" w:fill="FFFFFF"/>
          </w:rPr>
          <w:br w:type="textWrapping"/>
        </w:r>
      </w:ins>
      <w:ins w:id="2134" w:author="熊大如如" w:date="2020-03-13T17:50:13Z">
        <w:r>
          <w:rPr>
            <w:rFonts w:hint="default" w:ascii="Times New Roman" w:hAnsi="Times New Roman" w:eastAsia="Consolas" w:cs="Times New Roman"/>
            <w:color w:val="000000"/>
            <w:sz w:val="24"/>
            <w:szCs w:val="24"/>
            <w:shd w:val="clear" w:fill="FFFFFF"/>
          </w:rPr>
          <w:t xml:space="preserve">    childtypenames = models.CharField(</w:t>
        </w:r>
      </w:ins>
      <w:ins w:id="2135" w:author="熊大如如" w:date="2020-03-13T17:50:13Z">
        <w:r>
          <w:rPr>
            <w:rFonts w:hint="default" w:ascii="Times New Roman" w:hAnsi="Times New Roman" w:eastAsia="Consolas" w:cs="Times New Roman"/>
            <w:color w:val="660099"/>
            <w:sz w:val="24"/>
            <w:szCs w:val="24"/>
            <w:shd w:val="clear" w:fill="FFFFFF"/>
          </w:rPr>
          <w:t>max_length</w:t>
        </w:r>
      </w:ins>
      <w:ins w:id="2136" w:author="熊大如如" w:date="2020-03-13T17:50:13Z">
        <w:r>
          <w:rPr>
            <w:rFonts w:hint="default" w:ascii="Times New Roman" w:hAnsi="Times New Roman" w:eastAsia="Consolas" w:cs="Times New Roman"/>
            <w:color w:val="000000"/>
            <w:sz w:val="24"/>
            <w:szCs w:val="24"/>
            <w:shd w:val="clear" w:fill="FFFFFF"/>
          </w:rPr>
          <w:t>=</w:t>
        </w:r>
      </w:ins>
      <w:ins w:id="2137" w:author="熊大如如" w:date="2020-03-13T17:50:13Z">
        <w:r>
          <w:rPr>
            <w:rFonts w:hint="default" w:ascii="Times New Roman" w:hAnsi="Times New Roman" w:eastAsia="Consolas" w:cs="Times New Roman"/>
            <w:color w:val="0000FF"/>
            <w:sz w:val="24"/>
            <w:szCs w:val="24"/>
            <w:shd w:val="clear" w:fill="FFFFFF"/>
          </w:rPr>
          <w:t>256</w:t>
        </w:r>
      </w:ins>
      <w:ins w:id="2138" w:author="熊大如如" w:date="2020-03-13T17:50:13Z">
        <w:r>
          <w:rPr>
            <w:rFonts w:hint="default" w:ascii="Times New Roman" w:hAnsi="Times New Roman" w:eastAsia="Consolas" w:cs="Times New Roman"/>
            <w:color w:val="000000"/>
            <w:sz w:val="24"/>
            <w:szCs w:val="24"/>
            <w:shd w:val="clear" w:fill="FFFFFF"/>
          </w:rPr>
          <w:t>)</w:t>
        </w:r>
      </w:ins>
      <w:ins w:id="2139" w:author="熊大如如" w:date="2020-03-13T17:50:13Z">
        <w:r>
          <w:rPr>
            <w:rFonts w:hint="default" w:ascii="Times New Roman" w:hAnsi="Times New Roman" w:eastAsia="Consolas" w:cs="Times New Roman"/>
            <w:color w:val="000000"/>
            <w:sz w:val="24"/>
            <w:szCs w:val="24"/>
            <w:shd w:val="clear" w:fill="FFFFFF"/>
          </w:rPr>
          <w:br w:type="textWrapping"/>
        </w:r>
      </w:ins>
      <w:ins w:id="2140" w:author="熊大如如" w:date="2020-03-13T17:50:13Z">
        <w:r>
          <w:rPr>
            <w:rFonts w:hint="default" w:ascii="Times New Roman" w:hAnsi="Times New Roman" w:eastAsia="Consolas" w:cs="Times New Roman"/>
            <w:color w:val="000000"/>
            <w:sz w:val="24"/>
            <w:szCs w:val="24"/>
            <w:shd w:val="clear" w:fill="FFFFFF"/>
          </w:rPr>
          <w:t xml:space="preserve">    typesort = models.IntegerField()</w:t>
        </w:r>
      </w:ins>
      <w:ins w:id="2141" w:author="熊大如如" w:date="2020-03-13T17:50:13Z">
        <w:r>
          <w:rPr>
            <w:rFonts w:hint="default" w:ascii="Times New Roman" w:hAnsi="Times New Roman" w:eastAsia="Consolas" w:cs="Times New Roman"/>
            <w:color w:val="000000"/>
            <w:sz w:val="24"/>
            <w:szCs w:val="24"/>
            <w:shd w:val="clear" w:fill="FFFFFF"/>
          </w:rPr>
          <w:br w:type="textWrapping"/>
        </w:r>
      </w:ins>
      <w:ins w:id="2142" w:author="熊大如如" w:date="2020-03-13T17:50:13Z">
        <w:r>
          <w:rPr>
            <w:rFonts w:hint="default" w:ascii="Times New Roman" w:hAnsi="Times New Roman" w:eastAsia="Consolas" w:cs="Times New Roman"/>
            <w:color w:val="000000"/>
            <w:sz w:val="24"/>
            <w:szCs w:val="24"/>
            <w:shd w:val="clear" w:fill="FFFFFF"/>
          </w:rPr>
          <w:br w:type="textWrapping"/>
        </w:r>
      </w:ins>
      <w:ins w:id="2143" w:author="熊大如如" w:date="2020-03-13T17:50:13Z">
        <w:r>
          <w:rPr>
            <w:rFonts w:hint="default" w:ascii="Times New Roman" w:hAnsi="Times New Roman" w:eastAsia="Consolas" w:cs="Times New Roman"/>
            <w:color w:val="000000"/>
            <w:sz w:val="24"/>
            <w:szCs w:val="24"/>
            <w:shd w:val="clear" w:fill="FFFFFF"/>
          </w:rPr>
          <w:t xml:space="preserve">    </w:t>
        </w:r>
      </w:ins>
      <w:ins w:id="2144" w:author="熊大如如" w:date="2020-03-13T17:50:13Z">
        <w:r>
          <w:rPr>
            <w:rFonts w:hint="default" w:ascii="Times New Roman" w:hAnsi="Times New Roman" w:eastAsia="Consolas" w:cs="Times New Roman"/>
            <w:b/>
            <w:color w:val="000080"/>
            <w:sz w:val="24"/>
            <w:szCs w:val="24"/>
            <w:shd w:val="clear" w:fill="FFFFFF"/>
          </w:rPr>
          <w:t xml:space="preserve">class </w:t>
        </w:r>
      </w:ins>
      <w:ins w:id="2145" w:author="熊大如如" w:date="2020-03-13T17:50:13Z">
        <w:r>
          <w:rPr>
            <w:rFonts w:hint="default" w:ascii="Times New Roman" w:hAnsi="Times New Roman" w:eastAsia="Consolas" w:cs="Times New Roman"/>
            <w:color w:val="000000"/>
            <w:sz w:val="24"/>
            <w:szCs w:val="24"/>
            <w:shd w:val="clear" w:fill="FFFFFF"/>
          </w:rPr>
          <w:t>Meta:</w:t>
        </w:r>
      </w:ins>
      <w:ins w:id="2146" w:author="熊大如如" w:date="2020-03-13T17:50:13Z">
        <w:r>
          <w:rPr>
            <w:rFonts w:hint="default" w:ascii="Times New Roman" w:hAnsi="Times New Roman" w:eastAsia="Consolas" w:cs="Times New Roman"/>
            <w:color w:val="000000"/>
            <w:sz w:val="24"/>
            <w:szCs w:val="24"/>
            <w:shd w:val="clear" w:fill="FFFFFF"/>
          </w:rPr>
          <w:br w:type="textWrapping"/>
        </w:r>
      </w:ins>
      <w:ins w:id="2147" w:author="熊大如如" w:date="2020-03-13T17:50:13Z">
        <w:r>
          <w:rPr>
            <w:rFonts w:hint="default" w:ascii="Times New Roman" w:hAnsi="Times New Roman" w:eastAsia="Consolas" w:cs="Times New Roman"/>
            <w:color w:val="000000"/>
            <w:sz w:val="24"/>
            <w:szCs w:val="24"/>
            <w:shd w:val="clear" w:fill="FFFFFF"/>
          </w:rPr>
          <w:t xml:space="preserve">        db_table = </w:t>
        </w:r>
      </w:ins>
      <w:ins w:id="2148" w:author="熊大如如" w:date="2020-03-13T17:50:13Z">
        <w:r>
          <w:rPr>
            <w:rFonts w:hint="default" w:ascii="Times New Roman" w:hAnsi="Times New Roman" w:eastAsia="Consolas" w:cs="Times New Roman"/>
            <w:b/>
            <w:color w:val="008080"/>
            <w:sz w:val="24"/>
            <w:szCs w:val="24"/>
            <w:shd w:val="clear" w:fill="FFFFFF"/>
          </w:rPr>
          <w:t>'axf_foodtype'</w:t>
        </w:r>
      </w:ins>
      <w:ins w:id="2149" w:author="熊大如如" w:date="2020-03-13T17:50:13Z">
        <w:r>
          <w:rPr>
            <w:rFonts w:hint="default" w:ascii="Times New Roman" w:hAnsi="Times New Roman" w:eastAsia="Consolas" w:cs="Times New Roman"/>
            <w:b/>
            <w:color w:val="008080"/>
            <w:sz w:val="24"/>
            <w:szCs w:val="24"/>
            <w:shd w:val="clear" w:fill="FFFFFF"/>
          </w:rPr>
          <w:br w:type="textWrapping"/>
        </w:r>
      </w:ins>
      <w:ins w:id="2150" w:author="熊大如如" w:date="2020-03-13T17:50:13Z">
        <w:r>
          <w:rPr>
            <w:rFonts w:hint="default" w:ascii="Times New Roman" w:hAnsi="Times New Roman" w:eastAsia="Consolas" w:cs="Times New Roman"/>
            <w:b/>
            <w:color w:val="008080"/>
            <w:sz w:val="24"/>
            <w:szCs w:val="24"/>
            <w:shd w:val="clear" w:fill="FFFFFF"/>
          </w:rPr>
          <w:br w:type="textWrapping"/>
        </w:r>
      </w:ins>
      <w:ins w:id="2151" w:author="熊大如如" w:date="2020-03-13T17:50:13Z">
        <w:r>
          <w:rPr>
            <w:rFonts w:hint="default" w:ascii="Times New Roman" w:hAnsi="Times New Roman" w:eastAsia="Consolas" w:cs="Times New Roman"/>
            <w:b/>
            <w:color w:val="000080"/>
            <w:sz w:val="24"/>
            <w:szCs w:val="24"/>
            <w:shd w:val="clear" w:fill="FFFFFF"/>
          </w:rPr>
          <w:t xml:space="preserve">class </w:t>
        </w:r>
      </w:ins>
      <w:ins w:id="2152" w:author="熊大如如" w:date="2020-03-13T17:50:13Z">
        <w:r>
          <w:rPr>
            <w:rFonts w:hint="default" w:ascii="Times New Roman" w:hAnsi="Times New Roman" w:eastAsia="Consolas" w:cs="Times New Roman"/>
            <w:color w:val="000000"/>
            <w:sz w:val="24"/>
            <w:szCs w:val="24"/>
            <w:shd w:val="clear" w:fill="FFFFFF"/>
          </w:rPr>
          <w:t>AxfGoods(models.Model):</w:t>
        </w:r>
      </w:ins>
      <w:ins w:id="2153" w:author="熊大如如" w:date="2020-03-13T17:50:13Z">
        <w:r>
          <w:rPr>
            <w:rFonts w:hint="default" w:ascii="Times New Roman" w:hAnsi="Times New Roman" w:eastAsia="Consolas" w:cs="Times New Roman"/>
            <w:i/>
            <w:color w:val="808080"/>
            <w:sz w:val="24"/>
            <w:szCs w:val="24"/>
            <w:shd w:val="clear" w:fill="FFFFFF"/>
          </w:rPr>
          <w:br w:type="textWrapping"/>
        </w:r>
      </w:ins>
      <w:ins w:id="2154" w:author="熊大如如" w:date="2020-03-13T17:50:13Z">
        <w:r>
          <w:rPr>
            <w:rFonts w:hint="default" w:ascii="Times New Roman" w:hAnsi="Times New Roman" w:eastAsia="Consolas" w:cs="Times New Roman"/>
            <w:i/>
            <w:color w:val="808080"/>
            <w:sz w:val="24"/>
            <w:szCs w:val="24"/>
            <w:shd w:val="clear" w:fill="FFFFFF"/>
          </w:rPr>
          <w:t xml:space="preserve">    </w:t>
        </w:r>
      </w:ins>
      <w:ins w:id="2155" w:author="熊大如如" w:date="2020-03-13T17:50:13Z">
        <w:r>
          <w:rPr>
            <w:rFonts w:hint="default" w:ascii="Times New Roman" w:hAnsi="Times New Roman" w:eastAsia="Consolas" w:cs="Times New Roman"/>
            <w:color w:val="000000"/>
            <w:sz w:val="24"/>
            <w:szCs w:val="24"/>
            <w:shd w:val="clear" w:fill="FFFFFF"/>
          </w:rPr>
          <w:t>productid = models.CharField(</w:t>
        </w:r>
      </w:ins>
      <w:ins w:id="2156" w:author="熊大如如" w:date="2020-03-13T17:50:13Z">
        <w:r>
          <w:rPr>
            <w:rFonts w:hint="default" w:ascii="Times New Roman" w:hAnsi="Times New Roman" w:eastAsia="Consolas" w:cs="Times New Roman"/>
            <w:color w:val="660099"/>
            <w:sz w:val="24"/>
            <w:szCs w:val="24"/>
            <w:shd w:val="clear" w:fill="FFFFFF"/>
          </w:rPr>
          <w:t>max_length</w:t>
        </w:r>
      </w:ins>
      <w:ins w:id="2157" w:author="熊大如如" w:date="2020-03-13T17:50:13Z">
        <w:r>
          <w:rPr>
            <w:rFonts w:hint="default" w:ascii="Times New Roman" w:hAnsi="Times New Roman" w:eastAsia="Consolas" w:cs="Times New Roman"/>
            <w:color w:val="000000"/>
            <w:sz w:val="24"/>
            <w:szCs w:val="24"/>
            <w:shd w:val="clear" w:fill="FFFFFF"/>
          </w:rPr>
          <w:t>=</w:t>
        </w:r>
      </w:ins>
      <w:ins w:id="2158" w:author="熊大如如" w:date="2020-03-13T17:50:13Z">
        <w:r>
          <w:rPr>
            <w:rFonts w:hint="default" w:ascii="Times New Roman" w:hAnsi="Times New Roman" w:eastAsia="Consolas" w:cs="Times New Roman"/>
            <w:color w:val="0000FF"/>
            <w:sz w:val="24"/>
            <w:szCs w:val="24"/>
            <w:shd w:val="clear" w:fill="FFFFFF"/>
          </w:rPr>
          <w:t>10</w:t>
        </w:r>
      </w:ins>
      <w:ins w:id="2159" w:author="熊大如如" w:date="2020-03-13T17:50:13Z">
        <w:r>
          <w:rPr>
            <w:rFonts w:hint="default" w:ascii="Times New Roman" w:hAnsi="Times New Roman" w:eastAsia="Consolas" w:cs="Times New Roman"/>
            <w:color w:val="000000"/>
            <w:sz w:val="24"/>
            <w:szCs w:val="24"/>
            <w:shd w:val="clear" w:fill="FFFFFF"/>
          </w:rPr>
          <w:t>)</w:t>
        </w:r>
      </w:ins>
      <w:ins w:id="2160" w:author="熊大如如" w:date="2020-03-13T17:50:13Z">
        <w:r>
          <w:rPr>
            <w:rFonts w:hint="default" w:ascii="Times New Roman" w:hAnsi="Times New Roman" w:eastAsia="Arial Unicode MS" w:cs="Times New Roman"/>
            <w:i/>
            <w:color w:val="808080"/>
            <w:sz w:val="24"/>
            <w:szCs w:val="24"/>
            <w:shd w:val="clear" w:fill="FFFFFF"/>
          </w:rPr>
          <w:br w:type="textWrapping"/>
        </w:r>
      </w:ins>
      <w:ins w:id="2161" w:author="熊大如如" w:date="2020-03-13T17:50:13Z">
        <w:r>
          <w:rPr>
            <w:rFonts w:hint="default" w:ascii="Times New Roman" w:hAnsi="Times New Roman" w:eastAsia="Arial Unicode MS" w:cs="Times New Roman"/>
            <w:i/>
            <w:color w:val="808080"/>
            <w:sz w:val="24"/>
            <w:szCs w:val="24"/>
            <w:shd w:val="clear" w:fill="FFFFFF"/>
          </w:rPr>
          <w:t xml:space="preserve">    </w:t>
        </w:r>
      </w:ins>
      <w:ins w:id="2162" w:author="熊大如如" w:date="2020-03-13T17:50:13Z">
        <w:r>
          <w:rPr>
            <w:rFonts w:hint="default" w:ascii="Times New Roman" w:hAnsi="Times New Roman" w:eastAsia="Consolas" w:cs="Times New Roman"/>
            <w:color w:val="000000"/>
            <w:sz w:val="24"/>
            <w:szCs w:val="24"/>
            <w:shd w:val="clear" w:fill="FFFFFF"/>
          </w:rPr>
          <w:t>productimg = models.CharField(</w:t>
        </w:r>
      </w:ins>
      <w:ins w:id="2163" w:author="熊大如如" w:date="2020-03-13T17:50:13Z">
        <w:r>
          <w:rPr>
            <w:rFonts w:hint="default" w:ascii="Times New Roman" w:hAnsi="Times New Roman" w:eastAsia="Consolas" w:cs="Times New Roman"/>
            <w:color w:val="660099"/>
            <w:sz w:val="24"/>
            <w:szCs w:val="24"/>
            <w:shd w:val="clear" w:fill="FFFFFF"/>
          </w:rPr>
          <w:t>max_length</w:t>
        </w:r>
      </w:ins>
      <w:ins w:id="2164" w:author="熊大如如" w:date="2020-03-13T17:50:13Z">
        <w:r>
          <w:rPr>
            <w:rFonts w:hint="default" w:ascii="Times New Roman" w:hAnsi="Times New Roman" w:eastAsia="Consolas" w:cs="Times New Roman"/>
            <w:color w:val="000000"/>
            <w:sz w:val="24"/>
            <w:szCs w:val="24"/>
            <w:shd w:val="clear" w:fill="FFFFFF"/>
          </w:rPr>
          <w:t>=</w:t>
        </w:r>
      </w:ins>
      <w:ins w:id="2165" w:author="熊大如如" w:date="2020-03-13T17:50:13Z">
        <w:r>
          <w:rPr>
            <w:rFonts w:hint="default" w:ascii="Times New Roman" w:hAnsi="Times New Roman" w:eastAsia="Consolas" w:cs="Times New Roman"/>
            <w:color w:val="0000FF"/>
            <w:sz w:val="24"/>
            <w:szCs w:val="24"/>
            <w:shd w:val="clear" w:fill="FFFFFF"/>
          </w:rPr>
          <w:t>150</w:t>
        </w:r>
      </w:ins>
      <w:ins w:id="2166" w:author="熊大如如" w:date="2020-03-13T17:50:13Z">
        <w:r>
          <w:rPr>
            <w:rFonts w:hint="default" w:ascii="Times New Roman" w:hAnsi="Times New Roman" w:eastAsia="Consolas" w:cs="Times New Roman"/>
            <w:color w:val="000000"/>
            <w:sz w:val="24"/>
            <w:szCs w:val="24"/>
            <w:shd w:val="clear" w:fill="FFFFFF"/>
          </w:rPr>
          <w:t>)</w:t>
        </w:r>
      </w:ins>
      <w:ins w:id="2167" w:author="熊大如如" w:date="2020-03-13T17:50:13Z">
        <w:r>
          <w:rPr>
            <w:rFonts w:hint="default" w:ascii="Times New Roman" w:hAnsi="Times New Roman" w:eastAsia="Arial Unicode MS" w:cs="Times New Roman"/>
            <w:i/>
            <w:color w:val="808080"/>
            <w:sz w:val="24"/>
            <w:szCs w:val="24"/>
            <w:shd w:val="clear" w:fill="FFFFFF"/>
          </w:rPr>
          <w:br w:type="textWrapping"/>
        </w:r>
      </w:ins>
      <w:ins w:id="2168" w:author="熊大如如" w:date="2020-03-13T17:50:13Z">
        <w:r>
          <w:rPr>
            <w:rFonts w:hint="default" w:ascii="Times New Roman" w:hAnsi="Times New Roman" w:eastAsia="Arial Unicode MS" w:cs="Times New Roman"/>
            <w:i/>
            <w:color w:val="808080"/>
            <w:sz w:val="24"/>
            <w:szCs w:val="24"/>
            <w:shd w:val="clear" w:fill="FFFFFF"/>
          </w:rPr>
          <w:t xml:space="preserve">    </w:t>
        </w:r>
      </w:ins>
      <w:ins w:id="2169" w:author="熊大如如" w:date="2020-03-13T17:50:13Z">
        <w:r>
          <w:rPr>
            <w:rFonts w:hint="default" w:ascii="Times New Roman" w:hAnsi="Times New Roman" w:eastAsia="Consolas" w:cs="Times New Roman"/>
            <w:color w:val="000000"/>
            <w:sz w:val="24"/>
            <w:szCs w:val="24"/>
            <w:shd w:val="clear" w:fill="FFFFFF"/>
          </w:rPr>
          <w:t>productname = models.CharField(</w:t>
        </w:r>
      </w:ins>
      <w:ins w:id="2170" w:author="熊大如如" w:date="2020-03-13T17:50:13Z">
        <w:r>
          <w:rPr>
            <w:rFonts w:hint="default" w:ascii="Times New Roman" w:hAnsi="Times New Roman" w:eastAsia="Consolas" w:cs="Times New Roman"/>
            <w:color w:val="660099"/>
            <w:sz w:val="24"/>
            <w:szCs w:val="24"/>
            <w:shd w:val="clear" w:fill="FFFFFF"/>
          </w:rPr>
          <w:t>max_length</w:t>
        </w:r>
      </w:ins>
      <w:ins w:id="2171" w:author="熊大如如" w:date="2020-03-13T17:50:13Z">
        <w:r>
          <w:rPr>
            <w:rFonts w:hint="default" w:ascii="Times New Roman" w:hAnsi="Times New Roman" w:eastAsia="Consolas" w:cs="Times New Roman"/>
            <w:color w:val="000000"/>
            <w:sz w:val="24"/>
            <w:szCs w:val="24"/>
            <w:shd w:val="clear" w:fill="FFFFFF"/>
          </w:rPr>
          <w:t>=</w:t>
        </w:r>
      </w:ins>
      <w:ins w:id="2172" w:author="熊大如如" w:date="2020-03-13T17:50:13Z">
        <w:r>
          <w:rPr>
            <w:rFonts w:hint="default" w:ascii="Times New Roman" w:hAnsi="Times New Roman" w:eastAsia="Consolas" w:cs="Times New Roman"/>
            <w:color w:val="0000FF"/>
            <w:sz w:val="24"/>
            <w:szCs w:val="24"/>
            <w:shd w:val="clear" w:fill="FFFFFF"/>
          </w:rPr>
          <w:t>50</w:t>
        </w:r>
      </w:ins>
      <w:ins w:id="2173" w:author="熊大如如" w:date="2020-03-13T17:50:13Z">
        <w:r>
          <w:rPr>
            <w:rFonts w:hint="default" w:ascii="Times New Roman" w:hAnsi="Times New Roman" w:eastAsia="Consolas" w:cs="Times New Roman"/>
            <w:color w:val="000000"/>
            <w:sz w:val="24"/>
            <w:szCs w:val="24"/>
            <w:shd w:val="clear" w:fill="FFFFFF"/>
          </w:rPr>
          <w:t>)</w:t>
        </w:r>
      </w:ins>
      <w:ins w:id="2174" w:author="熊大如如" w:date="2020-03-13T17:50:13Z">
        <w:r>
          <w:rPr>
            <w:rFonts w:hint="default" w:ascii="Times New Roman" w:hAnsi="Times New Roman" w:eastAsia="Arial Unicode MS" w:cs="Times New Roman"/>
            <w:i/>
            <w:color w:val="808080"/>
            <w:sz w:val="24"/>
            <w:szCs w:val="24"/>
            <w:shd w:val="clear" w:fill="FFFFFF"/>
          </w:rPr>
          <w:br w:type="textWrapping"/>
        </w:r>
      </w:ins>
      <w:ins w:id="2175" w:author="熊大如如" w:date="2020-03-13T17:50:13Z">
        <w:r>
          <w:rPr>
            <w:rFonts w:hint="default" w:ascii="Times New Roman" w:hAnsi="Times New Roman" w:eastAsia="Arial Unicode MS" w:cs="Times New Roman"/>
            <w:i/>
            <w:color w:val="808080"/>
            <w:sz w:val="24"/>
            <w:szCs w:val="24"/>
            <w:shd w:val="clear" w:fill="FFFFFF"/>
          </w:rPr>
          <w:t xml:space="preserve">    </w:t>
        </w:r>
      </w:ins>
      <w:ins w:id="2176" w:author="熊大如如" w:date="2020-03-13T17:50:13Z">
        <w:r>
          <w:rPr>
            <w:rFonts w:hint="default" w:ascii="Times New Roman" w:hAnsi="Times New Roman" w:eastAsia="Consolas" w:cs="Times New Roman"/>
            <w:color w:val="000000"/>
            <w:sz w:val="24"/>
            <w:szCs w:val="24"/>
            <w:shd w:val="clear" w:fill="FFFFFF"/>
          </w:rPr>
          <w:t>productlongname = models.CharField(</w:t>
        </w:r>
      </w:ins>
      <w:ins w:id="2177" w:author="熊大如如" w:date="2020-03-13T17:50:13Z">
        <w:r>
          <w:rPr>
            <w:rFonts w:hint="default" w:ascii="Times New Roman" w:hAnsi="Times New Roman" w:eastAsia="Consolas" w:cs="Times New Roman"/>
            <w:color w:val="660099"/>
            <w:sz w:val="24"/>
            <w:szCs w:val="24"/>
            <w:shd w:val="clear" w:fill="FFFFFF"/>
          </w:rPr>
          <w:t>max_length</w:t>
        </w:r>
      </w:ins>
      <w:ins w:id="2178" w:author="熊大如如" w:date="2020-03-13T17:50:13Z">
        <w:r>
          <w:rPr>
            <w:rFonts w:hint="default" w:ascii="Times New Roman" w:hAnsi="Times New Roman" w:eastAsia="Consolas" w:cs="Times New Roman"/>
            <w:color w:val="000000"/>
            <w:sz w:val="24"/>
            <w:szCs w:val="24"/>
            <w:shd w:val="clear" w:fill="FFFFFF"/>
          </w:rPr>
          <w:t>=</w:t>
        </w:r>
      </w:ins>
      <w:ins w:id="2179" w:author="熊大如如" w:date="2020-03-13T17:50:13Z">
        <w:r>
          <w:rPr>
            <w:rFonts w:hint="default" w:ascii="Times New Roman" w:hAnsi="Times New Roman" w:eastAsia="Consolas" w:cs="Times New Roman"/>
            <w:color w:val="0000FF"/>
            <w:sz w:val="24"/>
            <w:szCs w:val="24"/>
            <w:shd w:val="clear" w:fill="FFFFFF"/>
          </w:rPr>
          <w:t>100</w:t>
        </w:r>
      </w:ins>
      <w:ins w:id="2180" w:author="熊大如如" w:date="2020-03-13T17:50:13Z">
        <w:r>
          <w:rPr>
            <w:rFonts w:hint="default" w:ascii="Times New Roman" w:hAnsi="Times New Roman" w:eastAsia="Consolas" w:cs="Times New Roman"/>
            <w:color w:val="000000"/>
            <w:sz w:val="24"/>
            <w:szCs w:val="24"/>
            <w:shd w:val="clear" w:fill="FFFFFF"/>
          </w:rPr>
          <w:t>)</w:t>
        </w:r>
      </w:ins>
      <w:ins w:id="2181" w:author="熊大如如" w:date="2020-03-13T17:50:13Z">
        <w:r>
          <w:rPr>
            <w:rFonts w:hint="default" w:ascii="Times New Roman" w:hAnsi="Times New Roman" w:eastAsia="Arial Unicode MS" w:cs="Times New Roman"/>
            <w:i/>
            <w:color w:val="808080"/>
            <w:sz w:val="24"/>
            <w:szCs w:val="24"/>
            <w:shd w:val="clear" w:fill="FFFFFF"/>
          </w:rPr>
          <w:br w:type="textWrapping"/>
        </w:r>
      </w:ins>
      <w:ins w:id="2182" w:author="熊大如如" w:date="2020-03-13T17:50:13Z">
        <w:r>
          <w:rPr>
            <w:rFonts w:hint="default" w:ascii="Times New Roman" w:hAnsi="Times New Roman" w:eastAsia="Arial Unicode MS" w:cs="Times New Roman"/>
            <w:i/>
            <w:color w:val="808080"/>
            <w:sz w:val="24"/>
            <w:szCs w:val="24"/>
            <w:shd w:val="clear" w:fill="FFFFFF"/>
          </w:rPr>
          <w:t xml:space="preserve">    </w:t>
        </w:r>
      </w:ins>
      <w:ins w:id="2183" w:author="熊大如如" w:date="2020-03-13T17:50:13Z">
        <w:r>
          <w:rPr>
            <w:rFonts w:hint="default" w:ascii="Times New Roman" w:hAnsi="Times New Roman" w:eastAsia="Consolas" w:cs="Times New Roman"/>
            <w:color w:val="000000"/>
            <w:sz w:val="24"/>
            <w:szCs w:val="24"/>
            <w:shd w:val="clear" w:fill="FFFFFF"/>
          </w:rPr>
          <w:t>isxf = models.NullBooleanField(</w:t>
        </w:r>
      </w:ins>
      <w:ins w:id="2184" w:author="熊大如如" w:date="2020-03-13T17:50:13Z">
        <w:r>
          <w:rPr>
            <w:rFonts w:hint="default" w:ascii="Times New Roman" w:hAnsi="Times New Roman" w:eastAsia="Consolas" w:cs="Times New Roman"/>
            <w:color w:val="660099"/>
            <w:sz w:val="24"/>
            <w:szCs w:val="24"/>
            <w:shd w:val="clear" w:fill="FFFFFF"/>
          </w:rPr>
          <w:t>default</w:t>
        </w:r>
      </w:ins>
      <w:ins w:id="2185" w:author="熊大如如" w:date="2020-03-13T17:50:13Z">
        <w:r>
          <w:rPr>
            <w:rFonts w:hint="default" w:ascii="Times New Roman" w:hAnsi="Times New Roman" w:eastAsia="Consolas" w:cs="Times New Roman"/>
            <w:color w:val="000000"/>
            <w:sz w:val="24"/>
            <w:szCs w:val="24"/>
            <w:shd w:val="clear" w:fill="FFFFFF"/>
          </w:rPr>
          <w:t>=</w:t>
        </w:r>
      </w:ins>
      <w:ins w:id="2186" w:author="熊大如如" w:date="2020-03-13T17:50:13Z">
        <w:r>
          <w:rPr>
            <w:rFonts w:hint="default" w:ascii="Times New Roman" w:hAnsi="Times New Roman" w:eastAsia="Consolas" w:cs="Times New Roman"/>
            <w:b/>
            <w:color w:val="000080"/>
            <w:sz w:val="24"/>
            <w:szCs w:val="24"/>
            <w:shd w:val="clear" w:fill="FFFFFF"/>
          </w:rPr>
          <w:t>False</w:t>
        </w:r>
      </w:ins>
      <w:ins w:id="2187" w:author="熊大如如" w:date="2020-03-13T17:50:13Z">
        <w:r>
          <w:rPr>
            <w:rFonts w:hint="default" w:ascii="Times New Roman" w:hAnsi="Times New Roman" w:eastAsia="Consolas" w:cs="Times New Roman"/>
            <w:color w:val="000000"/>
            <w:sz w:val="24"/>
            <w:szCs w:val="24"/>
            <w:shd w:val="clear" w:fill="FFFFFF"/>
          </w:rPr>
          <w:t>)</w:t>
        </w:r>
      </w:ins>
      <w:ins w:id="2188" w:author="熊大如如" w:date="2020-03-13T17:50:13Z">
        <w:r>
          <w:rPr>
            <w:rFonts w:hint="default" w:ascii="Times New Roman" w:hAnsi="Times New Roman" w:eastAsia="Arial Unicode MS" w:cs="Times New Roman"/>
            <w:i/>
            <w:color w:val="808080"/>
            <w:sz w:val="24"/>
            <w:szCs w:val="24"/>
            <w:shd w:val="clear" w:fill="FFFFFF"/>
          </w:rPr>
          <w:br w:type="textWrapping"/>
        </w:r>
      </w:ins>
      <w:ins w:id="2189" w:author="熊大如如" w:date="2020-03-13T17:50:13Z">
        <w:r>
          <w:rPr>
            <w:rFonts w:hint="default" w:ascii="Times New Roman" w:hAnsi="Times New Roman" w:eastAsia="Arial Unicode MS" w:cs="Times New Roman"/>
            <w:i/>
            <w:color w:val="808080"/>
            <w:sz w:val="24"/>
            <w:szCs w:val="24"/>
            <w:shd w:val="clear" w:fill="FFFFFF"/>
          </w:rPr>
          <w:t xml:space="preserve">    </w:t>
        </w:r>
      </w:ins>
      <w:ins w:id="2190" w:author="熊大如如" w:date="2020-03-13T17:50:13Z">
        <w:r>
          <w:rPr>
            <w:rFonts w:hint="default" w:ascii="Times New Roman" w:hAnsi="Times New Roman" w:eastAsia="Consolas" w:cs="Times New Roman"/>
            <w:color w:val="000000"/>
            <w:sz w:val="24"/>
            <w:szCs w:val="24"/>
            <w:shd w:val="clear" w:fill="FFFFFF"/>
          </w:rPr>
          <w:t>pmdesc = models.CharField(</w:t>
        </w:r>
      </w:ins>
      <w:ins w:id="2191" w:author="熊大如如" w:date="2020-03-13T17:50:13Z">
        <w:r>
          <w:rPr>
            <w:rFonts w:hint="default" w:ascii="Times New Roman" w:hAnsi="Times New Roman" w:eastAsia="Consolas" w:cs="Times New Roman"/>
            <w:color w:val="660099"/>
            <w:sz w:val="24"/>
            <w:szCs w:val="24"/>
            <w:shd w:val="clear" w:fill="FFFFFF"/>
          </w:rPr>
          <w:t>max_length</w:t>
        </w:r>
      </w:ins>
      <w:ins w:id="2192" w:author="熊大如如" w:date="2020-03-13T17:50:13Z">
        <w:r>
          <w:rPr>
            <w:rFonts w:hint="default" w:ascii="Times New Roman" w:hAnsi="Times New Roman" w:eastAsia="Consolas" w:cs="Times New Roman"/>
            <w:color w:val="000000"/>
            <w:sz w:val="24"/>
            <w:szCs w:val="24"/>
            <w:shd w:val="clear" w:fill="FFFFFF"/>
          </w:rPr>
          <w:t>=</w:t>
        </w:r>
      </w:ins>
      <w:ins w:id="2193" w:author="熊大如如" w:date="2020-03-13T17:50:13Z">
        <w:r>
          <w:rPr>
            <w:rFonts w:hint="default" w:ascii="Times New Roman" w:hAnsi="Times New Roman" w:eastAsia="Consolas" w:cs="Times New Roman"/>
            <w:color w:val="0000FF"/>
            <w:sz w:val="24"/>
            <w:szCs w:val="24"/>
            <w:shd w:val="clear" w:fill="FFFFFF"/>
          </w:rPr>
          <w:t>10</w:t>
        </w:r>
      </w:ins>
      <w:ins w:id="2194" w:author="熊大如如" w:date="2020-03-13T17:50:13Z">
        <w:r>
          <w:rPr>
            <w:rFonts w:hint="default" w:ascii="Times New Roman" w:hAnsi="Times New Roman" w:eastAsia="Consolas" w:cs="Times New Roman"/>
            <w:color w:val="000000"/>
            <w:sz w:val="24"/>
            <w:szCs w:val="24"/>
            <w:shd w:val="clear" w:fill="FFFFFF"/>
          </w:rPr>
          <w:t>)</w:t>
        </w:r>
      </w:ins>
      <w:ins w:id="2195" w:author="熊大如如" w:date="2020-03-13T17:50:13Z">
        <w:r>
          <w:rPr>
            <w:rFonts w:hint="default" w:ascii="Times New Roman" w:hAnsi="Times New Roman" w:eastAsia="Arial Unicode MS" w:cs="Times New Roman"/>
            <w:i/>
            <w:color w:val="808080"/>
            <w:sz w:val="24"/>
            <w:szCs w:val="24"/>
            <w:shd w:val="clear" w:fill="FFFFFF"/>
          </w:rPr>
          <w:br w:type="textWrapping"/>
        </w:r>
      </w:ins>
      <w:ins w:id="2196" w:author="熊大如如" w:date="2020-03-13T17:50:13Z">
        <w:r>
          <w:rPr>
            <w:rFonts w:hint="default" w:ascii="Times New Roman" w:hAnsi="Times New Roman" w:eastAsia="Arial Unicode MS" w:cs="Times New Roman"/>
            <w:i/>
            <w:color w:val="808080"/>
            <w:sz w:val="24"/>
            <w:szCs w:val="24"/>
            <w:shd w:val="clear" w:fill="FFFFFF"/>
          </w:rPr>
          <w:t xml:space="preserve">    </w:t>
        </w:r>
      </w:ins>
      <w:ins w:id="2197" w:author="熊大如如" w:date="2020-03-13T17:50:13Z">
        <w:r>
          <w:rPr>
            <w:rFonts w:hint="default" w:ascii="Times New Roman" w:hAnsi="Times New Roman" w:eastAsia="Consolas" w:cs="Times New Roman"/>
            <w:color w:val="000000"/>
            <w:sz w:val="24"/>
            <w:szCs w:val="24"/>
            <w:shd w:val="clear" w:fill="FFFFFF"/>
          </w:rPr>
          <w:t>specifics = models.CharField(</w:t>
        </w:r>
      </w:ins>
      <w:ins w:id="2198" w:author="熊大如如" w:date="2020-03-13T17:50:13Z">
        <w:r>
          <w:rPr>
            <w:rFonts w:hint="default" w:ascii="Times New Roman" w:hAnsi="Times New Roman" w:eastAsia="Consolas" w:cs="Times New Roman"/>
            <w:color w:val="660099"/>
            <w:sz w:val="24"/>
            <w:szCs w:val="24"/>
            <w:shd w:val="clear" w:fill="FFFFFF"/>
          </w:rPr>
          <w:t>max_length</w:t>
        </w:r>
      </w:ins>
      <w:ins w:id="2199" w:author="熊大如如" w:date="2020-03-13T17:50:13Z">
        <w:r>
          <w:rPr>
            <w:rFonts w:hint="default" w:ascii="Times New Roman" w:hAnsi="Times New Roman" w:eastAsia="Consolas" w:cs="Times New Roman"/>
            <w:color w:val="000000"/>
            <w:sz w:val="24"/>
            <w:szCs w:val="24"/>
            <w:shd w:val="clear" w:fill="FFFFFF"/>
          </w:rPr>
          <w:t>=</w:t>
        </w:r>
      </w:ins>
      <w:ins w:id="2200" w:author="熊大如如" w:date="2020-03-13T17:50:13Z">
        <w:r>
          <w:rPr>
            <w:rFonts w:hint="default" w:ascii="Times New Roman" w:hAnsi="Times New Roman" w:eastAsia="Consolas" w:cs="Times New Roman"/>
            <w:color w:val="0000FF"/>
            <w:sz w:val="24"/>
            <w:szCs w:val="24"/>
            <w:shd w:val="clear" w:fill="FFFFFF"/>
          </w:rPr>
          <w:t>20</w:t>
        </w:r>
      </w:ins>
      <w:ins w:id="2201" w:author="熊大如如" w:date="2020-03-13T17:50:13Z">
        <w:r>
          <w:rPr>
            <w:rFonts w:hint="default" w:ascii="Times New Roman" w:hAnsi="Times New Roman" w:eastAsia="Consolas" w:cs="Times New Roman"/>
            <w:color w:val="000000"/>
            <w:sz w:val="24"/>
            <w:szCs w:val="24"/>
            <w:shd w:val="clear" w:fill="FFFFFF"/>
          </w:rPr>
          <w:t>)</w:t>
        </w:r>
      </w:ins>
      <w:ins w:id="2202" w:author="熊大如如" w:date="2020-03-13T17:50:13Z">
        <w:r>
          <w:rPr>
            <w:rFonts w:hint="default" w:ascii="Times New Roman" w:hAnsi="Times New Roman" w:eastAsia="Arial Unicode MS" w:cs="Times New Roman"/>
            <w:i/>
            <w:color w:val="808080"/>
            <w:sz w:val="24"/>
            <w:szCs w:val="24"/>
            <w:shd w:val="clear" w:fill="FFFFFF"/>
          </w:rPr>
          <w:br w:type="textWrapping"/>
        </w:r>
      </w:ins>
      <w:ins w:id="2203" w:author="熊大如如" w:date="2020-03-13T17:50:13Z">
        <w:r>
          <w:rPr>
            <w:rFonts w:hint="default" w:ascii="Times New Roman" w:hAnsi="Times New Roman" w:eastAsia="Arial Unicode MS" w:cs="Times New Roman"/>
            <w:i/>
            <w:color w:val="808080"/>
            <w:sz w:val="24"/>
            <w:szCs w:val="24"/>
            <w:shd w:val="clear" w:fill="FFFFFF"/>
          </w:rPr>
          <w:t xml:space="preserve">    </w:t>
        </w:r>
      </w:ins>
      <w:ins w:id="2204" w:author="熊大如如" w:date="2020-03-13T17:50:13Z">
        <w:r>
          <w:rPr>
            <w:rFonts w:hint="default" w:ascii="Times New Roman" w:hAnsi="Times New Roman" w:eastAsia="Consolas" w:cs="Times New Roman"/>
            <w:color w:val="000000"/>
            <w:sz w:val="24"/>
            <w:szCs w:val="24"/>
            <w:shd w:val="clear" w:fill="FFFFFF"/>
          </w:rPr>
          <w:t>price = models.CharField(</w:t>
        </w:r>
      </w:ins>
      <w:ins w:id="2205" w:author="熊大如如" w:date="2020-03-13T17:50:13Z">
        <w:r>
          <w:rPr>
            <w:rFonts w:hint="default" w:ascii="Times New Roman" w:hAnsi="Times New Roman" w:eastAsia="Consolas" w:cs="Times New Roman"/>
            <w:color w:val="660099"/>
            <w:sz w:val="24"/>
            <w:szCs w:val="24"/>
            <w:shd w:val="clear" w:fill="FFFFFF"/>
          </w:rPr>
          <w:t>max_length</w:t>
        </w:r>
      </w:ins>
      <w:ins w:id="2206" w:author="熊大如如" w:date="2020-03-13T17:50:13Z">
        <w:r>
          <w:rPr>
            <w:rFonts w:hint="default" w:ascii="Times New Roman" w:hAnsi="Times New Roman" w:eastAsia="Consolas" w:cs="Times New Roman"/>
            <w:color w:val="000000"/>
            <w:sz w:val="24"/>
            <w:szCs w:val="24"/>
            <w:shd w:val="clear" w:fill="FFFFFF"/>
          </w:rPr>
          <w:t>=</w:t>
        </w:r>
      </w:ins>
      <w:ins w:id="2207" w:author="熊大如如" w:date="2020-03-13T17:50:13Z">
        <w:r>
          <w:rPr>
            <w:rFonts w:hint="default" w:ascii="Times New Roman" w:hAnsi="Times New Roman" w:eastAsia="Consolas" w:cs="Times New Roman"/>
            <w:color w:val="0000FF"/>
            <w:sz w:val="24"/>
            <w:szCs w:val="24"/>
            <w:shd w:val="clear" w:fill="FFFFFF"/>
          </w:rPr>
          <w:t>10</w:t>
        </w:r>
      </w:ins>
      <w:ins w:id="2208" w:author="熊大如如" w:date="2020-03-13T17:50:13Z">
        <w:r>
          <w:rPr>
            <w:rFonts w:hint="default" w:ascii="Times New Roman" w:hAnsi="Times New Roman" w:eastAsia="Consolas" w:cs="Times New Roman"/>
            <w:color w:val="000000"/>
            <w:sz w:val="24"/>
            <w:szCs w:val="24"/>
            <w:shd w:val="clear" w:fill="FFFFFF"/>
          </w:rPr>
          <w:t>)</w:t>
        </w:r>
      </w:ins>
      <w:ins w:id="2209" w:author="熊大如如" w:date="2020-03-13T17:50:13Z">
        <w:r>
          <w:rPr>
            <w:rFonts w:hint="default" w:ascii="Times New Roman" w:hAnsi="Times New Roman" w:eastAsia="Arial Unicode MS" w:cs="Times New Roman"/>
            <w:i/>
            <w:color w:val="808080"/>
            <w:sz w:val="24"/>
            <w:szCs w:val="24"/>
            <w:shd w:val="clear" w:fill="FFFFFF"/>
          </w:rPr>
          <w:br w:type="textWrapping"/>
        </w:r>
      </w:ins>
      <w:ins w:id="2210" w:author="熊大如如" w:date="2020-03-13T17:50:13Z">
        <w:r>
          <w:rPr>
            <w:rFonts w:hint="default" w:ascii="Times New Roman" w:hAnsi="Times New Roman" w:eastAsia="Arial Unicode MS" w:cs="Times New Roman"/>
            <w:i/>
            <w:color w:val="808080"/>
            <w:sz w:val="24"/>
            <w:szCs w:val="24"/>
            <w:shd w:val="clear" w:fill="FFFFFF"/>
          </w:rPr>
          <w:t xml:space="preserve">    </w:t>
        </w:r>
      </w:ins>
      <w:ins w:id="2211" w:author="熊大如如" w:date="2020-03-13T17:50:13Z">
        <w:r>
          <w:rPr>
            <w:rFonts w:hint="default" w:ascii="Times New Roman" w:hAnsi="Times New Roman" w:eastAsia="Consolas" w:cs="Times New Roman"/>
            <w:color w:val="000000"/>
            <w:sz w:val="24"/>
            <w:szCs w:val="24"/>
            <w:shd w:val="clear" w:fill="FFFFFF"/>
          </w:rPr>
          <w:t>marketprice = models.CharField(</w:t>
        </w:r>
      </w:ins>
      <w:ins w:id="2212" w:author="熊大如如" w:date="2020-03-13T17:50:13Z">
        <w:r>
          <w:rPr>
            <w:rFonts w:hint="default" w:ascii="Times New Roman" w:hAnsi="Times New Roman" w:eastAsia="Consolas" w:cs="Times New Roman"/>
            <w:color w:val="660099"/>
            <w:sz w:val="24"/>
            <w:szCs w:val="24"/>
            <w:shd w:val="clear" w:fill="FFFFFF"/>
          </w:rPr>
          <w:t>max_length</w:t>
        </w:r>
      </w:ins>
      <w:ins w:id="2213" w:author="熊大如如" w:date="2020-03-13T17:50:13Z">
        <w:r>
          <w:rPr>
            <w:rFonts w:hint="default" w:ascii="Times New Roman" w:hAnsi="Times New Roman" w:eastAsia="Consolas" w:cs="Times New Roman"/>
            <w:color w:val="000000"/>
            <w:sz w:val="24"/>
            <w:szCs w:val="24"/>
            <w:shd w:val="clear" w:fill="FFFFFF"/>
          </w:rPr>
          <w:t>=</w:t>
        </w:r>
      </w:ins>
      <w:ins w:id="2214" w:author="熊大如如" w:date="2020-03-13T17:50:13Z">
        <w:r>
          <w:rPr>
            <w:rFonts w:hint="default" w:ascii="Times New Roman" w:hAnsi="Times New Roman" w:eastAsia="Consolas" w:cs="Times New Roman"/>
            <w:color w:val="0000FF"/>
            <w:sz w:val="24"/>
            <w:szCs w:val="24"/>
            <w:shd w:val="clear" w:fill="FFFFFF"/>
          </w:rPr>
          <w:t>10</w:t>
        </w:r>
      </w:ins>
      <w:ins w:id="2215" w:author="熊大如如" w:date="2020-03-13T17:50:13Z">
        <w:r>
          <w:rPr>
            <w:rFonts w:hint="default" w:ascii="Times New Roman" w:hAnsi="Times New Roman" w:eastAsia="Consolas" w:cs="Times New Roman"/>
            <w:color w:val="000000"/>
            <w:sz w:val="24"/>
            <w:szCs w:val="24"/>
            <w:shd w:val="clear" w:fill="FFFFFF"/>
          </w:rPr>
          <w:t>)</w:t>
        </w:r>
      </w:ins>
      <w:ins w:id="2216" w:author="熊大如如" w:date="2020-03-13T17:50:13Z">
        <w:r>
          <w:rPr>
            <w:rFonts w:hint="default" w:ascii="Times New Roman" w:hAnsi="Times New Roman" w:eastAsia="Consolas" w:cs="Times New Roman"/>
            <w:i/>
            <w:color w:val="808080"/>
            <w:sz w:val="24"/>
            <w:szCs w:val="24"/>
            <w:shd w:val="clear" w:fill="FFFFFF"/>
          </w:rPr>
          <w:br w:type="textWrapping"/>
        </w:r>
      </w:ins>
      <w:ins w:id="2217" w:author="熊大如如" w:date="2020-03-13T17:50:13Z">
        <w:r>
          <w:rPr>
            <w:rFonts w:hint="default" w:ascii="Times New Roman" w:hAnsi="Times New Roman" w:eastAsia="Consolas" w:cs="Times New Roman"/>
            <w:i/>
            <w:color w:val="808080"/>
            <w:sz w:val="24"/>
            <w:szCs w:val="24"/>
            <w:shd w:val="clear" w:fill="FFFFFF"/>
          </w:rPr>
          <w:t xml:space="preserve">    </w:t>
        </w:r>
      </w:ins>
      <w:ins w:id="2218" w:author="熊大如如" w:date="2020-03-13T17:50:13Z">
        <w:r>
          <w:rPr>
            <w:rFonts w:hint="default" w:ascii="Times New Roman" w:hAnsi="Times New Roman" w:eastAsia="Consolas" w:cs="Times New Roman"/>
            <w:color w:val="000000"/>
            <w:sz w:val="24"/>
            <w:szCs w:val="24"/>
            <w:shd w:val="clear" w:fill="FFFFFF"/>
          </w:rPr>
          <w:t>categoryid = models.CharField(</w:t>
        </w:r>
      </w:ins>
      <w:ins w:id="2219" w:author="熊大如如" w:date="2020-03-13T17:50:13Z">
        <w:r>
          <w:rPr>
            <w:rFonts w:hint="default" w:ascii="Times New Roman" w:hAnsi="Times New Roman" w:eastAsia="Consolas" w:cs="Times New Roman"/>
            <w:color w:val="660099"/>
            <w:sz w:val="24"/>
            <w:szCs w:val="24"/>
            <w:shd w:val="clear" w:fill="FFFFFF"/>
          </w:rPr>
          <w:t>max_length</w:t>
        </w:r>
      </w:ins>
      <w:ins w:id="2220" w:author="熊大如如" w:date="2020-03-13T17:50:13Z">
        <w:r>
          <w:rPr>
            <w:rFonts w:hint="default" w:ascii="Times New Roman" w:hAnsi="Times New Roman" w:eastAsia="Consolas" w:cs="Times New Roman"/>
            <w:color w:val="000000"/>
            <w:sz w:val="24"/>
            <w:szCs w:val="24"/>
            <w:shd w:val="clear" w:fill="FFFFFF"/>
          </w:rPr>
          <w:t>=</w:t>
        </w:r>
      </w:ins>
      <w:ins w:id="2221" w:author="熊大如如" w:date="2020-03-13T17:50:13Z">
        <w:r>
          <w:rPr>
            <w:rFonts w:hint="default" w:ascii="Times New Roman" w:hAnsi="Times New Roman" w:eastAsia="Consolas" w:cs="Times New Roman"/>
            <w:color w:val="0000FF"/>
            <w:sz w:val="24"/>
            <w:szCs w:val="24"/>
            <w:shd w:val="clear" w:fill="FFFFFF"/>
          </w:rPr>
          <w:t>10</w:t>
        </w:r>
      </w:ins>
      <w:ins w:id="2222" w:author="熊大如如" w:date="2020-03-13T17:50:13Z">
        <w:r>
          <w:rPr>
            <w:rFonts w:hint="default" w:ascii="Times New Roman" w:hAnsi="Times New Roman" w:eastAsia="Consolas" w:cs="Times New Roman"/>
            <w:color w:val="000000"/>
            <w:sz w:val="24"/>
            <w:szCs w:val="24"/>
            <w:shd w:val="clear" w:fill="FFFFFF"/>
          </w:rPr>
          <w:t>)</w:t>
        </w:r>
      </w:ins>
      <w:ins w:id="2223" w:author="熊大如如" w:date="2020-03-13T17:50:13Z">
        <w:r>
          <w:rPr>
            <w:rFonts w:hint="default" w:ascii="Times New Roman" w:hAnsi="Times New Roman" w:eastAsia="Consolas" w:cs="Times New Roman"/>
            <w:i/>
            <w:color w:val="808080"/>
            <w:sz w:val="24"/>
            <w:szCs w:val="24"/>
            <w:shd w:val="clear" w:fill="FFFFFF"/>
          </w:rPr>
          <w:br w:type="textWrapping"/>
        </w:r>
      </w:ins>
      <w:ins w:id="2224" w:author="熊大如如" w:date="2020-03-13T17:50:13Z">
        <w:r>
          <w:rPr>
            <w:rFonts w:hint="default" w:ascii="Times New Roman" w:hAnsi="Times New Roman" w:eastAsia="Consolas" w:cs="Times New Roman"/>
            <w:i/>
            <w:color w:val="808080"/>
            <w:sz w:val="24"/>
            <w:szCs w:val="24"/>
            <w:shd w:val="clear" w:fill="FFFFFF"/>
          </w:rPr>
          <w:t xml:space="preserve">    </w:t>
        </w:r>
      </w:ins>
      <w:ins w:id="2225" w:author="熊大如如" w:date="2020-03-13T17:50:13Z">
        <w:r>
          <w:rPr>
            <w:rFonts w:hint="default" w:ascii="Times New Roman" w:hAnsi="Times New Roman" w:eastAsia="Consolas" w:cs="Times New Roman"/>
            <w:color w:val="000000"/>
            <w:sz w:val="24"/>
            <w:szCs w:val="24"/>
            <w:shd w:val="clear" w:fill="FFFFFF"/>
          </w:rPr>
          <w:t>childcid = models.CharField(</w:t>
        </w:r>
      </w:ins>
      <w:ins w:id="2226" w:author="熊大如如" w:date="2020-03-13T17:50:13Z">
        <w:r>
          <w:rPr>
            <w:rFonts w:hint="default" w:ascii="Times New Roman" w:hAnsi="Times New Roman" w:eastAsia="Consolas" w:cs="Times New Roman"/>
            <w:color w:val="660099"/>
            <w:sz w:val="24"/>
            <w:szCs w:val="24"/>
            <w:shd w:val="clear" w:fill="FFFFFF"/>
          </w:rPr>
          <w:t>max_length</w:t>
        </w:r>
      </w:ins>
      <w:ins w:id="2227" w:author="熊大如如" w:date="2020-03-13T17:50:13Z">
        <w:r>
          <w:rPr>
            <w:rFonts w:hint="default" w:ascii="Times New Roman" w:hAnsi="Times New Roman" w:eastAsia="Consolas" w:cs="Times New Roman"/>
            <w:color w:val="000000"/>
            <w:sz w:val="24"/>
            <w:szCs w:val="24"/>
            <w:shd w:val="clear" w:fill="FFFFFF"/>
          </w:rPr>
          <w:t>=</w:t>
        </w:r>
      </w:ins>
      <w:ins w:id="2228" w:author="熊大如如" w:date="2020-03-13T17:50:13Z">
        <w:r>
          <w:rPr>
            <w:rFonts w:hint="default" w:ascii="Times New Roman" w:hAnsi="Times New Roman" w:eastAsia="Consolas" w:cs="Times New Roman"/>
            <w:color w:val="0000FF"/>
            <w:sz w:val="24"/>
            <w:szCs w:val="24"/>
            <w:shd w:val="clear" w:fill="FFFFFF"/>
          </w:rPr>
          <w:t>10</w:t>
        </w:r>
      </w:ins>
      <w:ins w:id="2229" w:author="熊大如如" w:date="2020-03-13T17:50:13Z">
        <w:r>
          <w:rPr>
            <w:rFonts w:hint="default" w:ascii="Times New Roman" w:hAnsi="Times New Roman" w:eastAsia="Consolas" w:cs="Times New Roman"/>
            <w:color w:val="000000"/>
            <w:sz w:val="24"/>
            <w:szCs w:val="24"/>
            <w:shd w:val="clear" w:fill="FFFFFF"/>
          </w:rPr>
          <w:t>)</w:t>
        </w:r>
      </w:ins>
      <w:ins w:id="2230" w:author="熊大如如" w:date="2020-03-13T17:50:13Z">
        <w:r>
          <w:rPr>
            <w:rFonts w:hint="default" w:ascii="Times New Roman" w:hAnsi="Times New Roman" w:eastAsia="Arial Unicode MS" w:cs="Times New Roman"/>
            <w:i/>
            <w:color w:val="808080"/>
            <w:sz w:val="24"/>
            <w:szCs w:val="24"/>
            <w:shd w:val="clear" w:fill="FFFFFF"/>
          </w:rPr>
          <w:br w:type="textWrapping"/>
        </w:r>
      </w:ins>
      <w:ins w:id="2231" w:author="熊大如如" w:date="2020-03-13T17:50:13Z">
        <w:r>
          <w:rPr>
            <w:rFonts w:hint="default" w:ascii="Times New Roman" w:hAnsi="Times New Roman" w:eastAsia="Arial Unicode MS" w:cs="Times New Roman"/>
            <w:i/>
            <w:color w:val="808080"/>
            <w:sz w:val="24"/>
            <w:szCs w:val="24"/>
            <w:shd w:val="clear" w:fill="FFFFFF"/>
          </w:rPr>
          <w:t xml:space="preserve">    </w:t>
        </w:r>
      </w:ins>
      <w:ins w:id="2232" w:author="熊大如如" w:date="2020-03-13T17:50:13Z">
        <w:r>
          <w:rPr>
            <w:rFonts w:hint="default" w:ascii="Times New Roman" w:hAnsi="Times New Roman" w:eastAsia="Consolas" w:cs="Times New Roman"/>
            <w:color w:val="000000"/>
            <w:sz w:val="24"/>
            <w:szCs w:val="24"/>
            <w:shd w:val="clear" w:fill="FFFFFF"/>
          </w:rPr>
          <w:t>childcidname = models.CharField(</w:t>
        </w:r>
      </w:ins>
      <w:ins w:id="2233" w:author="熊大如如" w:date="2020-03-13T17:50:13Z">
        <w:r>
          <w:rPr>
            <w:rFonts w:hint="default" w:ascii="Times New Roman" w:hAnsi="Times New Roman" w:eastAsia="Consolas" w:cs="Times New Roman"/>
            <w:color w:val="660099"/>
            <w:sz w:val="24"/>
            <w:szCs w:val="24"/>
            <w:shd w:val="clear" w:fill="FFFFFF"/>
          </w:rPr>
          <w:t>max_length</w:t>
        </w:r>
      </w:ins>
      <w:ins w:id="2234" w:author="熊大如如" w:date="2020-03-13T17:50:13Z">
        <w:r>
          <w:rPr>
            <w:rFonts w:hint="default" w:ascii="Times New Roman" w:hAnsi="Times New Roman" w:eastAsia="Consolas" w:cs="Times New Roman"/>
            <w:color w:val="000000"/>
            <w:sz w:val="24"/>
            <w:szCs w:val="24"/>
            <w:shd w:val="clear" w:fill="FFFFFF"/>
          </w:rPr>
          <w:t>=</w:t>
        </w:r>
      </w:ins>
      <w:ins w:id="2235" w:author="熊大如如" w:date="2020-03-13T17:50:13Z">
        <w:r>
          <w:rPr>
            <w:rFonts w:hint="default" w:ascii="Times New Roman" w:hAnsi="Times New Roman" w:eastAsia="Consolas" w:cs="Times New Roman"/>
            <w:color w:val="0000FF"/>
            <w:sz w:val="24"/>
            <w:szCs w:val="24"/>
            <w:shd w:val="clear" w:fill="FFFFFF"/>
          </w:rPr>
          <w:t>10</w:t>
        </w:r>
      </w:ins>
      <w:ins w:id="2236" w:author="熊大如如" w:date="2020-03-13T17:50:13Z">
        <w:r>
          <w:rPr>
            <w:rFonts w:hint="default" w:ascii="Times New Roman" w:hAnsi="Times New Roman" w:eastAsia="Consolas" w:cs="Times New Roman"/>
            <w:color w:val="000000"/>
            <w:sz w:val="24"/>
            <w:szCs w:val="24"/>
            <w:shd w:val="clear" w:fill="FFFFFF"/>
          </w:rPr>
          <w:t>)</w:t>
        </w:r>
      </w:ins>
      <w:ins w:id="2237" w:author="熊大如如" w:date="2020-03-13T17:50:13Z">
        <w:r>
          <w:rPr>
            <w:rFonts w:hint="default" w:ascii="Times New Roman" w:hAnsi="Times New Roman" w:eastAsia="Consolas" w:cs="Times New Roman"/>
            <w:i/>
            <w:color w:val="808080"/>
            <w:sz w:val="24"/>
            <w:szCs w:val="24"/>
            <w:shd w:val="clear" w:fill="FFFFFF"/>
          </w:rPr>
          <w:br w:type="textWrapping"/>
        </w:r>
      </w:ins>
      <w:ins w:id="2238" w:author="熊大如如" w:date="2020-03-13T17:50:13Z">
        <w:r>
          <w:rPr>
            <w:rFonts w:hint="default" w:ascii="Times New Roman" w:hAnsi="Times New Roman" w:eastAsia="Consolas" w:cs="Times New Roman"/>
            <w:i/>
            <w:color w:val="808080"/>
            <w:sz w:val="24"/>
            <w:szCs w:val="24"/>
            <w:shd w:val="clear" w:fill="FFFFFF"/>
          </w:rPr>
          <w:t xml:space="preserve">    </w:t>
        </w:r>
      </w:ins>
      <w:ins w:id="2239" w:author="熊大如如" w:date="2020-03-13T17:50:13Z">
        <w:r>
          <w:rPr>
            <w:rFonts w:hint="default" w:ascii="Times New Roman" w:hAnsi="Times New Roman" w:eastAsia="Consolas" w:cs="Times New Roman"/>
            <w:color w:val="000000"/>
            <w:sz w:val="24"/>
            <w:szCs w:val="24"/>
            <w:shd w:val="clear" w:fill="FFFFFF"/>
          </w:rPr>
          <w:t>dealerid = models.CharField(</w:t>
        </w:r>
      </w:ins>
      <w:ins w:id="2240" w:author="熊大如如" w:date="2020-03-13T17:50:13Z">
        <w:r>
          <w:rPr>
            <w:rFonts w:hint="default" w:ascii="Times New Roman" w:hAnsi="Times New Roman" w:eastAsia="Consolas" w:cs="Times New Roman"/>
            <w:color w:val="660099"/>
            <w:sz w:val="24"/>
            <w:szCs w:val="24"/>
            <w:shd w:val="clear" w:fill="FFFFFF"/>
          </w:rPr>
          <w:t>max_length</w:t>
        </w:r>
      </w:ins>
      <w:ins w:id="2241" w:author="熊大如如" w:date="2020-03-13T17:50:13Z">
        <w:r>
          <w:rPr>
            <w:rFonts w:hint="default" w:ascii="Times New Roman" w:hAnsi="Times New Roman" w:eastAsia="Consolas" w:cs="Times New Roman"/>
            <w:color w:val="000000"/>
            <w:sz w:val="24"/>
            <w:szCs w:val="24"/>
            <w:shd w:val="clear" w:fill="FFFFFF"/>
          </w:rPr>
          <w:t>=</w:t>
        </w:r>
      </w:ins>
      <w:ins w:id="2242" w:author="熊大如如" w:date="2020-03-13T17:50:13Z">
        <w:r>
          <w:rPr>
            <w:rFonts w:hint="default" w:ascii="Times New Roman" w:hAnsi="Times New Roman" w:eastAsia="Consolas" w:cs="Times New Roman"/>
            <w:color w:val="0000FF"/>
            <w:sz w:val="24"/>
            <w:szCs w:val="24"/>
            <w:shd w:val="clear" w:fill="FFFFFF"/>
          </w:rPr>
          <w:t>10</w:t>
        </w:r>
      </w:ins>
      <w:ins w:id="2243" w:author="熊大如如" w:date="2020-03-13T17:50:13Z">
        <w:r>
          <w:rPr>
            <w:rFonts w:hint="default" w:ascii="Times New Roman" w:hAnsi="Times New Roman" w:eastAsia="Consolas" w:cs="Times New Roman"/>
            <w:color w:val="000000"/>
            <w:sz w:val="24"/>
            <w:szCs w:val="24"/>
            <w:shd w:val="clear" w:fill="FFFFFF"/>
          </w:rPr>
          <w:t>)</w:t>
        </w:r>
      </w:ins>
      <w:ins w:id="2244" w:author="熊大如如" w:date="2020-03-13T17:50:13Z">
        <w:r>
          <w:rPr>
            <w:rFonts w:hint="default" w:ascii="Times New Roman" w:hAnsi="Times New Roman" w:eastAsia="Arial Unicode MS" w:cs="Times New Roman"/>
            <w:i/>
            <w:color w:val="808080"/>
            <w:sz w:val="24"/>
            <w:szCs w:val="24"/>
            <w:shd w:val="clear" w:fill="FFFFFF"/>
          </w:rPr>
          <w:br w:type="textWrapping"/>
        </w:r>
      </w:ins>
      <w:ins w:id="2245" w:author="熊大如如" w:date="2020-03-13T17:50:13Z">
        <w:r>
          <w:rPr>
            <w:rFonts w:hint="default" w:ascii="Times New Roman" w:hAnsi="Times New Roman" w:eastAsia="Arial Unicode MS" w:cs="Times New Roman"/>
            <w:i/>
            <w:color w:val="808080"/>
            <w:sz w:val="24"/>
            <w:szCs w:val="24"/>
            <w:shd w:val="clear" w:fill="FFFFFF"/>
          </w:rPr>
          <w:t xml:space="preserve">    </w:t>
        </w:r>
      </w:ins>
      <w:ins w:id="2246" w:author="熊大如如" w:date="2020-03-13T17:50:13Z">
        <w:r>
          <w:rPr>
            <w:rFonts w:hint="default" w:ascii="Times New Roman" w:hAnsi="Times New Roman" w:eastAsia="Consolas" w:cs="Times New Roman"/>
            <w:color w:val="000000"/>
            <w:sz w:val="24"/>
            <w:szCs w:val="24"/>
            <w:shd w:val="clear" w:fill="FFFFFF"/>
          </w:rPr>
          <w:t>storenums = models.IntegerField()</w:t>
        </w:r>
      </w:ins>
      <w:ins w:id="2247" w:author="熊大如如" w:date="2020-03-13T17:50:13Z">
        <w:r>
          <w:rPr>
            <w:rFonts w:hint="default" w:ascii="Times New Roman" w:hAnsi="Times New Roman" w:eastAsia="Arial Unicode MS" w:cs="Times New Roman"/>
            <w:i/>
            <w:color w:val="808080"/>
            <w:sz w:val="24"/>
            <w:szCs w:val="24"/>
            <w:shd w:val="clear" w:fill="FFFFFF"/>
          </w:rPr>
          <w:br w:type="textWrapping"/>
        </w:r>
      </w:ins>
      <w:ins w:id="2248" w:author="熊大如如" w:date="2020-03-13T17:50:13Z">
        <w:r>
          <w:rPr>
            <w:rFonts w:hint="default" w:ascii="Times New Roman" w:hAnsi="Times New Roman" w:eastAsia="Arial Unicode MS" w:cs="Times New Roman"/>
            <w:i/>
            <w:color w:val="808080"/>
            <w:sz w:val="24"/>
            <w:szCs w:val="24"/>
            <w:shd w:val="clear" w:fill="FFFFFF"/>
          </w:rPr>
          <w:t xml:space="preserve">    </w:t>
        </w:r>
      </w:ins>
      <w:ins w:id="2249" w:author="熊大如如" w:date="2020-03-13T17:50:13Z">
        <w:r>
          <w:rPr>
            <w:rFonts w:hint="default" w:ascii="Times New Roman" w:hAnsi="Times New Roman" w:eastAsia="Consolas" w:cs="Times New Roman"/>
            <w:color w:val="000000"/>
            <w:sz w:val="24"/>
            <w:szCs w:val="24"/>
            <w:shd w:val="clear" w:fill="FFFFFF"/>
          </w:rPr>
          <w:t>productnum = models.IntegerField()</w:t>
        </w:r>
      </w:ins>
      <w:ins w:id="2250" w:author="熊大如如" w:date="2020-03-13T17:50:13Z">
        <w:r>
          <w:rPr>
            <w:rFonts w:hint="default" w:ascii="Times New Roman" w:hAnsi="Times New Roman" w:eastAsia="Consolas" w:cs="Times New Roman"/>
            <w:color w:val="000000"/>
            <w:sz w:val="24"/>
            <w:szCs w:val="24"/>
            <w:shd w:val="clear" w:fill="FFFFFF"/>
          </w:rPr>
          <w:br w:type="textWrapping"/>
        </w:r>
      </w:ins>
      <w:ins w:id="2251" w:author="熊大如如" w:date="2020-03-13T17:50:13Z">
        <w:r>
          <w:rPr>
            <w:rFonts w:hint="default" w:ascii="Times New Roman" w:hAnsi="Times New Roman" w:eastAsia="Consolas" w:cs="Times New Roman"/>
            <w:color w:val="000000"/>
            <w:sz w:val="24"/>
            <w:szCs w:val="24"/>
            <w:shd w:val="clear" w:fill="FFFFFF"/>
          </w:rPr>
          <w:br w:type="textWrapping"/>
        </w:r>
      </w:ins>
      <w:ins w:id="2252" w:author="熊大如如" w:date="2020-03-13T17:50:13Z">
        <w:r>
          <w:rPr>
            <w:rFonts w:hint="default" w:ascii="Times New Roman" w:hAnsi="Times New Roman" w:eastAsia="Consolas" w:cs="Times New Roman"/>
            <w:color w:val="000000"/>
            <w:sz w:val="24"/>
            <w:szCs w:val="24"/>
            <w:shd w:val="clear" w:fill="FFFFFF"/>
          </w:rPr>
          <w:t xml:space="preserve">    </w:t>
        </w:r>
      </w:ins>
      <w:ins w:id="2253" w:author="熊大如如" w:date="2020-03-13T17:50:13Z">
        <w:r>
          <w:rPr>
            <w:rFonts w:hint="default" w:ascii="Times New Roman" w:hAnsi="Times New Roman" w:eastAsia="Consolas" w:cs="Times New Roman"/>
            <w:b/>
            <w:color w:val="000080"/>
            <w:sz w:val="24"/>
            <w:szCs w:val="24"/>
            <w:shd w:val="clear" w:fill="FFFFFF"/>
          </w:rPr>
          <w:t xml:space="preserve">class </w:t>
        </w:r>
      </w:ins>
      <w:ins w:id="2254" w:author="熊大如如" w:date="2020-03-13T17:50:13Z">
        <w:r>
          <w:rPr>
            <w:rFonts w:hint="default" w:ascii="Times New Roman" w:hAnsi="Times New Roman" w:eastAsia="Consolas" w:cs="Times New Roman"/>
            <w:color w:val="000000"/>
            <w:sz w:val="24"/>
            <w:szCs w:val="24"/>
            <w:shd w:val="clear" w:fill="FFFFFF"/>
          </w:rPr>
          <w:t>Meta:</w:t>
        </w:r>
      </w:ins>
      <w:ins w:id="2255" w:author="熊大如如" w:date="2020-03-13T17:50:13Z">
        <w:r>
          <w:rPr>
            <w:rFonts w:hint="default" w:ascii="Times New Roman" w:hAnsi="Times New Roman" w:eastAsia="Consolas" w:cs="Times New Roman"/>
            <w:color w:val="000000"/>
            <w:sz w:val="24"/>
            <w:szCs w:val="24"/>
            <w:shd w:val="clear" w:fill="FFFFFF"/>
          </w:rPr>
          <w:br w:type="textWrapping"/>
        </w:r>
      </w:ins>
      <w:ins w:id="2256" w:author="熊大如如" w:date="2020-03-13T17:50:13Z">
        <w:r>
          <w:rPr>
            <w:rFonts w:hint="default" w:ascii="Times New Roman" w:hAnsi="Times New Roman" w:eastAsia="Consolas" w:cs="Times New Roman"/>
            <w:color w:val="000000"/>
            <w:sz w:val="24"/>
            <w:szCs w:val="24"/>
            <w:shd w:val="clear" w:fill="FFFFFF"/>
          </w:rPr>
          <w:t xml:space="preserve">        db_table = </w:t>
        </w:r>
      </w:ins>
      <w:ins w:id="2257" w:author="熊大如如" w:date="2020-03-13T17:50:13Z">
        <w:r>
          <w:rPr>
            <w:rFonts w:hint="default" w:ascii="Times New Roman" w:hAnsi="Times New Roman" w:eastAsia="Consolas" w:cs="Times New Roman"/>
            <w:b/>
            <w:color w:val="008080"/>
            <w:sz w:val="24"/>
            <w:szCs w:val="24"/>
            <w:shd w:val="clear" w:fill="FFFFFF"/>
          </w:rPr>
          <w:t>'axf_goods'</w:t>
        </w:r>
      </w:ins>
    </w:p>
    <w:p>
      <w:pPr>
        <w:numPr>
          <w:ilvl w:val="0"/>
          <w:numId w:val="0"/>
        </w:numPr>
        <w:snapToGrid/>
        <w:spacing w:beforeAutospacing="0" w:afterAutospacing="0" w:line="240" w:lineRule="auto"/>
        <w:ind w:left="0" w:leftChars="0" w:firstLine="480" w:firstLineChars="200"/>
        <w:rPr>
          <w:rFonts w:hint="default" w:hAnsi="宋体" w:eastAsia="仿宋_GB2312" w:cs="宋体"/>
          <w:b w:val="0"/>
          <w:bCs w:val="0"/>
          <w:sz w:val="24"/>
          <w:szCs w:val="24"/>
          <w:lang w:val="en-US" w:eastAsia="zh-CN"/>
        </w:rPr>
      </w:pPr>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u w:val="none"/>
          <w:lang w:val="en-US" w:eastAsia="zh-CN"/>
          <w:rPrChange w:id="2259" w:author="熊大如如" w:date="2020-04-14T20:47:07Z">
            <w:rPr>
              <w:rFonts w:hint="eastAsia" w:ascii="Times New Roman" w:hAnsi="宋体" w:eastAsia="仿宋_GB2312" w:cs="宋体"/>
              <w:b/>
              <w:bCs w:val="0"/>
              <w:sz w:val="24"/>
              <w:szCs w:val="24"/>
              <w:lang w:val="en-US" w:eastAsia="zh-CN"/>
            </w:rPr>
          </w:rPrChange>
        </w:rPr>
        <w:pPrChange w:id="2258" w:author="熊大如如" w:date="2020-04-14T20:47:05Z">
          <w:pPr>
            <w:numPr>
              <w:ilvl w:val="-1"/>
              <w:numId w:val="0"/>
            </w:numPr>
            <w:snapToGrid/>
            <w:spacing w:beforeAutospacing="0" w:afterAutospacing="0" w:line="240" w:lineRule="auto"/>
            <w:ind w:left="0" w:leftChars="0" w:right="0" w:rightChars="0" w:firstLine="0" w:firstLineChars="0"/>
            <w:jc w:val="both"/>
            <w:outlineLvl w:val="1"/>
          </w:pPr>
        </w:pPrChange>
      </w:pPr>
      <w:ins w:id="2260" w:author="熊大如如" w:date="2020-04-14T20:46:59Z">
        <w:bookmarkStart w:id="164" w:name="_Toc7596"/>
        <w:bookmarkStart w:id="165" w:name="_Toc22407"/>
        <w:r>
          <w:rPr>
            <w:rFonts w:hint="eastAsia" w:ascii="黑体" w:hAnsi="黑体" w:eastAsia="黑体" w:cs="黑体"/>
            <w:b w:val="0"/>
            <w:bCs/>
            <w:sz w:val="24"/>
            <w:szCs w:val="24"/>
            <w:u w:val="none"/>
            <w:lang w:val="en-US" w:eastAsia="zh-CN"/>
            <w:rPrChange w:id="2261" w:author="熊大如如" w:date="2020-04-14T20:47:07Z">
              <w:rPr>
                <w:rFonts w:hint="eastAsia" w:ascii="黑体" w:hAnsi="黑体" w:eastAsia="黑体" w:cs="黑体"/>
                <w:b/>
                <w:bCs w:val="0"/>
                <w:sz w:val="24"/>
                <w:szCs w:val="24"/>
                <w:u w:val="none"/>
                <w:lang w:val="en-US" w:eastAsia="zh-CN"/>
              </w:rPr>
            </w:rPrChange>
          </w:rPr>
          <w:t>4.2.3</w:t>
        </w:r>
      </w:ins>
      <w:r>
        <w:rPr>
          <w:rFonts w:hint="eastAsia" w:ascii="黑体" w:hAnsi="黑体" w:eastAsia="黑体" w:cs="黑体"/>
          <w:b w:val="0"/>
          <w:bCs/>
          <w:sz w:val="24"/>
          <w:szCs w:val="24"/>
          <w:u w:val="none"/>
          <w:lang w:val="en-US" w:eastAsia="zh-CN"/>
          <w:rPrChange w:id="2262" w:author="熊大如如" w:date="2020-04-14T20:47:07Z">
            <w:rPr>
              <w:rFonts w:hint="eastAsia" w:ascii="Times New Roman" w:hAnsi="宋体" w:eastAsia="仿宋_GB2312" w:cs="宋体"/>
              <w:b/>
              <w:bCs w:val="0"/>
              <w:sz w:val="24"/>
              <w:szCs w:val="24"/>
              <w:lang w:val="en-US" w:eastAsia="zh-CN"/>
            </w:rPr>
          </w:rPrChange>
        </w:rPr>
        <w:t>闪购页面左侧导航栏的构建</w:t>
      </w:r>
      <w:bookmarkEnd w:id="164"/>
      <w:bookmarkEnd w:id="165"/>
      <w:r>
        <w:rPr>
          <w:rFonts w:hint="eastAsia" w:ascii="黑体" w:hAnsi="黑体" w:eastAsia="黑体" w:cs="黑体"/>
          <w:b w:val="0"/>
          <w:bCs/>
          <w:sz w:val="24"/>
          <w:szCs w:val="24"/>
          <w:u w:val="none"/>
          <w:lang w:val="en-US" w:eastAsia="zh-CN"/>
          <w:rPrChange w:id="2263" w:author="熊大如如" w:date="2020-04-14T20:47:07Z">
            <w:rPr>
              <w:rFonts w:hint="eastAsia" w:ascii="Times New Roman" w:hAnsi="宋体" w:eastAsia="仿宋_GB2312" w:cs="宋体"/>
              <w:b/>
              <w:bCs w:val="0"/>
              <w:sz w:val="24"/>
              <w:szCs w:val="24"/>
              <w:lang w:val="en-US" w:eastAsia="zh-CN"/>
            </w:rPr>
          </w:rPrChange>
        </w:rPr>
        <w:t xml:space="preserve"> </w:t>
      </w:r>
    </w:p>
    <w:p>
      <w:pPr>
        <w:numPr>
          <w:ilvl w:val="0"/>
          <w:numId w:val="0"/>
        </w:numPr>
        <w:snapToGrid/>
        <w:spacing w:beforeAutospacing="0" w:afterAutospacing="0" w:line="240" w:lineRule="auto"/>
        <w:ind w:left="0" w:leftChars="0" w:firstLine="480" w:firstLineChars="200"/>
        <w:rPr>
          <w:rFonts w:hint="default"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我们在商品类型表中插入我们需要的数据，然后我们在闪购项目的</w:t>
      </w:r>
      <w:r>
        <w:rPr>
          <w:rFonts w:hint="default" w:ascii="Times New Roman" w:hAnsi="Times New Roman" w:eastAsia="仿宋_GB2312" w:cs="Times New Roman"/>
          <w:b w:val="0"/>
          <w:bCs w:val="0"/>
          <w:sz w:val="24"/>
          <w:szCs w:val="24"/>
          <w:lang w:val="en-US" w:eastAsia="zh-CN"/>
        </w:rPr>
        <w:t>views.py</w:t>
      </w:r>
      <w:r>
        <w:rPr>
          <w:rFonts w:hint="eastAsia" w:ascii="Times New Roman" w:hAnsi="宋体" w:eastAsia="仿宋_GB2312" w:cs="宋体"/>
          <w:b w:val="0"/>
          <w:bCs w:val="0"/>
          <w:sz w:val="24"/>
          <w:szCs w:val="24"/>
          <w:lang w:val="en-US" w:eastAsia="zh-CN"/>
        </w:rPr>
        <w:t>文件中将商品类型表，即</w:t>
      </w:r>
      <w:r>
        <w:rPr>
          <w:rFonts w:hint="default" w:ascii="Times New Roman" w:hAnsi="Times New Roman" w:eastAsia="仿宋_GB2312" w:cs="Times New Roman"/>
          <w:b w:val="0"/>
          <w:bCs w:val="0"/>
          <w:sz w:val="24"/>
          <w:szCs w:val="24"/>
          <w:lang w:val="en-US" w:eastAsia="zh-CN"/>
        </w:rPr>
        <w:t>GoodsType</w:t>
      </w:r>
      <w:r>
        <w:rPr>
          <w:rFonts w:hint="eastAsia" w:ascii="Times New Roman" w:hAnsi="宋体" w:eastAsia="仿宋_GB2312" w:cs="宋体"/>
          <w:b w:val="0"/>
          <w:bCs w:val="0"/>
          <w:sz w:val="24"/>
          <w:szCs w:val="24"/>
          <w:lang w:val="en-US" w:eastAsia="zh-CN"/>
        </w:rPr>
        <w:t>模型实例化，然后把其所有的数据通过</w:t>
      </w:r>
      <w:r>
        <w:rPr>
          <w:rFonts w:hint="default" w:ascii="Times New Roman" w:hAnsi="Times New Roman" w:eastAsia="仿宋_GB2312" w:cs="Times New Roman"/>
          <w:b w:val="0"/>
          <w:bCs w:val="0"/>
          <w:sz w:val="24"/>
          <w:szCs w:val="24"/>
          <w:lang w:val="en-US" w:eastAsia="zh-CN"/>
        </w:rPr>
        <w:t>return render()</w:t>
      </w:r>
      <w:r>
        <w:rPr>
          <w:rFonts w:hint="eastAsia" w:ascii="Times New Roman" w:hAnsi="宋体" w:eastAsia="仿宋_GB2312" w:cs="宋体"/>
          <w:b w:val="0"/>
          <w:bCs w:val="0"/>
          <w:sz w:val="24"/>
          <w:szCs w:val="24"/>
          <w:lang w:val="en-US" w:eastAsia="zh-CN"/>
        </w:rPr>
        <w:t>返回给前端页面中，前端页面接收并显示。前端的</w:t>
      </w:r>
      <w:r>
        <w:rPr>
          <w:rFonts w:hint="default" w:ascii="Times New Roman" w:hAnsi="Times New Roman" w:eastAsia="仿宋_GB2312" w:cs="Times New Roman"/>
          <w:b w:val="0"/>
          <w:bCs w:val="0"/>
          <w:sz w:val="24"/>
          <w:szCs w:val="24"/>
          <w:lang w:val="en-US" w:eastAsia="zh-CN"/>
        </w:rPr>
        <w:t>HTML</w:t>
      </w:r>
      <w:r>
        <w:rPr>
          <w:rFonts w:hint="eastAsia" w:ascii="Times New Roman" w:hAnsi="宋体" w:eastAsia="仿宋_GB2312" w:cs="宋体"/>
          <w:b w:val="0"/>
          <w:bCs w:val="0"/>
          <w:sz w:val="24"/>
          <w:szCs w:val="24"/>
          <w:lang w:val="en-US" w:eastAsia="zh-CN"/>
        </w:rPr>
        <w:t>页面接收数据时要根据页面的</w:t>
      </w:r>
      <w:r>
        <w:rPr>
          <w:rFonts w:hint="default" w:ascii="Times New Roman" w:hAnsi="Times New Roman" w:eastAsia="仿宋_GB2312" w:cs="Times New Roman"/>
          <w:b w:val="0"/>
          <w:bCs w:val="0"/>
          <w:sz w:val="24"/>
          <w:szCs w:val="24"/>
          <w:lang w:val="en-US" w:eastAsia="zh-CN"/>
        </w:rPr>
        <w:t>css</w:t>
      </w:r>
      <w:r>
        <w:rPr>
          <w:rFonts w:hint="eastAsia" w:ascii="Times New Roman" w:hAnsi="宋体" w:eastAsia="仿宋_GB2312" w:cs="宋体"/>
          <w:b w:val="0"/>
          <w:bCs w:val="0"/>
          <w:sz w:val="24"/>
          <w:szCs w:val="24"/>
          <w:lang w:val="en-US" w:eastAsia="zh-CN"/>
        </w:rPr>
        <w:t>布局将商品类型显示出来，这样闪购页面的左侧导航栏就完成了。</w:t>
      </w:r>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lang w:val="en-US" w:eastAsia="zh-CN"/>
          <w:rPrChange w:id="2265" w:author="熊大如如" w:date="2020-04-14T20:47:21Z">
            <w:rPr>
              <w:rFonts w:hint="eastAsia" w:ascii="Times New Roman" w:hAnsi="宋体" w:eastAsia="仿宋_GB2312" w:cs="宋体"/>
              <w:b/>
              <w:bCs w:val="0"/>
              <w:sz w:val="24"/>
              <w:szCs w:val="24"/>
              <w:lang w:val="en-US" w:eastAsia="zh-CN"/>
            </w:rPr>
          </w:rPrChange>
        </w:rPr>
        <w:pPrChange w:id="2264" w:author="熊大如如" w:date="2020-04-14T20:47:18Z">
          <w:pPr>
            <w:numPr>
              <w:ilvl w:val="-1"/>
              <w:numId w:val="0"/>
            </w:numPr>
            <w:snapToGrid/>
            <w:spacing w:beforeAutospacing="0" w:afterAutospacing="0" w:line="240" w:lineRule="auto"/>
            <w:ind w:left="0" w:leftChars="0" w:right="0" w:rightChars="0" w:firstLine="0" w:firstLineChars="0"/>
            <w:jc w:val="both"/>
            <w:outlineLvl w:val="1"/>
          </w:pPr>
        </w:pPrChange>
      </w:pPr>
      <w:ins w:id="2266" w:author="熊大如如" w:date="2020-04-14T20:47:11Z">
        <w:bookmarkStart w:id="166" w:name="_Toc8435"/>
        <w:bookmarkStart w:id="167" w:name="_Toc24200"/>
        <w:r>
          <w:rPr>
            <w:rFonts w:hint="eastAsia" w:ascii="黑体" w:hAnsi="黑体" w:eastAsia="黑体" w:cs="黑体"/>
            <w:b w:val="0"/>
            <w:bCs/>
            <w:sz w:val="24"/>
            <w:szCs w:val="24"/>
            <w:lang w:val="en-US" w:eastAsia="zh-CN"/>
            <w:rPrChange w:id="2267" w:author="熊大如如" w:date="2020-04-14T20:47:21Z">
              <w:rPr>
                <w:rFonts w:hint="eastAsia" w:ascii="黑体" w:hAnsi="黑体" w:eastAsia="黑体" w:cs="黑体"/>
                <w:b/>
                <w:bCs w:val="0"/>
                <w:sz w:val="24"/>
                <w:szCs w:val="24"/>
                <w:lang w:val="en-US" w:eastAsia="zh-CN"/>
              </w:rPr>
            </w:rPrChange>
          </w:rPr>
          <w:t>4</w:t>
        </w:r>
      </w:ins>
      <w:ins w:id="2268" w:author="熊大如如" w:date="2020-04-14T20:47:15Z">
        <w:r>
          <w:rPr>
            <w:rFonts w:hint="eastAsia" w:ascii="黑体" w:hAnsi="黑体" w:eastAsia="黑体" w:cs="黑体"/>
            <w:b w:val="0"/>
            <w:bCs/>
            <w:sz w:val="24"/>
            <w:szCs w:val="24"/>
            <w:lang w:val="en-US" w:eastAsia="zh-CN"/>
            <w:rPrChange w:id="2269" w:author="熊大如如" w:date="2020-04-14T20:47:21Z">
              <w:rPr>
                <w:rFonts w:hint="eastAsia" w:ascii="黑体" w:hAnsi="黑体" w:eastAsia="黑体" w:cs="黑体"/>
                <w:b/>
                <w:bCs w:val="0"/>
                <w:sz w:val="24"/>
                <w:szCs w:val="24"/>
                <w:lang w:val="en-US" w:eastAsia="zh-CN"/>
              </w:rPr>
            </w:rPrChange>
          </w:rPr>
          <w:t>.</w:t>
        </w:r>
      </w:ins>
      <w:ins w:id="2270" w:author="熊大如如" w:date="2020-04-14T20:47:11Z">
        <w:r>
          <w:rPr>
            <w:rFonts w:hint="eastAsia" w:ascii="黑体" w:hAnsi="黑体" w:eastAsia="黑体" w:cs="黑体"/>
            <w:b w:val="0"/>
            <w:bCs/>
            <w:sz w:val="24"/>
            <w:szCs w:val="24"/>
            <w:lang w:val="en-US" w:eastAsia="zh-CN"/>
            <w:rPrChange w:id="2271" w:author="熊大如如" w:date="2020-04-14T20:47:21Z">
              <w:rPr>
                <w:rFonts w:hint="eastAsia" w:ascii="黑体" w:hAnsi="黑体" w:eastAsia="黑体" w:cs="黑体"/>
                <w:b/>
                <w:bCs w:val="0"/>
                <w:sz w:val="24"/>
                <w:szCs w:val="24"/>
                <w:lang w:val="en-US" w:eastAsia="zh-CN"/>
              </w:rPr>
            </w:rPrChange>
          </w:rPr>
          <w:t>2.4</w:t>
        </w:r>
      </w:ins>
      <w:r>
        <w:rPr>
          <w:rFonts w:hint="eastAsia" w:ascii="黑体" w:hAnsi="黑体" w:eastAsia="黑体" w:cs="黑体"/>
          <w:b w:val="0"/>
          <w:bCs/>
          <w:sz w:val="24"/>
          <w:szCs w:val="24"/>
          <w:lang w:val="en-US" w:eastAsia="zh-CN"/>
          <w:rPrChange w:id="2272" w:author="熊大如如" w:date="2020-04-14T20:47:21Z">
            <w:rPr>
              <w:rFonts w:hint="eastAsia" w:ascii="Times New Roman" w:hAnsi="宋体" w:eastAsia="仿宋_GB2312" w:cs="宋体"/>
              <w:b/>
              <w:bCs w:val="0"/>
              <w:sz w:val="24"/>
              <w:szCs w:val="24"/>
              <w:lang w:val="en-US" w:eastAsia="zh-CN"/>
            </w:rPr>
          </w:rPrChange>
        </w:rPr>
        <w:t>闪购页面上侧导航栏的完成</w:t>
      </w:r>
      <w:bookmarkEnd w:id="166"/>
      <w:bookmarkEnd w:id="167"/>
    </w:p>
    <w:p>
      <w:pPr>
        <w:numPr>
          <w:ilvl w:val="0"/>
          <w:numId w:val="0"/>
        </w:numPr>
        <w:snapToGrid/>
        <w:spacing w:beforeAutospacing="0" w:afterAutospacing="0" w:line="240" w:lineRule="auto"/>
        <w:ind w:left="0" w:leftChars="0" w:firstLine="480" w:firstLineChars="200"/>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此处页面的显示与左侧导航栏的完成一样，也是拿出我们模型中的数据然后将他们显示在前端的</w:t>
      </w:r>
      <w:r>
        <w:rPr>
          <w:rFonts w:hint="default" w:ascii="Times New Roman" w:hAnsi="Times New Roman" w:eastAsia="仿宋_GB2312" w:cs="Times New Roman"/>
          <w:b w:val="0"/>
          <w:bCs w:val="0"/>
          <w:sz w:val="24"/>
          <w:szCs w:val="24"/>
          <w:lang w:val="en-US" w:eastAsia="zh-CN"/>
        </w:rPr>
        <w:t>HTML</w:t>
      </w:r>
      <w:r>
        <w:rPr>
          <w:rFonts w:hint="eastAsia" w:ascii="Times New Roman" w:hAnsi="宋体" w:eastAsia="仿宋_GB2312" w:cs="宋体"/>
          <w:b w:val="0"/>
          <w:bCs w:val="0"/>
          <w:sz w:val="24"/>
          <w:szCs w:val="24"/>
          <w:lang w:val="en-US" w:eastAsia="zh-CN"/>
        </w:rPr>
        <w:t>页面上，不过我们要注意的是我们在后端接口的书写，我们要分离模型字段，然后在前端页面显示上侧导航栏的内容。</w:t>
      </w:r>
    </w:p>
    <w:p>
      <w:pPr>
        <w:numPr>
          <w:ilvl w:val="0"/>
          <w:numId w:val="0"/>
        </w:numPr>
        <w:snapToGrid/>
        <w:spacing w:beforeAutospacing="0" w:afterAutospacing="0" w:line="240" w:lineRule="auto"/>
        <w:ind w:left="0" w:leftChars="0" w:firstLine="0"/>
        <w:rPr>
          <w:rFonts w:hint="eastAsia" w:ascii="Times New Roman" w:hAnsi="宋体" w:eastAsia="仿宋_GB2312" w:cs="宋体"/>
          <w:b w:val="0"/>
          <w:bCs w:val="0"/>
          <w:sz w:val="24"/>
          <w:szCs w:val="24"/>
          <w:lang w:val="en-US" w:eastAsia="zh-CN"/>
        </w:rPr>
      </w:pPr>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lang w:val="en-US" w:eastAsia="zh-CN"/>
          <w:rPrChange w:id="2274" w:author="熊大如如" w:date="2020-04-14T20:47:40Z">
            <w:rPr>
              <w:rFonts w:hint="default" w:ascii="Times New Roman" w:hAnsi="宋体" w:eastAsia="仿宋_GB2312" w:cs="宋体"/>
              <w:b/>
              <w:bCs w:val="0"/>
              <w:sz w:val="24"/>
              <w:szCs w:val="24"/>
              <w:lang w:val="en-US" w:eastAsia="zh-CN"/>
            </w:rPr>
          </w:rPrChange>
        </w:rPr>
        <w:pPrChange w:id="2273" w:author="熊大如如" w:date="2020-04-14T20:47:41Z">
          <w:pPr>
            <w:numPr>
              <w:ilvl w:val="-1"/>
              <w:numId w:val="0"/>
            </w:numPr>
            <w:snapToGrid/>
            <w:spacing w:beforeAutospacing="0" w:afterAutospacing="0" w:line="240" w:lineRule="auto"/>
            <w:ind w:left="0" w:leftChars="0" w:right="0" w:rightChars="0" w:firstLine="0" w:firstLineChars="0"/>
            <w:jc w:val="both"/>
            <w:outlineLvl w:val="1"/>
          </w:pPr>
        </w:pPrChange>
      </w:pPr>
      <w:ins w:id="2275" w:author="熊大如如" w:date="2020-04-14T20:47:23Z">
        <w:bookmarkStart w:id="168" w:name="_Toc26602"/>
        <w:bookmarkStart w:id="169" w:name="_Toc6531"/>
        <w:r>
          <w:rPr>
            <w:rFonts w:hint="eastAsia" w:ascii="黑体" w:hAnsi="黑体" w:eastAsia="黑体" w:cs="黑体"/>
            <w:b w:val="0"/>
            <w:bCs/>
            <w:sz w:val="24"/>
            <w:szCs w:val="24"/>
            <w:lang w:val="en-US" w:eastAsia="zh-CN"/>
            <w:rPrChange w:id="2276" w:author="熊大如如" w:date="2020-04-14T20:47:40Z">
              <w:rPr>
                <w:rFonts w:hint="eastAsia" w:ascii="黑体" w:hAnsi="黑体" w:eastAsia="黑体" w:cs="黑体"/>
                <w:b/>
                <w:bCs w:val="0"/>
                <w:sz w:val="24"/>
                <w:szCs w:val="24"/>
                <w:lang w:val="en-US" w:eastAsia="zh-CN"/>
              </w:rPr>
            </w:rPrChange>
          </w:rPr>
          <w:t>4</w:t>
        </w:r>
      </w:ins>
      <w:ins w:id="2277" w:author="熊大如如" w:date="2020-04-14T20:47:24Z">
        <w:r>
          <w:rPr>
            <w:rFonts w:hint="eastAsia" w:ascii="黑体" w:hAnsi="黑体" w:eastAsia="黑体" w:cs="黑体"/>
            <w:b w:val="0"/>
            <w:bCs/>
            <w:sz w:val="24"/>
            <w:szCs w:val="24"/>
            <w:lang w:val="en-US" w:eastAsia="zh-CN"/>
            <w:rPrChange w:id="2278" w:author="熊大如如" w:date="2020-04-14T20:47:40Z">
              <w:rPr>
                <w:rFonts w:hint="eastAsia" w:ascii="黑体" w:hAnsi="黑体" w:eastAsia="黑体" w:cs="黑体"/>
                <w:b/>
                <w:bCs w:val="0"/>
                <w:sz w:val="24"/>
                <w:szCs w:val="24"/>
                <w:lang w:val="en-US" w:eastAsia="zh-CN"/>
              </w:rPr>
            </w:rPrChange>
          </w:rPr>
          <w:t>.2</w:t>
        </w:r>
      </w:ins>
      <w:ins w:id="2279" w:author="熊大如如" w:date="2020-04-14T20:47:25Z">
        <w:r>
          <w:rPr>
            <w:rFonts w:hint="eastAsia" w:ascii="黑体" w:hAnsi="黑体" w:eastAsia="黑体" w:cs="黑体"/>
            <w:b w:val="0"/>
            <w:bCs/>
            <w:sz w:val="24"/>
            <w:szCs w:val="24"/>
            <w:lang w:val="en-US" w:eastAsia="zh-CN"/>
            <w:rPrChange w:id="2280" w:author="熊大如如" w:date="2020-04-14T20:47:40Z">
              <w:rPr>
                <w:rFonts w:hint="eastAsia" w:ascii="黑体" w:hAnsi="黑体" w:eastAsia="黑体" w:cs="黑体"/>
                <w:b/>
                <w:bCs w:val="0"/>
                <w:sz w:val="24"/>
                <w:szCs w:val="24"/>
                <w:lang w:val="en-US" w:eastAsia="zh-CN"/>
              </w:rPr>
            </w:rPrChange>
          </w:rPr>
          <w:t>.5</w:t>
        </w:r>
      </w:ins>
      <w:r>
        <w:rPr>
          <w:rFonts w:hint="eastAsia" w:ascii="黑体" w:hAnsi="黑体" w:eastAsia="黑体" w:cs="黑体"/>
          <w:b w:val="0"/>
          <w:bCs/>
          <w:sz w:val="24"/>
          <w:szCs w:val="24"/>
          <w:lang w:val="en-US" w:eastAsia="zh-CN"/>
          <w:rPrChange w:id="2281" w:author="熊大如如" w:date="2020-04-14T20:47:40Z">
            <w:rPr>
              <w:rFonts w:hint="eastAsia" w:ascii="Times New Roman" w:hAnsi="宋体" w:eastAsia="仿宋_GB2312" w:cs="宋体"/>
              <w:b/>
              <w:bCs w:val="0"/>
              <w:sz w:val="24"/>
              <w:szCs w:val="24"/>
              <w:lang w:val="en-US" w:eastAsia="zh-CN"/>
            </w:rPr>
          </w:rPrChange>
        </w:rPr>
        <w:t>闪购页面右下角商品页面的完成</w:t>
      </w:r>
      <w:bookmarkEnd w:id="168"/>
      <w:bookmarkEnd w:id="169"/>
    </w:p>
    <w:p>
      <w:pPr>
        <w:numPr>
          <w:ilvl w:val="0"/>
          <w:numId w:val="0"/>
        </w:numPr>
        <w:snapToGrid/>
        <w:spacing w:beforeAutospacing="0" w:afterAutospacing="0" w:line="240" w:lineRule="auto"/>
        <w:ind w:left="0" w:leftChars="0" w:firstLine="480" w:firstLineChars="200"/>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在完成商品界面之前，我们需要构建商品的模型，这其中包含了商品的</w:t>
      </w:r>
      <w:r>
        <w:rPr>
          <w:rFonts w:hint="default" w:ascii="Times New Roman" w:hAnsi="Times New Roman" w:eastAsia="仿宋_GB2312" w:cs="Times New Roman"/>
          <w:b w:val="0"/>
          <w:bCs w:val="0"/>
          <w:sz w:val="24"/>
          <w:szCs w:val="24"/>
          <w:lang w:val="en-US" w:eastAsia="zh-CN"/>
        </w:rPr>
        <w:t>ID</w:t>
      </w:r>
      <w:r>
        <w:rPr>
          <w:rFonts w:hint="eastAsia" w:ascii="Times New Roman" w:hAnsi="宋体" w:eastAsia="仿宋_GB2312" w:cs="宋体"/>
          <w:b w:val="0"/>
          <w:bCs w:val="0"/>
          <w:sz w:val="24"/>
          <w:szCs w:val="24"/>
          <w:lang w:val="en-US" w:eastAsia="zh-CN"/>
        </w:rPr>
        <w:t>、商品名、商品价格、商品图片等等。</w:t>
      </w:r>
    </w:p>
    <w:p>
      <w:pPr>
        <w:numPr>
          <w:ilvl w:val="0"/>
          <w:numId w:val="0"/>
        </w:numPr>
        <w:snapToGrid/>
        <w:spacing w:beforeAutospacing="0" w:afterAutospacing="0" w:line="240" w:lineRule="auto"/>
        <w:ind w:left="0" w:leftChars="0" w:firstLine="480" w:firstLineChars="200"/>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完成了商品模型之后，我们跟之前一样在后端接口中调出商品名、商品图片的外链等等，再返回给前端页面，然后让前端页面显示出来。</w:t>
      </w:r>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lang w:val="en-US" w:eastAsia="zh-CN"/>
          <w:rPrChange w:id="2283" w:author="熊大如如" w:date="2020-04-14T20:47:44Z">
            <w:rPr>
              <w:rFonts w:hint="eastAsia" w:ascii="Times New Roman" w:hAnsi="宋体" w:eastAsia="仿宋_GB2312" w:cs="宋体"/>
              <w:b/>
              <w:bCs w:val="0"/>
              <w:sz w:val="24"/>
              <w:szCs w:val="24"/>
              <w:lang w:val="en-US" w:eastAsia="zh-CN"/>
            </w:rPr>
          </w:rPrChange>
        </w:rPr>
        <w:pPrChange w:id="2282" w:author="熊大如如" w:date="2020-04-14T20:47:45Z">
          <w:pPr>
            <w:numPr>
              <w:ilvl w:val="-1"/>
              <w:numId w:val="0"/>
            </w:numPr>
            <w:snapToGrid/>
            <w:spacing w:beforeAutospacing="0" w:afterAutospacing="0" w:line="240" w:lineRule="auto"/>
            <w:ind w:left="0" w:leftChars="0" w:right="0" w:rightChars="0" w:firstLine="0" w:firstLineChars="0"/>
            <w:jc w:val="both"/>
            <w:outlineLvl w:val="1"/>
          </w:pPr>
        </w:pPrChange>
      </w:pPr>
      <w:ins w:id="2284" w:author="熊大如如" w:date="2020-04-14T20:47:27Z">
        <w:bookmarkStart w:id="170" w:name="_Toc9624"/>
        <w:bookmarkStart w:id="171" w:name="_Toc3016"/>
        <w:r>
          <w:rPr>
            <w:rFonts w:hint="eastAsia" w:ascii="黑体" w:hAnsi="黑体" w:eastAsia="黑体" w:cs="黑体"/>
            <w:b w:val="0"/>
            <w:bCs/>
            <w:sz w:val="24"/>
            <w:szCs w:val="24"/>
            <w:lang w:val="en-US" w:eastAsia="zh-CN"/>
            <w:rPrChange w:id="2285" w:author="熊大如如" w:date="2020-04-14T20:47:44Z">
              <w:rPr>
                <w:rFonts w:hint="eastAsia" w:ascii="黑体" w:hAnsi="黑体" w:eastAsia="黑体" w:cs="黑体"/>
                <w:b/>
                <w:bCs w:val="0"/>
                <w:sz w:val="24"/>
                <w:szCs w:val="24"/>
                <w:lang w:val="en-US" w:eastAsia="zh-CN"/>
              </w:rPr>
            </w:rPrChange>
          </w:rPr>
          <w:t>4</w:t>
        </w:r>
      </w:ins>
      <w:ins w:id="2286" w:author="熊大如如" w:date="2020-04-14T20:47:28Z">
        <w:r>
          <w:rPr>
            <w:rFonts w:hint="eastAsia" w:ascii="黑体" w:hAnsi="黑体" w:eastAsia="黑体" w:cs="黑体"/>
            <w:b w:val="0"/>
            <w:bCs/>
            <w:sz w:val="24"/>
            <w:szCs w:val="24"/>
            <w:lang w:val="en-US" w:eastAsia="zh-CN"/>
            <w:rPrChange w:id="2287" w:author="熊大如如" w:date="2020-04-14T20:47:44Z">
              <w:rPr>
                <w:rFonts w:hint="eastAsia" w:ascii="黑体" w:hAnsi="黑体" w:eastAsia="黑体" w:cs="黑体"/>
                <w:b/>
                <w:bCs w:val="0"/>
                <w:sz w:val="24"/>
                <w:szCs w:val="24"/>
                <w:lang w:val="en-US" w:eastAsia="zh-CN"/>
              </w:rPr>
            </w:rPrChange>
          </w:rPr>
          <w:t>.2.6</w:t>
        </w:r>
      </w:ins>
      <w:r>
        <w:rPr>
          <w:rFonts w:hint="eastAsia" w:ascii="黑体" w:hAnsi="黑体" w:eastAsia="黑体" w:cs="黑体"/>
          <w:b w:val="0"/>
          <w:bCs/>
          <w:sz w:val="24"/>
          <w:szCs w:val="24"/>
          <w:lang w:val="en-US" w:eastAsia="zh-CN"/>
          <w:rPrChange w:id="2288" w:author="熊大如如" w:date="2020-04-14T20:47:44Z">
            <w:rPr>
              <w:rFonts w:hint="eastAsia" w:ascii="Times New Roman" w:hAnsi="宋体" w:eastAsia="仿宋_GB2312" w:cs="宋体"/>
              <w:b/>
              <w:bCs w:val="0"/>
              <w:sz w:val="24"/>
              <w:szCs w:val="24"/>
              <w:lang w:val="en-US" w:eastAsia="zh-CN"/>
            </w:rPr>
          </w:rPrChange>
        </w:rPr>
        <w:t>商品侧边栏的高亮显示</w:t>
      </w:r>
      <w:bookmarkEnd w:id="170"/>
      <w:bookmarkEnd w:id="171"/>
    </w:p>
    <w:p>
      <w:pPr>
        <w:numPr>
          <w:ilvl w:val="0"/>
          <w:numId w:val="0"/>
        </w:numPr>
        <w:snapToGrid/>
        <w:spacing w:beforeAutospacing="0" w:afterAutospacing="0" w:line="240" w:lineRule="auto"/>
        <w:ind w:left="0" w:leftChars="0" w:firstLine="480" w:firstLineChars="200"/>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此步骤需要一定的代码逻辑，当我们点击商品侧边栏上的分类时，</w:t>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我们需要让其显示高亮，这时我们需要在前端页面中让我们的书写</w:t>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相应的</w:t>
      </w:r>
      <w:r>
        <w:rPr>
          <w:rFonts w:hint="default" w:ascii="Times New Roman" w:hAnsi="Times New Roman" w:eastAsia="仿宋_GB2312" w:cs="Times New Roman"/>
          <w:b w:val="0"/>
          <w:bCs w:val="0"/>
          <w:sz w:val="24"/>
          <w:szCs w:val="24"/>
          <w:lang w:val="en-US" w:eastAsia="zh-CN"/>
        </w:rPr>
        <w:t>JQuery</w:t>
      </w:r>
      <w:r>
        <w:rPr>
          <w:rFonts w:hint="eastAsia" w:ascii="Times New Roman" w:hAnsi="宋体" w:eastAsia="仿宋_GB2312" w:cs="宋体"/>
          <w:b w:val="0"/>
          <w:bCs w:val="0"/>
          <w:sz w:val="24"/>
          <w:szCs w:val="24"/>
          <w:lang w:val="en-US" w:eastAsia="zh-CN"/>
        </w:rPr>
        <w:t>和</w:t>
      </w:r>
      <w:r>
        <w:rPr>
          <w:rFonts w:hint="default" w:ascii="Times New Roman" w:hAnsi="Times New Roman" w:eastAsia="仿宋_GB2312" w:cs="Times New Roman"/>
          <w:b w:val="0"/>
          <w:bCs w:val="0"/>
          <w:sz w:val="24"/>
          <w:szCs w:val="24"/>
          <w:lang w:val="en-US" w:eastAsia="zh-CN"/>
        </w:rPr>
        <w:t>css</w:t>
      </w:r>
      <w:r>
        <w:rPr>
          <w:rFonts w:hint="eastAsia" w:ascii="Times New Roman" w:hAnsi="宋体" w:eastAsia="仿宋_GB2312" w:cs="宋体"/>
          <w:b w:val="0"/>
          <w:bCs w:val="0"/>
          <w:sz w:val="24"/>
          <w:szCs w:val="24"/>
          <w:lang w:val="en-US" w:eastAsia="zh-CN"/>
        </w:rPr>
        <w:t>等文件。</w:t>
      </w:r>
      <w:r>
        <w:rPr>
          <w:rFonts w:hint="default" w:ascii="Times New Roman" w:hAnsi="Times New Roman" w:eastAsia="仿宋_GB2312" w:cs="Times New Roman"/>
          <w:b w:val="0"/>
          <w:bCs w:val="0"/>
          <w:sz w:val="24"/>
          <w:szCs w:val="24"/>
          <w:lang w:val="en-US" w:eastAsia="zh-CN"/>
        </w:rPr>
        <w:t>css</w:t>
      </w:r>
      <w:r>
        <w:rPr>
          <w:rFonts w:hint="eastAsia" w:ascii="Times New Roman" w:hAnsi="宋体" w:eastAsia="仿宋_GB2312" w:cs="宋体"/>
          <w:b w:val="0"/>
          <w:bCs w:val="0"/>
          <w:sz w:val="24"/>
          <w:szCs w:val="24"/>
          <w:lang w:val="en-US" w:eastAsia="zh-CN"/>
        </w:rPr>
        <w:t>让页面具有样式而</w:t>
      </w:r>
      <w:r>
        <w:rPr>
          <w:rFonts w:hint="default" w:ascii="Times New Roman" w:hAnsi="Times New Roman" w:eastAsia="仿宋_GB2312" w:cs="Times New Roman"/>
          <w:b w:val="0"/>
          <w:bCs w:val="0"/>
          <w:sz w:val="24"/>
          <w:szCs w:val="24"/>
          <w:lang w:val="en-US" w:eastAsia="zh-CN"/>
        </w:rPr>
        <w:t>JQuery</w:t>
      </w:r>
      <w:r>
        <w:rPr>
          <w:rFonts w:hint="eastAsia" w:ascii="Times New Roman" w:hAnsi="宋体" w:eastAsia="仿宋_GB2312" w:cs="宋体"/>
          <w:b w:val="0"/>
          <w:bCs w:val="0"/>
          <w:sz w:val="24"/>
          <w:szCs w:val="24"/>
          <w:lang w:val="en-US" w:eastAsia="zh-CN"/>
        </w:rPr>
        <w:t>让页面</w:t>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点击具有反应。而我们让侧边栏拥有高亮显示还需要在前端页面中</w:t>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添加</w:t>
      </w:r>
      <w:r>
        <w:rPr>
          <w:rFonts w:hint="default" w:ascii="Times New Roman" w:hAnsi="Times New Roman" w:eastAsia="仿宋_GB2312" w:cs="Times New Roman"/>
          <w:b w:val="0"/>
          <w:bCs w:val="0"/>
          <w:sz w:val="24"/>
          <w:szCs w:val="24"/>
          <w:lang w:val="en-US" w:eastAsia="zh-CN"/>
        </w:rPr>
        <w:t>URL</w:t>
      </w:r>
      <w:r>
        <w:rPr>
          <w:rFonts w:hint="eastAsia" w:ascii="Times New Roman" w:hAnsi="宋体" w:eastAsia="仿宋_GB2312" w:cs="宋体"/>
          <w:b w:val="0"/>
          <w:bCs w:val="0"/>
          <w:sz w:val="24"/>
          <w:szCs w:val="24"/>
          <w:lang w:val="en-US" w:eastAsia="zh-CN"/>
        </w:rPr>
        <w:t>反向解析，例如闪购页面左侧导航栏的高亮显示，我们需</w:t>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要让</w:t>
      </w:r>
      <w:r>
        <w:rPr>
          <w:rFonts w:hint="default" w:ascii="Times New Roman" w:hAnsi="Times New Roman" w:eastAsia="仿宋_GB2312" w:cs="Times New Roman"/>
          <w:b w:val="0"/>
          <w:bCs w:val="0"/>
          <w:sz w:val="24"/>
          <w:szCs w:val="24"/>
          <w:lang w:val="en-US" w:eastAsia="zh-CN"/>
        </w:rPr>
        <w:t>typeid</w:t>
      </w:r>
      <w:r>
        <w:rPr>
          <w:rFonts w:hint="eastAsia" w:ascii="Times New Roman" w:hAnsi="宋体" w:eastAsia="仿宋_GB2312" w:cs="宋体"/>
          <w:b w:val="0"/>
          <w:bCs w:val="0"/>
          <w:sz w:val="24"/>
          <w:szCs w:val="24"/>
          <w:lang w:val="en-US" w:eastAsia="zh-CN"/>
        </w:rPr>
        <w:t>和类型表中的</w:t>
      </w:r>
      <w:r>
        <w:rPr>
          <w:rFonts w:hint="default" w:ascii="Times New Roman" w:hAnsi="Times New Roman" w:eastAsia="仿宋_GB2312" w:cs="Times New Roman"/>
          <w:b w:val="0"/>
          <w:bCs w:val="0"/>
          <w:sz w:val="24"/>
          <w:szCs w:val="24"/>
          <w:lang w:val="en-US" w:eastAsia="zh-CN"/>
        </w:rPr>
        <w:t>typeid</w:t>
      </w:r>
      <w:r>
        <w:rPr>
          <w:rFonts w:hint="eastAsia" w:ascii="Times New Roman" w:hAnsi="宋体" w:eastAsia="仿宋_GB2312" w:cs="宋体"/>
          <w:b w:val="0"/>
          <w:bCs w:val="0"/>
          <w:sz w:val="24"/>
          <w:szCs w:val="24"/>
          <w:lang w:val="en-US" w:eastAsia="zh-CN"/>
        </w:rPr>
        <w:t>相等，此时显示高亮。</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1"/>
        <w:rPr>
          <w:rFonts w:hint="eastAsia" w:ascii="黑体" w:hAnsi="黑体" w:eastAsia="黑体" w:cs="黑体"/>
          <w:b w:val="0"/>
          <w:bCs/>
          <w:sz w:val="24"/>
          <w:szCs w:val="24"/>
          <w:lang w:val="en-US" w:eastAsia="zh-CN"/>
          <w:rPrChange w:id="2290" w:author="熊大如如" w:date="2020-04-14T20:47:51Z">
            <w:rPr>
              <w:rFonts w:hint="eastAsia" w:ascii="Times New Roman" w:hAnsi="宋体" w:eastAsia="仿宋_GB2312" w:cs="宋体"/>
              <w:b/>
              <w:bCs w:val="0"/>
              <w:sz w:val="24"/>
              <w:szCs w:val="24"/>
              <w:lang w:val="en-US" w:eastAsia="zh-CN"/>
            </w:rPr>
          </w:rPrChange>
        </w:rPr>
        <w:pPrChange w:id="2289" w:author="熊大如如" w:date="2020-04-14T20:47:54Z">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pPr>
        </w:pPrChange>
      </w:pPr>
      <w:ins w:id="2291" w:author="熊大如如" w:date="2020-04-14T20:47:33Z">
        <w:bookmarkStart w:id="172" w:name="_Toc26109"/>
        <w:bookmarkStart w:id="173" w:name="_Toc20939"/>
        <w:r>
          <w:rPr>
            <w:rFonts w:hint="eastAsia" w:ascii="黑体" w:hAnsi="黑体" w:eastAsia="黑体" w:cs="黑体"/>
            <w:b w:val="0"/>
            <w:bCs/>
            <w:sz w:val="24"/>
            <w:szCs w:val="24"/>
            <w:lang w:val="en-US" w:eastAsia="zh-CN"/>
            <w:rPrChange w:id="2292" w:author="熊大如如" w:date="2020-04-14T20:47:51Z">
              <w:rPr>
                <w:rFonts w:hint="eastAsia" w:ascii="黑体" w:hAnsi="黑体" w:eastAsia="黑体" w:cs="黑体"/>
                <w:b/>
                <w:bCs w:val="0"/>
                <w:sz w:val="24"/>
                <w:szCs w:val="24"/>
                <w:lang w:val="en-US" w:eastAsia="zh-CN"/>
              </w:rPr>
            </w:rPrChange>
          </w:rPr>
          <w:t>4.2</w:t>
        </w:r>
      </w:ins>
      <w:ins w:id="2293" w:author="熊大如如" w:date="2020-04-14T20:47:34Z">
        <w:r>
          <w:rPr>
            <w:rFonts w:hint="eastAsia" w:ascii="黑体" w:hAnsi="黑体" w:eastAsia="黑体" w:cs="黑体"/>
            <w:b w:val="0"/>
            <w:bCs/>
            <w:sz w:val="24"/>
            <w:szCs w:val="24"/>
            <w:lang w:val="en-US" w:eastAsia="zh-CN"/>
            <w:rPrChange w:id="2294" w:author="熊大如如" w:date="2020-04-14T20:47:51Z">
              <w:rPr>
                <w:rFonts w:hint="eastAsia" w:ascii="黑体" w:hAnsi="黑体" w:eastAsia="黑体" w:cs="黑体"/>
                <w:b/>
                <w:bCs w:val="0"/>
                <w:sz w:val="24"/>
                <w:szCs w:val="24"/>
                <w:lang w:val="en-US" w:eastAsia="zh-CN"/>
              </w:rPr>
            </w:rPrChange>
          </w:rPr>
          <w:t>.7</w:t>
        </w:r>
      </w:ins>
      <w:r>
        <w:rPr>
          <w:rFonts w:hint="eastAsia" w:ascii="黑体" w:hAnsi="黑体" w:eastAsia="黑体" w:cs="黑体"/>
          <w:b w:val="0"/>
          <w:bCs/>
          <w:sz w:val="24"/>
          <w:szCs w:val="24"/>
          <w:lang w:val="en-US" w:eastAsia="zh-CN"/>
          <w:rPrChange w:id="2295" w:author="熊大如如" w:date="2020-04-14T20:47:51Z">
            <w:rPr>
              <w:rFonts w:hint="eastAsia" w:ascii="Times New Roman" w:hAnsi="宋体" w:eastAsia="仿宋_GB2312" w:cs="宋体"/>
              <w:b/>
              <w:bCs w:val="0"/>
              <w:sz w:val="24"/>
              <w:szCs w:val="24"/>
              <w:lang w:val="en-US" w:eastAsia="zh-CN"/>
            </w:rPr>
          </w:rPrChange>
        </w:rPr>
        <w:t>根据价格或销量排序</w:t>
      </w:r>
      <w:bookmarkEnd w:id="172"/>
      <w:bookmarkEnd w:id="173"/>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296" w:author="熊大如如" w:date="2020-03-14T17:34:22Z"/>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此功能我们依旧需要调用商品表即</w:t>
      </w:r>
      <w:r>
        <w:rPr>
          <w:rFonts w:hint="default" w:ascii="Times New Roman" w:hAnsi="Times New Roman" w:eastAsia="仿宋_GB2312" w:cs="Times New Roman"/>
          <w:b w:val="0"/>
          <w:bCs w:val="0"/>
          <w:sz w:val="24"/>
          <w:szCs w:val="24"/>
          <w:lang w:val="en-US" w:eastAsia="zh-CN"/>
        </w:rPr>
        <w:t>Goods</w:t>
      </w:r>
      <w:r>
        <w:rPr>
          <w:rFonts w:hint="eastAsia" w:ascii="Times New Roman" w:hAnsi="宋体" w:eastAsia="仿宋_GB2312" w:cs="宋体"/>
          <w:b w:val="0"/>
          <w:bCs w:val="0"/>
          <w:sz w:val="24"/>
          <w:szCs w:val="24"/>
          <w:lang w:val="en-US" w:eastAsia="zh-CN"/>
        </w:rPr>
        <w:t>表中的数据，将</w:t>
      </w:r>
      <w:r>
        <w:rPr>
          <w:rFonts w:hint="default" w:ascii="Times New Roman" w:hAnsi="Times New Roman" w:eastAsia="仿宋_GB2312" w:cs="Times New Roman"/>
          <w:b w:val="0"/>
          <w:bCs w:val="0"/>
          <w:sz w:val="24"/>
          <w:szCs w:val="24"/>
          <w:lang w:val="en-US" w:eastAsia="zh-CN"/>
        </w:rPr>
        <w:t>Goods</w:t>
      </w:r>
      <w:r>
        <w:rPr>
          <w:rFonts w:hint="eastAsia" w:ascii="Times New Roman" w:hAnsi="宋体" w:eastAsia="仿宋_GB2312" w:cs="宋体"/>
          <w:b w:val="0"/>
          <w:bCs w:val="0"/>
          <w:sz w:val="24"/>
          <w:szCs w:val="24"/>
          <w:lang w:val="en-US" w:eastAsia="zh-CN"/>
        </w:rPr>
        <w:t>表</w:t>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实例化后，在后端接口用</w:t>
      </w:r>
      <w:r>
        <w:rPr>
          <w:rFonts w:hint="default" w:ascii="Times New Roman" w:hAnsi="Times New Roman" w:eastAsia="仿宋_GB2312" w:cs="Times New Roman"/>
          <w:b w:val="0"/>
          <w:bCs w:val="0"/>
          <w:sz w:val="24"/>
          <w:szCs w:val="24"/>
          <w:lang w:val="en-US" w:eastAsia="zh-CN"/>
        </w:rPr>
        <w:t>order_by</w:t>
      </w:r>
      <w:r>
        <w:rPr>
          <w:rFonts w:hint="eastAsia" w:ascii="Times New Roman" w:hAnsi="宋体" w:eastAsia="仿宋_GB2312" w:cs="宋体"/>
          <w:b w:val="0"/>
          <w:bCs w:val="0"/>
          <w:sz w:val="24"/>
          <w:szCs w:val="24"/>
          <w:lang w:val="en-US" w:eastAsia="zh-CN"/>
        </w:rPr>
        <w:t>函数将</w:t>
      </w:r>
      <w:r>
        <w:rPr>
          <w:rFonts w:hint="default" w:ascii="Times New Roman" w:hAnsi="Times New Roman" w:eastAsia="仿宋_GB2312" w:cs="Times New Roman"/>
          <w:b w:val="0"/>
          <w:bCs w:val="0"/>
          <w:sz w:val="24"/>
          <w:szCs w:val="24"/>
          <w:lang w:val="en-US" w:eastAsia="zh-CN"/>
        </w:rPr>
        <w:t>Goods</w:t>
      </w:r>
      <w:r>
        <w:rPr>
          <w:rFonts w:hint="eastAsia" w:ascii="Times New Roman" w:hAnsi="宋体" w:eastAsia="仿宋_GB2312" w:cs="宋体"/>
          <w:b w:val="0"/>
          <w:bCs w:val="0"/>
          <w:sz w:val="24"/>
          <w:szCs w:val="24"/>
          <w:lang w:val="en-US" w:eastAsia="zh-CN"/>
        </w:rPr>
        <w:t>表中的按</w:t>
      </w:r>
      <w:r>
        <w:rPr>
          <w:rFonts w:hint="default" w:ascii="Times New Roman" w:hAnsi="Times New Roman" w:eastAsia="仿宋_GB2312" w:cs="Times New Roman"/>
          <w:b w:val="0"/>
          <w:bCs w:val="0"/>
          <w:sz w:val="24"/>
          <w:szCs w:val="24"/>
          <w:lang w:val="en-US" w:eastAsia="zh-CN"/>
        </w:rPr>
        <w:t>price</w:t>
      </w:r>
      <w:r>
        <w:rPr>
          <w:rFonts w:hint="eastAsia" w:ascii="Times New Roman" w:hAnsi="宋体" w:eastAsia="仿宋_GB2312" w:cs="宋体"/>
          <w:b w:val="0"/>
          <w:bCs w:val="0"/>
          <w:sz w:val="24"/>
          <w:szCs w:val="24"/>
          <w:lang w:val="en-US" w:eastAsia="zh-CN"/>
        </w:rPr>
        <w:t>字</w:t>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段或</w:t>
      </w:r>
      <w:r>
        <w:rPr>
          <w:rFonts w:hint="default" w:ascii="Times New Roman" w:hAnsi="Times New Roman" w:eastAsia="仿宋_GB2312" w:cs="Times New Roman"/>
          <w:b w:val="0"/>
          <w:bCs w:val="0"/>
          <w:sz w:val="24"/>
          <w:szCs w:val="24"/>
          <w:lang w:val="en-US" w:eastAsia="zh-CN"/>
        </w:rPr>
        <w:t>num</w:t>
      </w:r>
      <w:r>
        <w:rPr>
          <w:rFonts w:hint="eastAsia" w:ascii="Times New Roman" w:hAnsi="宋体" w:eastAsia="仿宋_GB2312" w:cs="宋体"/>
          <w:b w:val="0"/>
          <w:bCs w:val="0"/>
          <w:sz w:val="24"/>
          <w:szCs w:val="24"/>
          <w:lang w:val="en-US" w:eastAsia="zh-CN"/>
        </w:rPr>
        <w:t>字段排序，我们既能完成用价格或销量来对商品进行排序。</w:t>
      </w:r>
      <w:r>
        <w:rPr>
          <w:rFonts w:hint="eastAsia" w:ascii="Times New Roman" w:hAnsi="宋体" w:eastAsia="仿宋_GB2312" w:cs="宋体"/>
          <w:b w:val="0"/>
          <w:bCs w:val="0"/>
          <w:sz w:val="24"/>
          <w:szCs w:val="24"/>
          <w:lang w:val="en-US" w:eastAsia="zh-CN"/>
        </w:rPr>
        <w:tab/>
      </w:r>
      <w:r>
        <w:rPr>
          <w:rFonts w:hint="eastAsia" w:ascii="Times New Roman" w:hAnsi="宋体" w:eastAsia="仿宋_GB2312" w:cs="宋体"/>
          <w:b w:val="0"/>
          <w:bCs w:val="0"/>
          <w:sz w:val="24"/>
          <w:szCs w:val="24"/>
          <w:lang w:val="en-US" w:eastAsia="zh-CN"/>
        </w:rPr>
        <w:t>之后我们再把排序后的数据在前端页面显示出来。</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297" w:author="熊大如如" w:date="2020-03-14T17:34:23Z"/>
          <w:rFonts w:hint="eastAsia" w:ascii="Times New Roman" w:hAnsi="宋体" w:eastAsia="仿宋_GB2312"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298" w:author="熊大如如" w:date="2020-03-14T17:34:59Z"/>
          <w:rFonts w:hint="default" w:ascii="Times New Roman" w:hAnsi="宋体" w:eastAsia="仿宋_GB2312" w:cs="宋体"/>
          <w:b w:val="0"/>
          <w:bCs w:val="0"/>
          <w:sz w:val="24"/>
          <w:szCs w:val="24"/>
          <w:lang w:val="en-US" w:eastAsia="zh-CN"/>
        </w:rPr>
      </w:pPr>
      <w:ins w:id="2299" w:author="熊大如如" w:date="2020-03-14T17:34:54Z">
        <w:r>
          <w:rPr>
            <w:rFonts w:hint="eastAsia" w:hAnsi="宋体" w:eastAsia="仿宋_GB2312" w:cs="宋体"/>
            <w:b w:val="0"/>
            <w:bCs w:val="0"/>
            <w:sz w:val="24"/>
            <w:szCs w:val="24"/>
            <w:lang w:val="en-US" w:eastAsia="zh-CN"/>
          </w:rPr>
          <w:t xml:space="preserve">  </w:t>
        </w:r>
      </w:ins>
      <w:ins w:id="2300" w:author="熊大如如" w:date="2020-03-14T17:34:55Z">
        <w:r>
          <w:rPr>
            <w:rFonts w:hint="eastAsia" w:hAnsi="宋体" w:eastAsia="仿宋_GB2312" w:cs="宋体"/>
            <w:b w:val="0"/>
            <w:bCs w:val="0"/>
            <w:sz w:val="24"/>
            <w:szCs w:val="24"/>
            <w:lang w:val="en-US" w:eastAsia="zh-CN"/>
          </w:rPr>
          <w:t xml:space="preserve">    </w:t>
        </w:r>
      </w:ins>
      <w:ins w:id="2301" w:author="熊大如如" w:date="2020-03-14T17:35:19Z">
        <w:r>
          <w:rPr>
            <w:rFonts w:hint="eastAsia" w:hAnsi="宋体" w:eastAsia="仿宋_GB2312" w:cs="宋体"/>
            <w:b w:val="0"/>
            <w:bCs w:val="0"/>
            <w:sz w:val="24"/>
            <w:szCs w:val="24"/>
            <w:lang w:val="en-US" w:eastAsia="zh-CN"/>
          </w:rPr>
          <w:t xml:space="preserve">    </w:t>
        </w:r>
      </w:ins>
      <w:ins w:id="2302" w:author="熊大如如" w:date="2020-03-14T17:35:20Z">
        <w:r>
          <w:rPr>
            <w:rFonts w:hint="eastAsia" w:hAnsi="宋体" w:eastAsia="仿宋_GB2312" w:cs="宋体"/>
            <w:b w:val="0"/>
            <w:bCs w:val="0"/>
            <w:sz w:val="24"/>
            <w:szCs w:val="24"/>
            <w:lang w:val="en-US" w:eastAsia="zh-CN"/>
          </w:rPr>
          <w:t xml:space="preserve">   </w:t>
        </w:r>
      </w:ins>
      <w:ins w:id="2303" w:author="熊大如如" w:date="2020-03-14T17:34:56Z">
        <w:r>
          <w:rPr>
            <w:rFonts w:hint="eastAsia" w:hAnsi="宋体" w:eastAsia="仿宋_GB2312" w:cs="宋体"/>
            <w:b w:val="0"/>
            <w:bCs w:val="0"/>
            <w:sz w:val="24"/>
            <w:szCs w:val="24"/>
            <w:lang w:val="en-US" w:eastAsia="zh-CN"/>
          </w:rPr>
          <w:t xml:space="preserve">  </w:t>
        </w:r>
      </w:ins>
      <w:ins w:id="2304" w:author="熊大如如" w:date="2020-03-14T17:34:57Z">
        <w:r>
          <w:rPr>
            <w:rFonts w:hint="eastAsia" w:hAnsi="宋体" w:eastAsia="仿宋_GB2312" w:cs="宋体"/>
            <w:b w:val="0"/>
            <w:bCs w:val="0"/>
            <w:sz w:val="24"/>
            <w:szCs w:val="24"/>
            <w:lang w:val="en-US" w:eastAsia="zh-CN"/>
          </w:rPr>
          <w:t xml:space="preserve"> </w:t>
        </w:r>
      </w:ins>
      <w:ins w:id="2305" w:author="熊大如如" w:date="2020-03-14T17:34:36Z">
        <w:r>
          <w:rPr>
            <w:rFonts w:hint="default" w:ascii="Times New Roman" w:hAnsi="宋体" w:eastAsia="仿宋_GB2312" w:cs="宋体"/>
            <w:b w:val="0"/>
            <w:bCs w:val="0"/>
            <w:sz w:val="24"/>
            <w:szCs w:val="24"/>
            <w:lang w:val="en-US" w:eastAsia="zh-CN"/>
          </w:rPr>
          <w:drawing>
            <wp:inline distT="0" distB="0" distL="114300" distR="114300">
              <wp:extent cx="1791335" cy="2656840"/>
              <wp:effectExtent l="0" t="0" r="6985" b="10160"/>
              <wp:docPr id="4" name="图片 4" descr="V1TUJH%RUMI75W8_{[)V)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1TUJH%RUMI75W8_{[)V)XN"/>
                      <pic:cNvPicPr>
                        <a:picLocks noChangeAspect="1"/>
                      </pic:cNvPicPr>
                    </pic:nvPicPr>
                    <pic:blipFill>
                      <a:blip r:embed="rId11"/>
                      <a:stretch>
                        <a:fillRect/>
                      </a:stretch>
                    </pic:blipFill>
                    <pic:spPr>
                      <a:xfrm>
                        <a:off x="0" y="0"/>
                        <a:ext cx="1791335" cy="2656840"/>
                      </a:xfrm>
                      <a:prstGeom prst="rect">
                        <a:avLst/>
                      </a:prstGeom>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22" w:firstLineChars="200"/>
        <w:textAlignment w:val="auto"/>
        <w:rPr>
          <w:ins w:id="2307" w:author="熊大如如" w:date="2020-03-14T17:35:00Z"/>
          <w:rFonts w:hint="default" w:ascii="Times New Roman" w:hAnsi="宋体" w:eastAsia="仿宋_GB2312" w:cs="宋体"/>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2884" w:firstLineChars="1368"/>
        <w:textAlignment w:val="auto"/>
        <w:rPr>
          <w:rFonts w:hint="default" w:ascii="Times New Roman" w:hAnsi="宋体" w:eastAsia="仿宋_GB2312" w:cs="宋体"/>
          <w:b/>
          <w:bCs/>
          <w:sz w:val="21"/>
          <w:szCs w:val="21"/>
          <w:lang w:val="en-US" w:eastAsia="zh-CN"/>
        </w:rPr>
      </w:pPr>
      <w:ins w:id="2308" w:author="熊大如如" w:date="2020-03-14T17:35:04Z">
        <w:r>
          <w:rPr>
            <w:rFonts w:hint="eastAsia" w:hAnsi="宋体" w:eastAsia="仿宋_GB2312" w:cs="宋体"/>
            <w:b/>
            <w:bCs/>
            <w:sz w:val="21"/>
            <w:szCs w:val="21"/>
            <w:lang w:val="en-US" w:eastAsia="zh-CN"/>
          </w:rPr>
          <w:t>图</w:t>
        </w:r>
      </w:ins>
      <w:ins w:id="2309" w:author="熊大如如" w:date="2020-03-14T17:35:05Z">
        <w:r>
          <w:rPr>
            <w:rFonts w:hint="eastAsia" w:hAnsi="宋体" w:eastAsia="仿宋_GB2312" w:cs="宋体"/>
            <w:b/>
            <w:bCs/>
            <w:sz w:val="21"/>
            <w:szCs w:val="21"/>
            <w:lang w:val="en-US" w:eastAsia="zh-CN"/>
          </w:rPr>
          <w:t>4</w:t>
        </w:r>
      </w:ins>
      <w:ins w:id="2310" w:author="熊大如如" w:date="2020-03-14T17:35:06Z">
        <w:r>
          <w:rPr>
            <w:rFonts w:hint="eastAsia" w:hAnsi="宋体" w:eastAsia="仿宋_GB2312" w:cs="宋体"/>
            <w:b/>
            <w:bCs/>
            <w:sz w:val="21"/>
            <w:szCs w:val="21"/>
            <w:lang w:val="en-US" w:eastAsia="zh-CN"/>
          </w:rPr>
          <w:t xml:space="preserve"> </w:t>
        </w:r>
      </w:ins>
      <w:ins w:id="2311" w:author="熊大如如" w:date="2020-03-14T17:35:08Z">
        <w:r>
          <w:rPr>
            <w:rFonts w:hint="eastAsia" w:hAnsi="宋体" w:eastAsia="仿宋_GB2312" w:cs="宋体"/>
            <w:b/>
            <w:bCs/>
            <w:sz w:val="21"/>
            <w:szCs w:val="21"/>
            <w:lang w:val="en-US" w:eastAsia="zh-CN"/>
          </w:rPr>
          <w:t>闪购</w:t>
        </w:r>
      </w:ins>
      <w:ins w:id="2312" w:author="熊大如如" w:date="2020-03-14T17:35:12Z">
        <w:r>
          <w:rPr>
            <w:rFonts w:hint="eastAsia" w:hAnsi="宋体" w:eastAsia="仿宋_GB2312" w:cs="宋体"/>
            <w:b/>
            <w:bCs/>
            <w:sz w:val="21"/>
            <w:szCs w:val="21"/>
            <w:lang w:val="en-US" w:eastAsia="zh-CN"/>
          </w:rPr>
          <w:t>模块</w:t>
        </w:r>
      </w:ins>
      <w:ins w:id="2313" w:author="熊大如如" w:date="2020-03-14T17:35:14Z">
        <w:r>
          <w:rPr>
            <w:rFonts w:hint="eastAsia" w:hAnsi="宋体" w:eastAsia="仿宋_GB2312" w:cs="宋体"/>
            <w:b/>
            <w:bCs/>
            <w:sz w:val="21"/>
            <w:szCs w:val="21"/>
            <w:lang w:val="en-US" w:eastAsia="zh-CN"/>
          </w:rPr>
          <w:t>展示</w:t>
        </w:r>
      </w:ins>
      <w:ins w:id="2314" w:author="熊大如如" w:date="2020-03-14T17:35:15Z">
        <w:r>
          <w:rPr>
            <w:rFonts w:hint="eastAsia" w:hAnsi="宋体" w:eastAsia="仿宋_GB2312" w:cs="宋体"/>
            <w:b/>
            <w:bCs/>
            <w:sz w:val="21"/>
            <w:szCs w:val="21"/>
            <w:lang w:val="en-US" w:eastAsia="zh-CN"/>
          </w:rPr>
          <w:t>图</w:t>
        </w:r>
      </w:ins>
    </w:p>
    <w:p>
      <w:pPr>
        <w:widowControl w:val="0"/>
        <w:numPr>
          <w:ilvl w:val="0"/>
          <w:numId w:val="0"/>
        </w:numPr>
        <w:snapToGrid/>
        <w:spacing w:beforeAutospacing="0" w:afterAutospacing="0" w:line="240" w:lineRule="auto"/>
        <w:ind w:leftChars="0" w:right="0" w:rightChars="0"/>
        <w:jc w:val="both"/>
        <w:outlineLvl w:val="0"/>
        <w:rPr>
          <w:rFonts w:hint="eastAsia" w:ascii="Times New Roman" w:hAnsi="黑体" w:eastAsia="黑体" w:cs="黑体"/>
          <w:b/>
          <w:bCs/>
          <w:sz w:val="24"/>
          <w:szCs w:val="24"/>
          <w:lang w:val="en-US" w:eastAsia="zh-CN"/>
          <w:rPrChange w:id="2315" w:author="熊大如如" w:date="2020-04-14T20:48:00Z">
            <w:rPr>
              <w:rFonts w:hint="eastAsia" w:ascii="Times New Roman" w:hAnsi="黑体" w:eastAsia="黑体" w:cs="黑体"/>
              <w:b/>
              <w:bCs/>
              <w:sz w:val="28"/>
              <w:szCs w:val="28"/>
              <w:lang w:val="en-US" w:eastAsia="zh-CN"/>
            </w:rPr>
          </w:rPrChange>
        </w:rPr>
      </w:pPr>
      <w:ins w:id="2316" w:author="熊大如如" w:date="2020-04-14T20:45:17Z">
        <w:bookmarkStart w:id="174" w:name="_Toc26305"/>
        <w:bookmarkStart w:id="175" w:name="_Toc9260"/>
        <w:bookmarkStart w:id="176" w:name="_Toc3741"/>
        <w:bookmarkStart w:id="177" w:name="_Toc5804"/>
        <w:bookmarkStart w:id="178" w:name="_Toc25515"/>
        <w:bookmarkStart w:id="179" w:name="_Toc22330"/>
        <w:r>
          <w:rPr>
            <w:rFonts w:hint="eastAsia" w:ascii="黑体" w:hAnsi="黑体" w:eastAsia="黑体" w:cs="黑体"/>
            <w:b/>
            <w:bCs/>
            <w:sz w:val="24"/>
            <w:szCs w:val="24"/>
            <w:lang w:val="en-US" w:eastAsia="zh-CN"/>
            <w:rPrChange w:id="2317" w:author="熊大如如" w:date="2020-04-14T20:48:00Z">
              <w:rPr>
                <w:rFonts w:hint="eastAsia" w:ascii="黑体" w:hAnsi="黑体" w:eastAsia="黑体" w:cs="黑体"/>
                <w:b/>
                <w:bCs/>
                <w:sz w:val="28"/>
                <w:szCs w:val="28"/>
                <w:lang w:val="en-US" w:eastAsia="zh-CN"/>
              </w:rPr>
            </w:rPrChange>
          </w:rPr>
          <w:t>4</w:t>
        </w:r>
      </w:ins>
      <w:ins w:id="2318" w:author="熊大如如" w:date="2020-04-14T20:45:18Z">
        <w:r>
          <w:rPr>
            <w:rFonts w:hint="eastAsia" w:ascii="黑体" w:hAnsi="黑体" w:eastAsia="黑体" w:cs="黑体"/>
            <w:b/>
            <w:bCs/>
            <w:sz w:val="24"/>
            <w:szCs w:val="24"/>
            <w:lang w:val="en-US" w:eastAsia="zh-CN"/>
            <w:rPrChange w:id="2319" w:author="熊大如如" w:date="2020-04-14T20:48:00Z">
              <w:rPr>
                <w:rFonts w:hint="eastAsia" w:ascii="黑体" w:hAnsi="黑体" w:eastAsia="黑体" w:cs="黑体"/>
                <w:b/>
                <w:bCs/>
                <w:sz w:val="28"/>
                <w:szCs w:val="28"/>
                <w:lang w:val="en-US" w:eastAsia="zh-CN"/>
              </w:rPr>
            </w:rPrChange>
          </w:rPr>
          <w:t>.</w:t>
        </w:r>
      </w:ins>
      <w:ins w:id="2320" w:author="熊大如如" w:date="2020-04-14T20:45:19Z">
        <w:r>
          <w:rPr>
            <w:rFonts w:hint="eastAsia" w:ascii="黑体" w:hAnsi="黑体" w:eastAsia="黑体" w:cs="黑体"/>
            <w:b/>
            <w:bCs/>
            <w:sz w:val="24"/>
            <w:szCs w:val="24"/>
            <w:lang w:val="en-US" w:eastAsia="zh-CN"/>
            <w:rPrChange w:id="2321" w:author="熊大如如" w:date="2020-04-14T20:48:00Z">
              <w:rPr>
                <w:rFonts w:hint="eastAsia" w:ascii="黑体" w:hAnsi="黑体" w:eastAsia="黑体" w:cs="黑体"/>
                <w:b/>
                <w:bCs/>
                <w:sz w:val="28"/>
                <w:szCs w:val="28"/>
                <w:lang w:val="en-US" w:eastAsia="zh-CN"/>
              </w:rPr>
            </w:rPrChange>
          </w:rPr>
          <w:t>3</w:t>
        </w:r>
      </w:ins>
      <w:ins w:id="2322" w:author="熊大如如" w:date="2020-03-13T16:34:57Z">
        <w:r>
          <w:rPr>
            <w:rFonts w:hint="eastAsia" w:hAnsi="黑体" w:eastAsia="黑体" w:cs="黑体"/>
            <w:b/>
            <w:bCs/>
            <w:sz w:val="24"/>
            <w:szCs w:val="24"/>
            <w:lang w:val="en-US" w:eastAsia="zh-CN"/>
            <w:rPrChange w:id="2323" w:author="熊大如如" w:date="2020-04-14T20:48:00Z">
              <w:rPr>
                <w:rFonts w:hint="eastAsia" w:hAnsi="黑体" w:eastAsia="黑体" w:cs="黑体"/>
                <w:b/>
                <w:bCs/>
                <w:sz w:val="28"/>
                <w:szCs w:val="28"/>
                <w:lang w:val="en-US" w:eastAsia="zh-CN"/>
              </w:rPr>
            </w:rPrChange>
          </w:rPr>
          <w:t xml:space="preserve"> </w:t>
        </w:r>
      </w:ins>
      <w:ins w:id="2324" w:author="熊大如如" w:date="2020-04-08T16:02:34Z">
        <w:r>
          <w:rPr>
            <w:rFonts w:hint="eastAsia" w:hAnsi="黑体" w:eastAsia="黑体" w:cs="黑体"/>
            <w:b/>
            <w:bCs/>
            <w:sz w:val="24"/>
            <w:szCs w:val="24"/>
            <w:lang w:val="en-US" w:eastAsia="zh-CN"/>
            <w:rPrChange w:id="2325" w:author="熊大如如" w:date="2020-04-14T20:48:00Z">
              <w:rPr>
                <w:rFonts w:hint="eastAsia" w:hAnsi="黑体" w:eastAsia="黑体" w:cs="黑体"/>
                <w:b/>
                <w:bCs/>
                <w:sz w:val="28"/>
                <w:szCs w:val="28"/>
                <w:lang w:val="en-US" w:eastAsia="zh-CN"/>
              </w:rPr>
            </w:rPrChange>
          </w:rPr>
          <w:t>登陆</w:t>
        </w:r>
      </w:ins>
      <w:ins w:id="2326" w:author="熊大如如" w:date="2020-04-08T16:03:41Z">
        <w:r>
          <w:rPr>
            <w:rFonts w:hint="eastAsia" w:ascii="黑体" w:hAnsi="黑体" w:eastAsia="黑体" w:cs="黑体"/>
            <w:b/>
            <w:bCs/>
            <w:sz w:val="24"/>
            <w:szCs w:val="24"/>
            <w:lang w:val="en-US" w:eastAsia="zh-CN"/>
            <w:rPrChange w:id="2327" w:author="熊大如如" w:date="2020-04-14T20:48:00Z">
              <w:rPr>
                <w:rFonts w:hint="eastAsia" w:hAnsi="黑体" w:eastAsia="黑体" w:cs="黑体"/>
                <w:b/>
                <w:bCs/>
                <w:sz w:val="28"/>
                <w:szCs w:val="28"/>
                <w:lang w:val="en-US" w:eastAsia="zh-CN"/>
              </w:rPr>
            </w:rPrChange>
          </w:rPr>
          <w:t>/</w:t>
        </w:r>
      </w:ins>
      <w:del w:id="2328" w:author="熊大如如" w:date="2020-03-13T16:34:56Z">
        <w:r>
          <w:rPr>
            <w:rFonts w:hint="eastAsia" w:hAnsi="黑体" w:eastAsia="黑体" w:cs="黑体"/>
            <w:b/>
            <w:bCs/>
            <w:sz w:val="24"/>
            <w:szCs w:val="24"/>
            <w:lang w:val="en-US" w:eastAsia="zh-CN"/>
            <w:rPrChange w:id="2329" w:author="熊大如如" w:date="2020-04-14T20:48:00Z">
              <w:rPr>
                <w:rFonts w:hint="eastAsia" w:hAnsi="黑体" w:eastAsia="黑体" w:cs="黑体"/>
                <w:b/>
                <w:bCs/>
                <w:sz w:val="28"/>
                <w:szCs w:val="28"/>
                <w:lang w:val="en-US" w:eastAsia="zh-CN"/>
              </w:rPr>
            </w:rPrChange>
          </w:rPr>
          <w:delText>六、</w:delText>
        </w:r>
      </w:del>
      <w:r>
        <w:rPr>
          <w:rFonts w:hint="eastAsia" w:ascii="Times New Roman" w:hAnsi="黑体" w:eastAsia="黑体" w:cs="黑体"/>
          <w:b/>
          <w:bCs/>
          <w:sz w:val="24"/>
          <w:szCs w:val="24"/>
          <w:lang w:val="en-US" w:eastAsia="zh-CN"/>
          <w:rPrChange w:id="2330" w:author="熊大如如" w:date="2020-04-14T20:48:00Z">
            <w:rPr>
              <w:rFonts w:hint="eastAsia" w:ascii="Times New Roman" w:hAnsi="黑体" w:eastAsia="黑体" w:cs="黑体"/>
              <w:b/>
              <w:bCs/>
              <w:sz w:val="28"/>
              <w:szCs w:val="28"/>
              <w:lang w:val="en-US" w:eastAsia="zh-CN"/>
            </w:rPr>
          </w:rPrChange>
        </w:rPr>
        <w:t>注册页面的构建</w:t>
      </w:r>
      <w:bookmarkEnd w:id="174"/>
      <w:bookmarkEnd w:id="175"/>
      <w:bookmarkEnd w:id="176"/>
      <w:bookmarkEnd w:id="177"/>
      <w:bookmarkEnd w:id="178"/>
      <w:bookmarkEnd w:id="179"/>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lang w:val="en-US" w:eastAsia="zh-CN"/>
          <w:rPrChange w:id="2332" w:author="熊大如如" w:date="2020-04-14T20:49:59Z">
            <w:rPr>
              <w:rFonts w:hint="eastAsia" w:ascii="Times New Roman" w:eastAsia="仿宋_GB2312"/>
              <w:b/>
              <w:sz w:val="24"/>
              <w:szCs w:val="24"/>
              <w:lang w:val="en-US" w:eastAsia="zh-CN"/>
            </w:rPr>
          </w:rPrChange>
        </w:rPr>
        <w:pPrChange w:id="2331" w:author="熊大如如" w:date="2020-04-14T20:50:01Z">
          <w:pPr>
            <w:numPr>
              <w:ilvl w:val="-1"/>
              <w:numId w:val="0"/>
            </w:numPr>
            <w:snapToGrid/>
            <w:spacing w:beforeAutospacing="0" w:afterAutospacing="0" w:line="240" w:lineRule="auto"/>
            <w:ind w:left="0" w:leftChars="0" w:right="0" w:rightChars="0" w:firstLine="0" w:firstLineChars="0"/>
            <w:jc w:val="both"/>
            <w:outlineLvl w:val="1"/>
          </w:pPr>
        </w:pPrChange>
      </w:pPr>
      <w:ins w:id="2333" w:author="熊大如如" w:date="2020-04-14T20:48:03Z">
        <w:bookmarkStart w:id="180" w:name="_Toc30390"/>
        <w:bookmarkStart w:id="181" w:name="_Toc27771"/>
        <w:r>
          <w:rPr>
            <w:rFonts w:hint="eastAsia" w:ascii="黑体" w:hAnsi="黑体" w:eastAsia="黑体" w:cs="黑体"/>
            <w:b w:val="0"/>
            <w:bCs/>
            <w:sz w:val="24"/>
            <w:szCs w:val="24"/>
            <w:lang w:val="en-US" w:eastAsia="zh-CN"/>
            <w:rPrChange w:id="2334" w:author="熊大如如" w:date="2020-04-14T20:49:59Z">
              <w:rPr>
                <w:rFonts w:hint="eastAsia" w:ascii="黑体" w:hAnsi="黑体" w:eastAsia="黑体" w:cs="黑体"/>
                <w:b/>
                <w:sz w:val="24"/>
                <w:szCs w:val="24"/>
                <w:lang w:val="en-US" w:eastAsia="zh-CN"/>
              </w:rPr>
            </w:rPrChange>
          </w:rPr>
          <w:t>4</w:t>
        </w:r>
      </w:ins>
      <w:ins w:id="2335" w:author="熊大如如" w:date="2020-04-14T20:48:04Z">
        <w:r>
          <w:rPr>
            <w:rFonts w:hint="eastAsia" w:ascii="黑体" w:hAnsi="黑体" w:eastAsia="黑体" w:cs="黑体"/>
            <w:b w:val="0"/>
            <w:bCs/>
            <w:sz w:val="24"/>
            <w:szCs w:val="24"/>
            <w:lang w:val="en-US" w:eastAsia="zh-CN"/>
            <w:rPrChange w:id="2336" w:author="熊大如如" w:date="2020-04-14T20:49:59Z">
              <w:rPr>
                <w:rFonts w:hint="eastAsia" w:ascii="黑体" w:hAnsi="黑体" w:eastAsia="黑体" w:cs="黑体"/>
                <w:b/>
                <w:sz w:val="24"/>
                <w:szCs w:val="24"/>
                <w:lang w:val="en-US" w:eastAsia="zh-CN"/>
              </w:rPr>
            </w:rPrChange>
          </w:rPr>
          <w:t>.3.1</w:t>
        </w:r>
      </w:ins>
      <w:ins w:id="2337" w:author="熊大如如" w:date="2020-03-13T16:35:03Z">
        <w:r>
          <w:rPr>
            <w:rFonts w:hint="eastAsia" w:ascii="黑体" w:hAnsi="黑体" w:eastAsia="黑体" w:cs="黑体"/>
            <w:b w:val="0"/>
            <w:bCs/>
            <w:sz w:val="24"/>
            <w:szCs w:val="24"/>
            <w:lang w:val="en-US" w:eastAsia="zh-CN"/>
            <w:rPrChange w:id="2338" w:author="熊大如如" w:date="2020-04-14T20:49:59Z">
              <w:rPr>
                <w:rFonts w:hint="eastAsia" w:eastAsia="仿宋_GB2312"/>
                <w:b/>
                <w:sz w:val="24"/>
                <w:szCs w:val="24"/>
                <w:lang w:val="en-US" w:eastAsia="zh-CN"/>
              </w:rPr>
            </w:rPrChange>
          </w:rPr>
          <w:t xml:space="preserve"> </w:t>
        </w:r>
      </w:ins>
      <w:r>
        <w:rPr>
          <w:rFonts w:hint="eastAsia" w:ascii="黑体" w:hAnsi="黑体" w:eastAsia="黑体" w:cs="黑体"/>
          <w:b w:val="0"/>
          <w:bCs/>
          <w:sz w:val="24"/>
          <w:szCs w:val="24"/>
          <w:lang w:val="en-US" w:eastAsia="zh-CN"/>
          <w:rPrChange w:id="2339" w:author="熊大如如" w:date="2020-04-14T20:49:59Z">
            <w:rPr>
              <w:rFonts w:hint="eastAsia" w:ascii="Times New Roman" w:eastAsia="仿宋_GB2312"/>
              <w:b/>
              <w:sz w:val="24"/>
              <w:szCs w:val="24"/>
              <w:lang w:val="en-US" w:eastAsia="zh-CN"/>
            </w:rPr>
          </w:rPrChange>
        </w:rPr>
        <w:t>注册页面的准备工作</w:t>
      </w:r>
      <w:bookmarkEnd w:id="180"/>
      <w:bookmarkEnd w:id="181"/>
    </w:p>
    <w:p>
      <w:pPr>
        <w:numPr>
          <w:ilvl w:val="0"/>
          <w:numId w:val="0"/>
        </w:numPr>
        <w:snapToGrid/>
        <w:spacing w:beforeAutospacing="0" w:afterAutospacing="0" w:line="240" w:lineRule="auto"/>
        <w:ind w:left="0" w:leftChars="0" w:firstLine="480" w:firstLineChars="200"/>
        <w:jc w:val="left"/>
        <w:rPr>
          <w:rFonts w:hint="eastAsia" w:ascii="Times New Roman" w:eastAsia="仿宋_GB2312"/>
          <w:sz w:val="24"/>
          <w:szCs w:val="24"/>
          <w:lang w:val="en-US" w:eastAsia="zh-CN"/>
        </w:rPr>
      </w:pPr>
      <w:r>
        <w:rPr>
          <w:rFonts w:hint="eastAsia" w:ascii="Times New Roman" w:eastAsia="仿宋_GB2312"/>
          <w:sz w:val="24"/>
          <w:szCs w:val="24"/>
          <w:lang w:val="en-US" w:eastAsia="zh-CN"/>
        </w:rPr>
        <w:t>注册页面的构建是为了后面我的页面的搭建做了一个准备工作, 我</w:t>
      </w:r>
    </w:p>
    <w:p>
      <w:pPr>
        <w:numPr>
          <w:ilvl w:val="0"/>
          <w:numId w:val="0"/>
        </w:numPr>
        <w:snapToGrid/>
        <w:spacing w:beforeAutospacing="0" w:afterAutospacing="0" w:line="240" w:lineRule="auto"/>
        <w:ind w:left="0" w:leftChars="0" w:firstLine="0" w:firstLineChars="0"/>
        <w:jc w:val="left"/>
        <w:rPr>
          <w:rFonts w:hint="eastAsia" w:ascii="Times New Roman" w:eastAsia="仿宋_GB2312"/>
          <w:sz w:val="24"/>
          <w:szCs w:val="24"/>
          <w:lang w:val="en-US" w:eastAsia="zh-CN"/>
        </w:rPr>
      </w:pPr>
      <w:r>
        <w:rPr>
          <w:rFonts w:hint="eastAsia" w:ascii="Times New Roman" w:eastAsia="仿宋_GB2312"/>
          <w:sz w:val="24"/>
          <w:szCs w:val="24"/>
          <w:lang w:val="en-US" w:eastAsia="zh-CN"/>
        </w:rPr>
        <w:t>们构建完成注册页面之后，我们就可以在用户模型中，拿出用户的</w:t>
      </w:r>
      <w:del w:id="2340" w:author="熊大如如" w:date="2020-03-13T16:35:28Z">
        <w:r>
          <w:rPr>
            <w:rFonts w:hint="eastAsia" w:ascii="Times New Roman" w:eastAsia="仿宋_GB2312"/>
            <w:sz w:val="24"/>
            <w:szCs w:val="24"/>
            <w:lang w:val="en-US" w:eastAsia="zh-CN"/>
          </w:rPr>
          <w:tab/>
        </w:r>
      </w:del>
      <w:r>
        <w:rPr>
          <w:rFonts w:hint="eastAsia" w:ascii="Times New Roman" w:eastAsia="仿宋_GB2312"/>
          <w:sz w:val="24"/>
          <w:szCs w:val="24"/>
          <w:lang w:val="en-US" w:eastAsia="zh-CN"/>
        </w:rPr>
        <w:t>头</w:t>
      </w:r>
      <w:del w:id="2341" w:author="熊大如如" w:date="2020-03-13T16:35:34Z">
        <w:r>
          <w:rPr>
            <w:rFonts w:hint="eastAsia" w:ascii="Times New Roman" w:eastAsia="仿宋_GB2312"/>
            <w:sz w:val="24"/>
            <w:szCs w:val="24"/>
            <w:lang w:val="en-US" w:eastAsia="zh-CN"/>
          </w:rPr>
          <w:tab/>
        </w:r>
      </w:del>
      <w:r>
        <w:rPr>
          <w:rFonts w:hint="eastAsia" w:ascii="Times New Roman" w:eastAsia="仿宋_GB2312"/>
          <w:sz w:val="24"/>
          <w:szCs w:val="24"/>
          <w:lang w:val="en-US" w:eastAsia="zh-CN"/>
        </w:rPr>
        <w:t>像，姓名等等。</w:t>
      </w:r>
    </w:p>
    <w:p>
      <w:pPr>
        <w:numPr>
          <w:ilvl w:val="0"/>
          <w:numId w:val="0"/>
        </w:numPr>
        <w:snapToGrid/>
        <w:spacing w:beforeAutospacing="0" w:afterAutospacing="0" w:line="240" w:lineRule="auto"/>
        <w:ind w:left="0" w:leftChars="0" w:firstLine="480" w:firstLineChars="200"/>
        <w:jc w:val="left"/>
        <w:rPr>
          <w:rFonts w:hint="eastAsia" w:ascii="Times New Roman" w:eastAsia="仿宋_GB2312"/>
          <w:b w:val="0"/>
          <w:bCs w:val="0"/>
          <w:sz w:val="24"/>
          <w:szCs w:val="24"/>
          <w:lang w:val="en-US" w:eastAsia="zh-CN"/>
          <w:rPrChange w:id="2342" w:author="熊大如如" w:date="2020-04-14T20:50:09Z">
            <w:rPr>
              <w:rFonts w:hint="eastAsia" w:ascii="Times New Roman" w:eastAsia="仿宋_GB2312"/>
              <w:sz w:val="24"/>
              <w:szCs w:val="24"/>
              <w:lang w:val="en-US" w:eastAsia="zh-CN"/>
            </w:rPr>
          </w:rPrChange>
        </w:rPr>
      </w:pPr>
      <w:r>
        <w:rPr>
          <w:rFonts w:hint="eastAsia" w:ascii="Times New Roman" w:eastAsia="仿宋_GB2312"/>
          <w:sz w:val="24"/>
          <w:szCs w:val="24"/>
          <w:lang w:val="en-US" w:eastAsia="zh-CN"/>
        </w:rPr>
        <w:t xml:space="preserve">跟之前一样，我们要先构建用户项目，输入命令python manage.py startapp </w:t>
      </w:r>
      <w:ins w:id="2343" w:author="熊大如如" w:date="2020-03-13T16:35:19Z">
        <w:r>
          <w:rPr>
            <w:rFonts w:hint="eastAsia" w:eastAsia="仿宋_GB2312"/>
            <w:sz w:val="24"/>
            <w:szCs w:val="24"/>
            <w:lang w:val="en-US" w:eastAsia="zh-CN"/>
          </w:rPr>
          <w:t xml:space="preserve"> </w:t>
        </w:r>
      </w:ins>
      <w:r>
        <w:rPr>
          <w:rFonts w:hint="eastAsia" w:ascii="Times New Roman" w:eastAsia="仿宋_GB2312"/>
          <w:sz w:val="24"/>
          <w:szCs w:val="24"/>
          <w:lang w:val="en-US" w:eastAsia="zh-CN"/>
        </w:rPr>
        <w:t>UserApp 这样我们就构建好了用户项目。</w:t>
      </w:r>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val="0"/>
          <w:sz w:val="24"/>
          <w:szCs w:val="24"/>
          <w:lang w:val="en-US" w:eastAsia="zh-CN"/>
          <w:rPrChange w:id="2345" w:author="熊大如如" w:date="2020-04-14T20:50:09Z">
            <w:rPr>
              <w:rFonts w:hint="eastAsia" w:ascii="Times New Roman" w:eastAsia="仿宋_GB2312"/>
              <w:b/>
              <w:sz w:val="24"/>
              <w:szCs w:val="24"/>
              <w:lang w:val="en-US" w:eastAsia="zh-CN"/>
            </w:rPr>
          </w:rPrChange>
        </w:rPr>
        <w:pPrChange w:id="2344" w:author="熊大如如" w:date="2020-04-14T20:50:11Z">
          <w:pPr>
            <w:numPr>
              <w:ilvl w:val="-1"/>
              <w:numId w:val="0"/>
            </w:numPr>
            <w:snapToGrid/>
            <w:spacing w:beforeAutospacing="0" w:afterAutospacing="0" w:line="240" w:lineRule="auto"/>
            <w:ind w:left="0" w:leftChars="0" w:right="0" w:rightChars="0" w:firstLine="0" w:firstLineChars="0"/>
            <w:jc w:val="both"/>
            <w:outlineLvl w:val="1"/>
          </w:pPr>
        </w:pPrChange>
      </w:pPr>
      <w:ins w:id="2346" w:author="熊大如如" w:date="2020-04-14T20:48:07Z">
        <w:bookmarkStart w:id="182" w:name="_Toc20784"/>
        <w:bookmarkStart w:id="183" w:name="_Toc9815"/>
        <w:r>
          <w:rPr>
            <w:rFonts w:hint="eastAsia" w:ascii="黑体" w:hAnsi="黑体" w:eastAsia="黑体" w:cs="黑体"/>
            <w:b w:val="0"/>
            <w:bCs w:val="0"/>
            <w:sz w:val="24"/>
            <w:szCs w:val="24"/>
            <w:lang w:val="en-US" w:eastAsia="zh-CN"/>
            <w:rPrChange w:id="2347" w:author="熊大如如" w:date="2020-04-14T20:50:09Z">
              <w:rPr>
                <w:rFonts w:hint="eastAsia" w:ascii="黑体" w:hAnsi="黑体" w:eastAsia="黑体" w:cs="黑体"/>
                <w:b/>
                <w:sz w:val="24"/>
                <w:szCs w:val="24"/>
                <w:lang w:val="en-US" w:eastAsia="zh-CN"/>
              </w:rPr>
            </w:rPrChange>
          </w:rPr>
          <w:t>4.</w:t>
        </w:r>
      </w:ins>
      <w:ins w:id="2348" w:author="熊大如如" w:date="2020-04-14T20:48:08Z">
        <w:r>
          <w:rPr>
            <w:rFonts w:hint="eastAsia" w:ascii="黑体" w:hAnsi="黑体" w:eastAsia="黑体" w:cs="黑体"/>
            <w:b w:val="0"/>
            <w:bCs w:val="0"/>
            <w:sz w:val="24"/>
            <w:szCs w:val="24"/>
            <w:lang w:val="en-US" w:eastAsia="zh-CN"/>
            <w:rPrChange w:id="2349" w:author="熊大如如" w:date="2020-04-14T20:50:09Z">
              <w:rPr>
                <w:rFonts w:hint="eastAsia" w:ascii="黑体" w:hAnsi="黑体" w:eastAsia="黑体" w:cs="黑体"/>
                <w:b/>
                <w:sz w:val="24"/>
                <w:szCs w:val="24"/>
                <w:lang w:val="en-US" w:eastAsia="zh-CN"/>
              </w:rPr>
            </w:rPrChange>
          </w:rPr>
          <w:t>3.2</w:t>
        </w:r>
      </w:ins>
      <w:r>
        <w:rPr>
          <w:rFonts w:hint="eastAsia" w:ascii="黑体" w:hAnsi="黑体" w:eastAsia="黑体" w:cs="黑体"/>
          <w:b w:val="0"/>
          <w:bCs w:val="0"/>
          <w:sz w:val="24"/>
          <w:szCs w:val="24"/>
          <w:lang w:val="en-US" w:eastAsia="zh-CN"/>
          <w:rPrChange w:id="2350" w:author="熊大如如" w:date="2020-04-14T20:50:09Z">
            <w:rPr>
              <w:rFonts w:hint="eastAsia" w:ascii="Times New Roman" w:eastAsia="仿宋_GB2312"/>
              <w:b/>
              <w:sz w:val="24"/>
              <w:szCs w:val="24"/>
              <w:lang w:val="en-US" w:eastAsia="zh-CN"/>
            </w:rPr>
          </w:rPrChange>
        </w:rPr>
        <w:t>注册页面需要的用户资料的模型</w:t>
      </w:r>
      <w:bookmarkEnd w:id="182"/>
      <w:bookmarkEnd w:id="183"/>
    </w:p>
    <w:p>
      <w:pPr>
        <w:numPr>
          <w:ilvl w:val="0"/>
          <w:numId w:val="0"/>
        </w:numPr>
        <w:snapToGrid/>
        <w:spacing w:beforeAutospacing="0" w:afterAutospacing="0" w:line="240" w:lineRule="auto"/>
        <w:ind w:left="0" w:leftChars="0" w:firstLine="480" w:firstLineChars="200"/>
        <w:jc w:val="left"/>
        <w:rPr>
          <w:ins w:id="2351" w:author="熊大如如" w:date="2020-03-14T17:20:33Z"/>
          <w:rFonts w:hint="eastAsia" w:ascii="Times New Roman" w:eastAsia="仿宋_GB2312"/>
          <w:sz w:val="24"/>
          <w:szCs w:val="24"/>
          <w:lang w:val="en-US" w:eastAsia="zh-CN"/>
        </w:rPr>
      </w:pPr>
      <w:r>
        <w:rPr>
          <w:rFonts w:hint="eastAsia" w:ascii="Times New Roman" w:eastAsia="仿宋_GB2312"/>
          <w:sz w:val="24"/>
          <w:szCs w:val="24"/>
          <w:lang w:val="en-US" w:eastAsia="zh-CN"/>
        </w:rPr>
        <w:t>用户资料的模型，我们需要的是用户的姓名、头像图片、密码和电子邮件等等，因此我们在UserApp的models.py文件中构建出用户模型，然后在命令行输入python manage.py makemigrations和python manage.py migrate迁移模型至数据库。</w:t>
      </w:r>
    </w:p>
    <w:p>
      <w:pPr>
        <w:numPr>
          <w:ilvl w:val="0"/>
          <w:numId w:val="0"/>
        </w:numPr>
        <w:snapToGrid/>
        <w:spacing w:beforeAutospacing="0" w:afterAutospacing="0" w:line="240" w:lineRule="auto"/>
        <w:ind w:left="0" w:leftChars="0" w:firstLine="480" w:firstLineChars="200"/>
        <w:jc w:val="left"/>
        <w:rPr>
          <w:ins w:id="2352" w:author="熊大如如" w:date="2020-03-14T17:21:06Z"/>
          <w:rFonts w:hint="eastAsia" w:eastAsia="仿宋_GB2312"/>
          <w:sz w:val="24"/>
          <w:szCs w:val="24"/>
          <w:lang w:val="en-US" w:eastAsia="zh-CN"/>
        </w:rPr>
      </w:pPr>
      <w:ins w:id="2353" w:author="熊大如如" w:date="2020-03-14T17:20:37Z">
        <w:r>
          <w:rPr>
            <w:rFonts w:hint="eastAsia" w:eastAsia="仿宋_GB2312"/>
            <w:sz w:val="24"/>
            <w:szCs w:val="24"/>
            <w:lang w:val="en-US" w:eastAsia="zh-CN"/>
          </w:rPr>
          <w:t>//</w:t>
        </w:r>
      </w:ins>
      <w:ins w:id="2354" w:author="熊大如如" w:date="2020-03-14T17:20:55Z">
        <w:r>
          <w:rPr>
            <w:rFonts w:hint="eastAsia" w:eastAsia="仿宋_GB2312"/>
            <w:sz w:val="24"/>
            <w:szCs w:val="24"/>
            <w:lang w:val="en-US" w:eastAsia="zh-CN"/>
          </w:rPr>
          <w:t>用户</w:t>
        </w:r>
      </w:ins>
      <w:ins w:id="2355" w:author="熊大如如" w:date="2020-03-14T17:21:01Z">
        <w:r>
          <w:rPr>
            <w:rFonts w:hint="eastAsia" w:eastAsia="仿宋_GB2312"/>
            <w:sz w:val="24"/>
            <w:szCs w:val="24"/>
            <w:lang w:val="en-US" w:eastAsia="zh-CN"/>
          </w:rPr>
          <w:t>资料</w:t>
        </w:r>
      </w:ins>
      <w:ins w:id="2356" w:author="熊大如如" w:date="2020-03-14T17:21:04Z">
        <w:r>
          <w:rPr>
            <w:rFonts w:hint="eastAsia" w:eastAsia="仿宋_GB2312"/>
            <w:sz w:val="24"/>
            <w:szCs w:val="24"/>
            <w:lang w:val="en-US" w:eastAsia="zh-CN"/>
          </w:rPr>
          <w:t>模型</w:t>
        </w:r>
      </w:ins>
      <w:ins w:id="2357" w:author="熊大如如" w:date="2020-03-14T17:21:05Z">
        <w:r>
          <w:rPr>
            <w:rFonts w:hint="eastAsia" w:eastAsia="仿宋_GB2312"/>
            <w:sz w:val="24"/>
            <w:szCs w:val="24"/>
            <w:lang w:val="en-US" w:eastAsia="zh-CN"/>
          </w:rPr>
          <w:t>代码</w:t>
        </w:r>
      </w:ins>
    </w:p>
    <w:p>
      <w:pPr>
        <w:pStyle w:val="12"/>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FFFFF"/>
        <w:rPr>
          <w:ins w:id="2359" w:author="熊大如如" w:date="2020-03-14T17:21:07Z"/>
          <w:rFonts w:ascii="Consolas" w:hAnsi="Consolas" w:eastAsia="Consolas" w:cs="Consolas"/>
          <w:color w:val="000000"/>
          <w:sz w:val="24"/>
          <w:szCs w:val="24"/>
        </w:rPr>
        <w:pPrChange w:id="2358" w:author="熊大如如" w:date="2020-04-14T20:29:45Z">
          <w:pPr>
            <w:pStyle w:val="12"/>
            <w:keepNext w:val="0"/>
            <w:keepLines w:val="0"/>
            <w:widowControl/>
            <w:suppressLineNumbers w:val="0"/>
            <w:shd w:val="clear" w:fill="FFFFFF"/>
          </w:pPr>
        </w:pPrChange>
      </w:pPr>
      <w:ins w:id="2360" w:author="熊大如如" w:date="2020-03-14T17:21:07Z">
        <w:r>
          <w:rPr>
            <w:rFonts w:hint="default" w:ascii="Times New Roman" w:hAnsi="Times New Roman" w:eastAsia="Consolas" w:cs="Times New Roman"/>
            <w:b/>
            <w:color w:val="000080"/>
            <w:sz w:val="24"/>
            <w:szCs w:val="24"/>
            <w:shd w:val="clear" w:fill="FFFFFF"/>
          </w:rPr>
          <w:t xml:space="preserve">class </w:t>
        </w:r>
      </w:ins>
      <w:ins w:id="2361" w:author="熊大如如" w:date="2020-03-14T17:21:07Z">
        <w:r>
          <w:rPr>
            <w:rFonts w:hint="default" w:ascii="Times New Roman" w:hAnsi="Times New Roman" w:eastAsia="Consolas" w:cs="Times New Roman"/>
            <w:color w:val="000000"/>
            <w:sz w:val="24"/>
            <w:szCs w:val="24"/>
            <w:shd w:val="clear" w:fill="FFFFFF"/>
          </w:rPr>
          <w:t>AxfUser(models.Model):</w:t>
        </w:r>
      </w:ins>
      <w:ins w:id="2362" w:author="熊大如如" w:date="2020-03-14T17:21:07Z">
        <w:r>
          <w:rPr>
            <w:rFonts w:hint="default" w:ascii="Times New Roman" w:hAnsi="Times New Roman" w:eastAsia="Consolas" w:cs="Times New Roman"/>
            <w:color w:val="000000"/>
            <w:sz w:val="24"/>
            <w:szCs w:val="24"/>
            <w:shd w:val="clear" w:fill="FFFFFF"/>
          </w:rPr>
          <w:br w:type="textWrapping"/>
        </w:r>
      </w:ins>
      <w:ins w:id="2363" w:author="熊大如如" w:date="2020-03-14T17:21:07Z">
        <w:r>
          <w:rPr>
            <w:rFonts w:hint="default" w:ascii="Times New Roman" w:hAnsi="Times New Roman" w:eastAsia="Consolas" w:cs="Times New Roman"/>
            <w:color w:val="000000"/>
            <w:sz w:val="24"/>
            <w:szCs w:val="24"/>
            <w:shd w:val="clear" w:fill="FFFFFF"/>
          </w:rPr>
          <w:t xml:space="preserve">    u_name = models.CharField(</w:t>
        </w:r>
      </w:ins>
      <w:ins w:id="2364" w:author="熊大如如" w:date="2020-03-14T17:21:07Z">
        <w:r>
          <w:rPr>
            <w:rFonts w:hint="default" w:ascii="Times New Roman" w:hAnsi="Times New Roman" w:eastAsia="Consolas" w:cs="Times New Roman"/>
            <w:color w:val="660099"/>
            <w:sz w:val="24"/>
            <w:szCs w:val="24"/>
            <w:shd w:val="clear" w:fill="FFFFFF"/>
          </w:rPr>
          <w:t>max_length</w:t>
        </w:r>
      </w:ins>
      <w:ins w:id="2365" w:author="熊大如如" w:date="2020-03-14T17:21:07Z">
        <w:r>
          <w:rPr>
            <w:rFonts w:hint="default" w:ascii="Times New Roman" w:hAnsi="Times New Roman" w:eastAsia="Consolas" w:cs="Times New Roman"/>
            <w:color w:val="000000"/>
            <w:sz w:val="24"/>
            <w:szCs w:val="24"/>
            <w:shd w:val="clear" w:fill="FFFFFF"/>
          </w:rPr>
          <w:t>=</w:t>
        </w:r>
      </w:ins>
      <w:ins w:id="2366" w:author="熊大如如" w:date="2020-03-14T17:21:07Z">
        <w:r>
          <w:rPr>
            <w:rFonts w:hint="default" w:ascii="Times New Roman" w:hAnsi="Times New Roman" w:eastAsia="Consolas" w:cs="Times New Roman"/>
            <w:color w:val="0000FF"/>
            <w:sz w:val="24"/>
            <w:szCs w:val="24"/>
            <w:shd w:val="clear" w:fill="FFFFFF"/>
          </w:rPr>
          <w:t>128</w:t>
        </w:r>
      </w:ins>
      <w:ins w:id="2367" w:author="熊大如如" w:date="2020-03-14T17:21:07Z">
        <w:r>
          <w:rPr>
            <w:rFonts w:hint="default" w:ascii="Times New Roman" w:hAnsi="Times New Roman" w:eastAsia="Consolas" w:cs="Times New Roman"/>
            <w:color w:val="000000"/>
            <w:sz w:val="24"/>
            <w:szCs w:val="24"/>
            <w:shd w:val="clear" w:fill="FFFFFF"/>
          </w:rPr>
          <w:t>)</w:t>
        </w:r>
      </w:ins>
      <w:ins w:id="2368" w:author="熊大如如" w:date="2020-03-14T17:21:07Z">
        <w:r>
          <w:rPr>
            <w:rFonts w:hint="default" w:ascii="Times New Roman" w:hAnsi="Times New Roman" w:eastAsia="Consolas" w:cs="Times New Roman"/>
            <w:color w:val="000000"/>
            <w:sz w:val="24"/>
            <w:szCs w:val="24"/>
            <w:shd w:val="clear" w:fill="FFFFFF"/>
          </w:rPr>
          <w:br w:type="textWrapping"/>
        </w:r>
      </w:ins>
      <w:ins w:id="2369" w:author="熊大如如" w:date="2020-03-14T17:21:07Z">
        <w:r>
          <w:rPr>
            <w:rFonts w:hint="default" w:ascii="Times New Roman" w:hAnsi="Times New Roman" w:eastAsia="Consolas" w:cs="Times New Roman"/>
            <w:color w:val="000000"/>
            <w:sz w:val="24"/>
            <w:szCs w:val="24"/>
            <w:shd w:val="clear" w:fill="FFFFFF"/>
          </w:rPr>
          <w:t xml:space="preserve">    u_password = models.CharField(</w:t>
        </w:r>
      </w:ins>
      <w:ins w:id="2370" w:author="熊大如如" w:date="2020-03-14T17:21:07Z">
        <w:r>
          <w:rPr>
            <w:rFonts w:hint="default" w:ascii="Times New Roman" w:hAnsi="Times New Roman" w:eastAsia="Consolas" w:cs="Times New Roman"/>
            <w:color w:val="660099"/>
            <w:sz w:val="24"/>
            <w:szCs w:val="24"/>
            <w:shd w:val="clear" w:fill="FFFFFF"/>
          </w:rPr>
          <w:t>max_length</w:t>
        </w:r>
      </w:ins>
      <w:ins w:id="2371" w:author="熊大如如" w:date="2020-03-14T17:21:07Z">
        <w:r>
          <w:rPr>
            <w:rFonts w:hint="default" w:ascii="Times New Roman" w:hAnsi="Times New Roman" w:eastAsia="Consolas" w:cs="Times New Roman"/>
            <w:color w:val="000000"/>
            <w:sz w:val="24"/>
            <w:szCs w:val="24"/>
            <w:shd w:val="clear" w:fill="FFFFFF"/>
          </w:rPr>
          <w:t>=</w:t>
        </w:r>
      </w:ins>
      <w:ins w:id="2372" w:author="熊大如如" w:date="2020-03-14T17:21:07Z">
        <w:r>
          <w:rPr>
            <w:rFonts w:hint="default" w:ascii="Times New Roman" w:hAnsi="Times New Roman" w:eastAsia="Consolas" w:cs="Times New Roman"/>
            <w:color w:val="0000FF"/>
            <w:sz w:val="24"/>
            <w:szCs w:val="24"/>
            <w:shd w:val="clear" w:fill="FFFFFF"/>
          </w:rPr>
          <w:t>256</w:t>
        </w:r>
      </w:ins>
      <w:ins w:id="2373" w:author="熊大如如" w:date="2020-03-14T17:21:07Z">
        <w:r>
          <w:rPr>
            <w:rFonts w:hint="default" w:ascii="Times New Roman" w:hAnsi="Times New Roman" w:eastAsia="Consolas" w:cs="Times New Roman"/>
            <w:color w:val="000000"/>
            <w:sz w:val="24"/>
            <w:szCs w:val="24"/>
            <w:shd w:val="clear" w:fill="FFFFFF"/>
          </w:rPr>
          <w:t>)</w:t>
        </w:r>
      </w:ins>
      <w:ins w:id="2374" w:author="熊大如如" w:date="2020-03-14T17:21:07Z">
        <w:r>
          <w:rPr>
            <w:rFonts w:hint="default" w:ascii="Times New Roman" w:hAnsi="Times New Roman" w:eastAsia="Consolas" w:cs="Times New Roman"/>
            <w:color w:val="000000"/>
            <w:sz w:val="24"/>
            <w:szCs w:val="24"/>
            <w:shd w:val="clear" w:fill="FFFFFF"/>
          </w:rPr>
          <w:br w:type="textWrapping"/>
        </w:r>
      </w:ins>
      <w:ins w:id="2375" w:author="熊大如如" w:date="2020-03-14T17:21:07Z">
        <w:r>
          <w:rPr>
            <w:rFonts w:hint="default" w:ascii="Times New Roman" w:hAnsi="Times New Roman" w:eastAsia="Consolas" w:cs="Times New Roman"/>
            <w:color w:val="000000"/>
            <w:sz w:val="24"/>
            <w:szCs w:val="24"/>
            <w:shd w:val="clear" w:fill="FFFFFF"/>
          </w:rPr>
          <w:t xml:space="preserve">    u_email = models.CharField(</w:t>
        </w:r>
      </w:ins>
      <w:ins w:id="2376" w:author="熊大如如" w:date="2020-03-14T17:21:07Z">
        <w:r>
          <w:rPr>
            <w:rFonts w:hint="default" w:ascii="Times New Roman" w:hAnsi="Times New Roman" w:eastAsia="Consolas" w:cs="Times New Roman"/>
            <w:color w:val="660099"/>
            <w:sz w:val="24"/>
            <w:szCs w:val="24"/>
            <w:shd w:val="clear" w:fill="FFFFFF"/>
          </w:rPr>
          <w:t>max_length</w:t>
        </w:r>
      </w:ins>
      <w:ins w:id="2377" w:author="熊大如如" w:date="2020-03-14T17:21:07Z">
        <w:r>
          <w:rPr>
            <w:rFonts w:hint="default" w:ascii="Times New Roman" w:hAnsi="Times New Roman" w:eastAsia="Consolas" w:cs="Times New Roman"/>
            <w:color w:val="000000"/>
            <w:sz w:val="24"/>
            <w:szCs w:val="24"/>
            <w:shd w:val="clear" w:fill="FFFFFF"/>
          </w:rPr>
          <w:t>=</w:t>
        </w:r>
      </w:ins>
      <w:ins w:id="2378" w:author="熊大如如" w:date="2020-03-14T17:21:07Z">
        <w:r>
          <w:rPr>
            <w:rFonts w:hint="default" w:ascii="Times New Roman" w:hAnsi="Times New Roman" w:eastAsia="Consolas" w:cs="Times New Roman"/>
            <w:color w:val="0000FF"/>
            <w:sz w:val="24"/>
            <w:szCs w:val="24"/>
            <w:shd w:val="clear" w:fill="FFFFFF"/>
          </w:rPr>
          <w:t>64</w:t>
        </w:r>
      </w:ins>
      <w:ins w:id="2379" w:author="熊大如如" w:date="2020-03-14T17:21:07Z">
        <w:r>
          <w:rPr>
            <w:rFonts w:hint="default" w:ascii="Times New Roman" w:hAnsi="Times New Roman" w:eastAsia="Consolas" w:cs="Times New Roman"/>
            <w:color w:val="000000"/>
            <w:sz w:val="24"/>
            <w:szCs w:val="24"/>
            <w:shd w:val="clear" w:fill="FFFFFF"/>
          </w:rPr>
          <w:t>)</w:t>
        </w:r>
      </w:ins>
      <w:ins w:id="2380" w:author="熊大如如" w:date="2020-03-14T17:21:07Z">
        <w:r>
          <w:rPr>
            <w:rFonts w:hint="default" w:ascii="Times New Roman" w:hAnsi="Times New Roman" w:eastAsia="Consolas" w:cs="Times New Roman"/>
            <w:color w:val="000000"/>
            <w:sz w:val="24"/>
            <w:szCs w:val="24"/>
            <w:shd w:val="clear" w:fill="FFFFFF"/>
          </w:rPr>
          <w:br w:type="textWrapping"/>
        </w:r>
      </w:ins>
      <w:ins w:id="2381" w:author="熊大如如" w:date="2020-03-14T17:21:07Z">
        <w:r>
          <w:rPr>
            <w:rFonts w:hint="default" w:ascii="Times New Roman" w:hAnsi="Times New Roman" w:eastAsia="Consolas" w:cs="Times New Roman"/>
            <w:color w:val="000000"/>
            <w:sz w:val="24"/>
            <w:szCs w:val="24"/>
            <w:shd w:val="clear" w:fill="FFFFFF"/>
          </w:rPr>
          <w:t xml:space="preserve">    u_icon = models.ImageField(</w:t>
        </w:r>
      </w:ins>
      <w:ins w:id="2382" w:author="熊大如如" w:date="2020-03-14T17:21:07Z">
        <w:r>
          <w:rPr>
            <w:rFonts w:hint="default" w:ascii="Times New Roman" w:hAnsi="Times New Roman" w:eastAsia="Consolas" w:cs="Times New Roman"/>
            <w:color w:val="660099"/>
            <w:sz w:val="24"/>
            <w:szCs w:val="24"/>
            <w:shd w:val="clear" w:fill="FFFFFF"/>
          </w:rPr>
          <w:t>upload_to</w:t>
        </w:r>
      </w:ins>
      <w:ins w:id="2383" w:author="熊大如如" w:date="2020-03-14T17:21:07Z">
        <w:r>
          <w:rPr>
            <w:rFonts w:hint="default" w:ascii="Times New Roman" w:hAnsi="Times New Roman" w:eastAsia="Consolas" w:cs="Times New Roman"/>
            <w:color w:val="000000"/>
            <w:sz w:val="24"/>
            <w:szCs w:val="24"/>
            <w:shd w:val="clear" w:fill="FFFFFF"/>
          </w:rPr>
          <w:t>=</w:t>
        </w:r>
      </w:ins>
      <w:ins w:id="2384" w:author="熊大如如" w:date="2020-03-14T17:21:07Z">
        <w:r>
          <w:rPr>
            <w:rFonts w:hint="default" w:ascii="Times New Roman" w:hAnsi="Times New Roman" w:eastAsia="Consolas" w:cs="Times New Roman"/>
            <w:b/>
            <w:color w:val="008080"/>
            <w:sz w:val="24"/>
            <w:szCs w:val="24"/>
            <w:shd w:val="clear" w:fill="FFFFFF"/>
          </w:rPr>
          <w:t>'icons'</w:t>
        </w:r>
      </w:ins>
      <w:ins w:id="2385" w:author="熊大如如" w:date="2020-03-14T17:21:07Z">
        <w:r>
          <w:rPr>
            <w:rFonts w:hint="default" w:ascii="Times New Roman" w:hAnsi="Times New Roman" w:eastAsia="Consolas" w:cs="Times New Roman"/>
            <w:color w:val="000000"/>
            <w:sz w:val="24"/>
            <w:szCs w:val="24"/>
            <w:shd w:val="clear" w:fill="FFFFFF"/>
          </w:rPr>
          <w:t>)</w:t>
        </w:r>
      </w:ins>
      <w:ins w:id="2386" w:author="熊大如如" w:date="2020-03-14T17:21:07Z">
        <w:r>
          <w:rPr>
            <w:rFonts w:hint="default" w:ascii="Times New Roman" w:hAnsi="Times New Roman" w:eastAsia="Consolas" w:cs="Times New Roman"/>
            <w:color w:val="000000"/>
            <w:sz w:val="24"/>
            <w:szCs w:val="24"/>
            <w:shd w:val="clear" w:fill="FFFFFF"/>
          </w:rPr>
          <w:br w:type="textWrapping"/>
        </w:r>
      </w:ins>
      <w:ins w:id="2387" w:author="熊大如如" w:date="2020-03-14T17:21:07Z">
        <w:r>
          <w:rPr>
            <w:rFonts w:hint="default" w:ascii="Times New Roman" w:hAnsi="Times New Roman" w:eastAsia="Consolas" w:cs="Times New Roman"/>
            <w:color w:val="000000"/>
            <w:sz w:val="24"/>
            <w:szCs w:val="24"/>
            <w:shd w:val="clear" w:fill="FFFFFF"/>
          </w:rPr>
          <w:t xml:space="preserve">    u_token = models.CharField(</w:t>
        </w:r>
      </w:ins>
      <w:ins w:id="2388" w:author="熊大如如" w:date="2020-03-14T17:21:07Z">
        <w:r>
          <w:rPr>
            <w:rFonts w:hint="default" w:ascii="Times New Roman" w:hAnsi="Times New Roman" w:eastAsia="Consolas" w:cs="Times New Roman"/>
            <w:color w:val="660099"/>
            <w:sz w:val="24"/>
            <w:szCs w:val="24"/>
            <w:shd w:val="clear" w:fill="FFFFFF"/>
          </w:rPr>
          <w:t>max_length</w:t>
        </w:r>
      </w:ins>
      <w:ins w:id="2389" w:author="熊大如如" w:date="2020-03-14T17:21:07Z">
        <w:r>
          <w:rPr>
            <w:rFonts w:hint="default" w:ascii="Times New Roman" w:hAnsi="Times New Roman" w:eastAsia="Consolas" w:cs="Times New Roman"/>
            <w:color w:val="000000"/>
            <w:sz w:val="24"/>
            <w:szCs w:val="24"/>
            <w:shd w:val="clear" w:fill="FFFFFF"/>
          </w:rPr>
          <w:t>=</w:t>
        </w:r>
      </w:ins>
      <w:ins w:id="2390" w:author="熊大如如" w:date="2020-03-14T17:21:07Z">
        <w:r>
          <w:rPr>
            <w:rFonts w:hint="default" w:ascii="Times New Roman" w:hAnsi="Times New Roman" w:eastAsia="Consolas" w:cs="Times New Roman"/>
            <w:color w:val="0000FF"/>
            <w:sz w:val="24"/>
            <w:szCs w:val="24"/>
            <w:shd w:val="clear" w:fill="FFFFFF"/>
          </w:rPr>
          <w:t>256</w:t>
        </w:r>
      </w:ins>
      <w:ins w:id="2391" w:author="熊大如如" w:date="2020-03-14T17:21:07Z">
        <w:r>
          <w:rPr>
            <w:rFonts w:hint="default" w:ascii="Times New Roman" w:hAnsi="Times New Roman" w:eastAsia="Consolas" w:cs="Times New Roman"/>
            <w:color w:val="000000"/>
            <w:sz w:val="24"/>
            <w:szCs w:val="24"/>
            <w:shd w:val="clear" w:fill="FFFFFF"/>
          </w:rPr>
          <w:t>)</w:t>
        </w:r>
      </w:ins>
      <w:ins w:id="2392" w:author="熊大如如" w:date="2020-03-14T17:21:07Z">
        <w:r>
          <w:rPr>
            <w:rFonts w:hint="default" w:ascii="Times New Roman" w:hAnsi="Times New Roman" w:eastAsia="Consolas" w:cs="Times New Roman"/>
            <w:color w:val="000000"/>
            <w:sz w:val="24"/>
            <w:szCs w:val="24"/>
            <w:shd w:val="clear" w:fill="FFFFFF"/>
          </w:rPr>
          <w:br w:type="textWrapping"/>
        </w:r>
      </w:ins>
      <w:ins w:id="2393" w:author="熊大如如" w:date="2020-03-14T17:21:07Z">
        <w:r>
          <w:rPr>
            <w:rFonts w:hint="default" w:ascii="Times New Roman" w:hAnsi="Times New Roman" w:eastAsia="Consolas" w:cs="Times New Roman"/>
            <w:color w:val="000000"/>
            <w:sz w:val="24"/>
            <w:szCs w:val="24"/>
            <w:shd w:val="clear" w:fill="FFFFFF"/>
          </w:rPr>
          <w:br w:type="textWrapping"/>
        </w:r>
      </w:ins>
      <w:ins w:id="2394" w:author="熊大如如" w:date="2020-03-14T17:21:07Z">
        <w:r>
          <w:rPr>
            <w:rFonts w:hint="default" w:ascii="Times New Roman" w:hAnsi="Times New Roman" w:eastAsia="Consolas" w:cs="Times New Roman"/>
            <w:color w:val="000000"/>
            <w:sz w:val="24"/>
            <w:szCs w:val="24"/>
            <w:shd w:val="clear" w:fill="FFFFFF"/>
          </w:rPr>
          <w:t xml:space="preserve">    u_active = models.BooleanField(</w:t>
        </w:r>
      </w:ins>
      <w:ins w:id="2395" w:author="熊大如如" w:date="2020-03-14T17:21:07Z">
        <w:r>
          <w:rPr>
            <w:rFonts w:hint="default" w:ascii="Times New Roman" w:hAnsi="Times New Roman" w:eastAsia="Consolas" w:cs="Times New Roman"/>
            <w:color w:val="660099"/>
            <w:sz w:val="24"/>
            <w:szCs w:val="24"/>
            <w:shd w:val="clear" w:fill="FFFFFF"/>
          </w:rPr>
          <w:t>default</w:t>
        </w:r>
      </w:ins>
      <w:ins w:id="2396" w:author="熊大如如" w:date="2020-03-14T17:21:07Z">
        <w:r>
          <w:rPr>
            <w:rFonts w:hint="default" w:ascii="Times New Roman" w:hAnsi="Times New Roman" w:eastAsia="Consolas" w:cs="Times New Roman"/>
            <w:color w:val="000000"/>
            <w:sz w:val="24"/>
            <w:szCs w:val="24"/>
            <w:shd w:val="clear" w:fill="FFFFFF"/>
          </w:rPr>
          <w:t>=</w:t>
        </w:r>
      </w:ins>
      <w:ins w:id="2397" w:author="熊大如如" w:date="2020-03-14T17:21:07Z">
        <w:r>
          <w:rPr>
            <w:rFonts w:hint="default" w:ascii="Times New Roman" w:hAnsi="Times New Roman" w:eastAsia="Consolas" w:cs="Times New Roman"/>
            <w:b/>
            <w:color w:val="000080"/>
            <w:sz w:val="24"/>
            <w:szCs w:val="24"/>
            <w:shd w:val="clear" w:fill="FFFFFF"/>
          </w:rPr>
          <w:t>False</w:t>
        </w:r>
      </w:ins>
      <w:ins w:id="2398" w:author="熊大如如" w:date="2020-03-14T17:21:07Z">
        <w:r>
          <w:rPr>
            <w:rFonts w:hint="default" w:ascii="Times New Roman" w:hAnsi="Times New Roman" w:eastAsia="Consolas" w:cs="Times New Roman"/>
            <w:color w:val="000000"/>
            <w:sz w:val="24"/>
            <w:szCs w:val="24"/>
            <w:shd w:val="clear" w:fill="FFFFFF"/>
          </w:rPr>
          <w:t>)</w:t>
        </w:r>
      </w:ins>
      <w:ins w:id="2399" w:author="熊大如如" w:date="2020-03-14T17:21:07Z">
        <w:r>
          <w:rPr>
            <w:rFonts w:hint="default" w:ascii="Times New Roman" w:hAnsi="Times New Roman" w:eastAsia="Consolas" w:cs="Times New Roman"/>
            <w:color w:val="000000"/>
            <w:sz w:val="24"/>
            <w:szCs w:val="24"/>
            <w:shd w:val="clear" w:fill="FFFFFF"/>
          </w:rPr>
          <w:br w:type="textWrapping"/>
        </w:r>
      </w:ins>
      <w:ins w:id="2400" w:author="熊大如如" w:date="2020-03-14T17:21:07Z">
        <w:r>
          <w:rPr>
            <w:rFonts w:hint="default" w:ascii="Times New Roman" w:hAnsi="Times New Roman" w:eastAsia="Consolas" w:cs="Times New Roman"/>
            <w:color w:val="000000"/>
            <w:sz w:val="24"/>
            <w:szCs w:val="24"/>
            <w:shd w:val="clear" w:fill="FFFFFF"/>
          </w:rPr>
          <w:br w:type="textWrapping"/>
        </w:r>
      </w:ins>
      <w:ins w:id="2401" w:author="熊大如如" w:date="2020-03-14T17:21:07Z">
        <w:r>
          <w:rPr>
            <w:rFonts w:hint="default" w:ascii="Times New Roman" w:hAnsi="Times New Roman" w:eastAsia="Consolas" w:cs="Times New Roman"/>
            <w:color w:val="000000"/>
            <w:sz w:val="24"/>
            <w:szCs w:val="24"/>
            <w:shd w:val="clear" w:fill="FFFFFF"/>
          </w:rPr>
          <w:t xml:space="preserve">    </w:t>
        </w:r>
      </w:ins>
      <w:ins w:id="2402" w:author="熊大如如" w:date="2020-03-14T17:21:07Z">
        <w:r>
          <w:rPr>
            <w:rFonts w:hint="default" w:ascii="Times New Roman" w:hAnsi="Times New Roman" w:eastAsia="Consolas" w:cs="Times New Roman"/>
            <w:b/>
            <w:color w:val="000080"/>
            <w:sz w:val="24"/>
            <w:szCs w:val="24"/>
            <w:shd w:val="clear" w:fill="FFFFFF"/>
          </w:rPr>
          <w:t xml:space="preserve">class </w:t>
        </w:r>
      </w:ins>
      <w:ins w:id="2403" w:author="熊大如如" w:date="2020-03-14T17:21:07Z">
        <w:r>
          <w:rPr>
            <w:rFonts w:hint="default" w:ascii="Times New Roman" w:hAnsi="Times New Roman" w:eastAsia="Consolas" w:cs="Times New Roman"/>
            <w:color w:val="000000"/>
            <w:sz w:val="24"/>
            <w:szCs w:val="24"/>
            <w:shd w:val="clear" w:fill="FFFFFF"/>
          </w:rPr>
          <w:t>Meta:</w:t>
        </w:r>
      </w:ins>
      <w:ins w:id="2404" w:author="熊大如如" w:date="2020-03-14T17:21:07Z">
        <w:r>
          <w:rPr>
            <w:rFonts w:hint="default" w:ascii="Times New Roman" w:hAnsi="Times New Roman" w:eastAsia="Consolas" w:cs="Times New Roman"/>
            <w:color w:val="000000"/>
            <w:sz w:val="24"/>
            <w:szCs w:val="24"/>
            <w:shd w:val="clear" w:fill="FFFFFF"/>
          </w:rPr>
          <w:br w:type="textWrapping"/>
        </w:r>
      </w:ins>
      <w:ins w:id="2405" w:author="熊大如如" w:date="2020-03-14T17:21:07Z">
        <w:r>
          <w:rPr>
            <w:rFonts w:hint="default" w:ascii="Times New Roman" w:hAnsi="Times New Roman" w:eastAsia="Consolas" w:cs="Times New Roman"/>
            <w:color w:val="000000"/>
            <w:sz w:val="24"/>
            <w:szCs w:val="24"/>
            <w:shd w:val="clear" w:fill="FFFFFF"/>
          </w:rPr>
          <w:t xml:space="preserve">        db_table = </w:t>
        </w:r>
      </w:ins>
      <w:ins w:id="2406" w:author="熊大如如" w:date="2020-03-14T17:21:07Z">
        <w:r>
          <w:rPr>
            <w:rFonts w:hint="default" w:ascii="Times New Roman" w:hAnsi="Times New Roman" w:eastAsia="Consolas" w:cs="Times New Roman"/>
            <w:b/>
            <w:color w:val="008080"/>
            <w:sz w:val="24"/>
            <w:szCs w:val="24"/>
            <w:shd w:val="clear" w:fill="FFFFFF"/>
          </w:rPr>
          <w:t>'axf_user</w:t>
        </w:r>
      </w:ins>
      <w:ins w:id="2407" w:author="熊大如如" w:date="2020-03-14T17:21:07Z">
        <w:r>
          <w:rPr>
            <w:rFonts w:hint="default" w:ascii="Consolas" w:hAnsi="Consolas" w:eastAsia="Consolas" w:cs="Consolas"/>
            <w:b/>
            <w:color w:val="008080"/>
            <w:sz w:val="24"/>
            <w:szCs w:val="24"/>
            <w:shd w:val="clear" w:fill="FFFFFF"/>
          </w:rPr>
          <w:t>'</w:t>
        </w:r>
      </w:ins>
    </w:p>
    <w:p>
      <w:pPr>
        <w:numPr>
          <w:ilvl w:val="0"/>
          <w:numId w:val="0"/>
        </w:numPr>
        <w:snapToGrid/>
        <w:spacing w:beforeAutospacing="0" w:afterAutospacing="0" w:line="240" w:lineRule="auto"/>
        <w:ind w:left="0" w:leftChars="0" w:firstLine="480" w:firstLineChars="200"/>
        <w:jc w:val="left"/>
        <w:rPr>
          <w:rFonts w:hint="default" w:eastAsia="仿宋_GB2312"/>
          <w:sz w:val="24"/>
          <w:szCs w:val="24"/>
          <w:lang w:val="en-US" w:eastAsia="zh-CN"/>
        </w:rPr>
      </w:pPr>
    </w:p>
    <w:p>
      <w:pPr>
        <w:numPr>
          <w:ilvl w:val="-1"/>
          <w:numId w:val="0"/>
        </w:numPr>
        <w:snapToGrid/>
        <w:spacing w:beforeAutospacing="0" w:afterAutospacing="0" w:line="240" w:lineRule="auto"/>
        <w:ind w:left="0" w:leftChars="0" w:right="0" w:rightChars="0" w:firstLine="480" w:firstLineChars="200"/>
        <w:jc w:val="both"/>
        <w:outlineLvl w:val="1"/>
        <w:rPr>
          <w:rFonts w:hint="eastAsia" w:ascii="黑体" w:hAnsi="黑体" w:eastAsia="黑体" w:cs="黑体"/>
          <w:b w:val="0"/>
          <w:bCs/>
          <w:sz w:val="24"/>
          <w:szCs w:val="24"/>
          <w:lang w:val="en-US" w:eastAsia="zh-CN"/>
          <w:rPrChange w:id="2409" w:author="熊大如如" w:date="2020-04-14T20:50:15Z">
            <w:rPr>
              <w:rFonts w:hint="eastAsia" w:ascii="Times New Roman" w:eastAsia="仿宋_GB2312"/>
              <w:b/>
              <w:sz w:val="24"/>
              <w:szCs w:val="24"/>
              <w:lang w:val="en-US" w:eastAsia="zh-CN"/>
            </w:rPr>
          </w:rPrChange>
        </w:rPr>
        <w:pPrChange w:id="2408" w:author="熊大如如" w:date="2020-04-14T20:50:16Z">
          <w:pPr>
            <w:numPr>
              <w:ilvl w:val="-1"/>
              <w:numId w:val="0"/>
            </w:numPr>
            <w:snapToGrid/>
            <w:spacing w:beforeAutospacing="0" w:afterAutospacing="0" w:line="240" w:lineRule="auto"/>
            <w:ind w:left="0" w:leftChars="0" w:right="0" w:rightChars="0" w:firstLine="0" w:firstLineChars="0"/>
            <w:jc w:val="both"/>
            <w:outlineLvl w:val="1"/>
          </w:pPr>
        </w:pPrChange>
      </w:pPr>
      <w:ins w:id="2410" w:author="熊大如如" w:date="2020-04-14T20:48:10Z">
        <w:bookmarkStart w:id="184" w:name="_Toc22422"/>
        <w:bookmarkStart w:id="185" w:name="_Toc21730"/>
        <w:r>
          <w:rPr>
            <w:rFonts w:hint="eastAsia" w:ascii="黑体" w:hAnsi="黑体" w:eastAsia="黑体" w:cs="黑体"/>
            <w:b w:val="0"/>
            <w:bCs/>
            <w:sz w:val="24"/>
            <w:szCs w:val="24"/>
            <w:lang w:val="en-US" w:eastAsia="zh-CN"/>
            <w:rPrChange w:id="2411" w:author="熊大如如" w:date="2020-04-14T20:50:15Z">
              <w:rPr>
                <w:rFonts w:hint="eastAsia" w:ascii="黑体" w:hAnsi="黑体" w:eastAsia="黑体" w:cs="黑体"/>
                <w:b/>
                <w:sz w:val="24"/>
                <w:szCs w:val="24"/>
                <w:lang w:val="en-US" w:eastAsia="zh-CN"/>
              </w:rPr>
            </w:rPrChange>
          </w:rPr>
          <w:t>4</w:t>
        </w:r>
      </w:ins>
      <w:ins w:id="2412" w:author="熊大如如" w:date="2020-04-14T20:48:11Z">
        <w:r>
          <w:rPr>
            <w:rFonts w:hint="eastAsia" w:ascii="黑体" w:hAnsi="黑体" w:eastAsia="黑体" w:cs="黑体"/>
            <w:b w:val="0"/>
            <w:bCs/>
            <w:sz w:val="24"/>
            <w:szCs w:val="24"/>
            <w:lang w:val="en-US" w:eastAsia="zh-CN"/>
            <w:rPrChange w:id="2413" w:author="熊大如如" w:date="2020-04-14T20:50:15Z">
              <w:rPr>
                <w:rFonts w:hint="eastAsia" w:ascii="黑体" w:hAnsi="黑体" w:eastAsia="黑体" w:cs="黑体"/>
                <w:b/>
                <w:sz w:val="24"/>
                <w:szCs w:val="24"/>
                <w:lang w:val="en-US" w:eastAsia="zh-CN"/>
              </w:rPr>
            </w:rPrChange>
          </w:rPr>
          <w:t>.3.3</w:t>
        </w:r>
      </w:ins>
      <w:ins w:id="2414" w:author="熊大如如" w:date="2020-03-13T16:36:00Z">
        <w:r>
          <w:rPr>
            <w:rFonts w:hint="eastAsia" w:ascii="黑体" w:hAnsi="黑体" w:eastAsia="黑体" w:cs="黑体"/>
            <w:b w:val="0"/>
            <w:bCs/>
            <w:sz w:val="24"/>
            <w:szCs w:val="24"/>
            <w:lang w:val="en-US" w:eastAsia="zh-CN"/>
            <w:rPrChange w:id="2415" w:author="熊大如如" w:date="2020-04-14T20:50:15Z">
              <w:rPr>
                <w:rFonts w:hint="eastAsia" w:eastAsia="仿宋_GB2312"/>
                <w:b/>
                <w:sz w:val="24"/>
                <w:szCs w:val="24"/>
                <w:lang w:val="en-US" w:eastAsia="zh-CN"/>
              </w:rPr>
            </w:rPrChange>
          </w:rPr>
          <w:t xml:space="preserve"> </w:t>
        </w:r>
      </w:ins>
      <w:r>
        <w:rPr>
          <w:rFonts w:hint="eastAsia" w:ascii="黑体" w:hAnsi="黑体" w:eastAsia="黑体" w:cs="黑体"/>
          <w:b w:val="0"/>
          <w:bCs/>
          <w:sz w:val="24"/>
          <w:szCs w:val="24"/>
          <w:lang w:val="en-US" w:eastAsia="zh-CN"/>
          <w:rPrChange w:id="2416" w:author="熊大如如" w:date="2020-04-14T20:50:15Z">
            <w:rPr>
              <w:rFonts w:hint="eastAsia" w:ascii="Times New Roman" w:eastAsia="仿宋_GB2312"/>
              <w:b/>
              <w:sz w:val="24"/>
              <w:szCs w:val="24"/>
              <w:lang w:val="en-US" w:eastAsia="zh-CN"/>
            </w:rPr>
          </w:rPrChange>
        </w:rPr>
        <w:t>注册功能的初步完成</w:t>
      </w:r>
      <w:bookmarkEnd w:id="184"/>
      <w:bookmarkEnd w:id="185"/>
    </w:p>
    <w:p>
      <w:pPr>
        <w:numPr>
          <w:ilvl w:val="0"/>
          <w:numId w:val="0"/>
        </w:numPr>
        <w:snapToGrid/>
        <w:spacing w:beforeAutospacing="0" w:afterAutospacing="0" w:line="240" w:lineRule="auto"/>
        <w:ind w:left="0" w:leftChars="0" w:firstLine="480" w:firstLineChars="200"/>
        <w:jc w:val="left"/>
        <w:rPr>
          <w:rFonts w:hint="eastAsia" w:ascii="Times New Roman" w:eastAsia="仿宋_GB2312"/>
          <w:sz w:val="24"/>
          <w:szCs w:val="24"/>
          <w:lang w:val="en-US" w:eastAsia="zh-CN"/>
        </w:rPr>
      </w:pPr>
      <w:r>
        <w:rPr>
          <w:rFonts w:hint="eastAsia" w:ascii="Times New Roman" w:eastAsia="仿宋_GB2312"/>
          <w:sz w:val="24"/>
          <w:szCs w:val="24"/>
          <w:lang w:val="en-US" w:eastAsia="zh-CN"/>
        </w:rPr>
        <w:t>我们在后端的用户接口判断是GET还是POST请求，GET请求我们暂且不管，当请求时POST时，我们把页面POST请求的数据通过request.POST.get()来获取，然后再用实例化的用户模型来保存数据，即用User.sava()来保存数据至数据库。</w:t>
      </w:r>
    </w:p>
    <w:p>
      <w:pPr>
        <w:numPr>
          <w:ilvl w:val="-1"/>
          <w:numId w:val="0"/>
        </w:numPr>
        <w:snapToGrid/>
        <w:spacing w:beforeAutospacing="0" w:afterAutospacing="0" w:line="240" w:lineRule="auto"/>
        <w:ind w:left="0" w:leftChars="0" w:right="0" w:rightChars="0" w:firstLine="0" w:firstLineChars="0"/>
        <w:jc w:val="both"/>
        <w:outlineLvl w:val="1"/>
        <w:rPr>
          <w:rFonts w:hint="eastAsia" w:ascii="Times New Roman" w:eastAsia="仿宋_GB2312"/>
          <w:b w:val="0"/>
          <w:bCs/>
          <w:sz w:val="24"/>
          <w:szCs w:val="24"/>
          <w:lang w:val="en-US" w:eastAsia="zh-CN"/>
          <w:rPrChange w:id="2418" w:author="熊大如如" w:date="2020-04-14T20:50:19Z">
            <w:rPr>
              <w:rFonts w:hint="eastAsia" w:ascii="Times New Roman" w:eastAsia="仿宋_GB2312"/>
              <w:b/>
              <w:sz w:val="24"/>
              <w:szCs w:val="24"/>
              <w:lang w:val="en-US" w:eastAsia="zh-CN"/>
            </w:rPr>
          </w:rPrChange>
        </w:rPr>
        <w:pPrChange w:id="2417" w:author="熊大如如" w:date="2020-04-14T20:51:33Z">
          <w:pPr>
            <w:numPr>
              <w:ilvl w:val="-1"/>
              <w:numId w:val="0"/>
            </w:numPr>
            <w:snapToGrid/>
            <w:spacing w:beforeAutospacing="0" w:afterAutospacing="0" w:line="240" w:lineRule="auto"/>
            <w:ind w:left="0" w:leftChars="0" w:right="0" w:rightChars="0" w:firstLine="0" w:firstLineChars="0"/>
            <w:jc w:val="both"/>
            <w:outlineLvl w:val="1"/>
          </w:pPr>
        </w:pPrChange>
      </w:pPr>
      <w:ins w:id="2419" w:author="熊大如如" w:date="2020-04-14T20:48:14Z">
        <w:bookmarkStart w:id="186" w:name="_Toc20741"/>
        <w:bookmarkStart w:id="187" w:name="_Toc6635"/>
        <w:r>
          <w:rPr>
            <w:rFonts w:hint="eastAsia" w:ascii="黑体" w:hAnsi="黑体" w:eastAsia="黑体" w:cs="黑体"/>
            <w:b w:val="0"/>
            <w:bCs/>
            <w:sz w:val="24"/>
            <w:szCs w:val="24"/>
            <w:lang w:val="en-US" w:eastAsia="zh-CN"/>
            <w:rPrChange w:id="2420" w:author="熊大如如" w:date="2020-04-14T20:50:19Z">
              <w:rPr>
                <w:rFonts w:hint="eastAsia" w:ascii="黑体" w:hAnsi="黑体" w:eastAsia="黑体" w:cs="黑体"/>
                <w:b/>
                <w:sz w:val="24"/>
                <w:szCs w:val="24"/>
                <w:lang w:val="en-US" w:eastAsia="zh-CN"/>
              </w:rPr>
            </w:rPrChange>
          </w:rPr>
          <w:t>4</w:t>
        </w:r>
      </w:ins>
      <w:ins w:id="2421" w:author="熊大如如" w:date="2020-04-14T20:48:15Z">
        <w:r>
          <w:rPr>
            <w:rFonts w:hint="eastAsia" w:ascii="黑体" w:hAnsi="黑体" w:eastAsia="黑体" w:cs="黑体"/>
            <w:b w:val="0"/>
            <w:bCs/>
            <w:sz w:val="24"/>
            <w:szCs w:val="24"/>
            <w:lang w:val="en-US" w:eastAsia="zh-CN"/>
            <w:rPrChange w:id="2422" w:author="熊大如如" w:date="2020-04-14T20:50:19Z">
              <w:rPr>
                <w:rFonts w:hint="eastAsia" w:ascii="黑体" w:hAnsi="黑体" w:eastAsia="黑体" w:cs="黑体"/>
                <w:b/>
                <w:sz w:val="24"/>
                <w:szCs w:val="24"/>
                <w:lang w:val="en-US" w:eastAsia="zh-CN"/>
              </w:rPr>
            </w:rPrChange>
          </w:rPr>
          <w:t>.</w:t>
        </w:r>
      </w:ins>
      <w:ins w:id="2423" w:author="熊大如如" w:date="2020-04-14T20:48:16Z">
        <w:r>
          <w:rPr>
            <w:rFonts w:hint="eastAsia" w:ascii="黑体" w:hAnsi="黑体" w:eastAsia="黑体" w:cs="黑体"/>
            <w:b w:val="0"/>
            <w:bCs/>
            <w:sz w:val="24"/>
            <w:szCs w:val="24"/>
            <w:lang w:val="en-US" w:eastAsia="zh-CN"/>
            <w:rPrChange w:id="2424" w:author="熊大如如" w:date="2020-04-14T20:50:19Z">
              <w:rPr>
                <w:rFonts w:hint="eastAsia" w:ascii="黑体" w:hAnsi="黑体" w:eastAsia="黑体" w:cs="黑体"/>
                <w:b/>
                <w:sz w:val="24"/>
                <w:szCs w:val="24"/>
                <w:lang w:val="en-US" w:eastAsia="zh-CN"/>
              </w:rPr>
            </w:rPrChange>
          </w:rPr>
          <w:t>3.</w:t>
        </w:r>
      </w:ins>
      <w:ins w:id="2425" w:author="熊大如如" w:date="2020-04-14T20:48:17Z">
        <w:r>
          <w:rPr>
            <w:rFonts w:hint="eastAsia" w:ascii="黑体" w:hAnsi="黑体" w:eastAsia="黑体" w:cs="黑体"/>
            <w:b w:val="0"/>
            <w:bCs/>
            <w:sz w:val="24"/>
            <w:szCs w:val="24"/>
            <w:lang w:val="en-US" w:eastAsia="zh-CN"/>
            <w:rPrChange w:id="2426" w:author="熊大如如" w:date="2020-04-14T20:50:19Z">
              <w:rPr>
                <w:rFonts w:hint="eastAsia" w:ascii="黑体" w:hAnsi="黑体" w:eastAsia="黑体" w:cs="黑体"/>
                <w:b/>
                <w:sz w:val="24"/>
                <w:szCs w:val="24"/>
                <w:lang w:val="en-US" w:eastAsia="zh-CN"/>
              </w:rPr>
            </w:rPrChange>
          </w:rPr>
          <w:t>4</w:t>
        </w:r>
      </w:ins>
      <w:r>
        <w:rPr>
          <w:rFonts w:hint="eastAsia" w:ascii="黑体" w:hAnsi="黑体" w:eastAsia="黑体" w:cs="黑体"/>
          <w:b w:val="0"/>
          <w:bCs/>
          <w:sz w:val="24"/>
          <w:szCs w:val="24"/>
          <w:lang w:val="en-US" w:eastAsia="zh-CN"/>
          <w:rPrChange w:id="2427" w:author="熊大如如" w:date="2020-04-14T20:50:19Z">
            <w:rPr>
              <w:rFonts w:hint="eastAsia" w:ascii="Times New Roman" w:eastAsia="仿宋_GB2312"/>
              <w:b/>
              <w:sz w:val="24"/>
              <w:szCs w:val="24"/>
              <w:lang w:val="en-US" w:eastAsia="zh-CN"/>
            </w:rPr>
          </w:rPrChange>
        </w:rPr>
        <w:t>注册页面的完善</w:t>
      </w:r>
      <w:bookmarkEnd w:id="186"/>
      <w:bookmarkEnd w:id="187"/>
    </w:p>
    <w:p>
      <w:pPr>
        <w:numPr>
          <w:ilvl w:val="0"/>
          <w:numId w:val="0"/>
        </w:numPr>
        <w:snapToGrid/>
        <w:spacing w:beforeAutospacing="0" w:afterAutospacing="0" w:line="240" w:lineRule="auto"/>
        <w:ind w:left="0" w:leftChars="0" w:firstLine="480" w:firstLineChars="200"/>
        <w:jc w:val="left"/>
        <w:rPr>
          <w:rFonts w:hint="eastAsia" w:ascii="Times New Roman" w:hAnsi="宋体" w:eastAsia="仿宋_GB2312" w:cs="宋体"/>
          <w:sz w:val="24"/>
          <w:szCs w:val="24"/>
          <w:lang w:val="en-US" w:eastAsia="zh-CN"/>
        </w:rPr>
      </w:pPr>
      <w:r>
        <w:rPr>
          <w:rFonts w:hint="eastAsia" w:ascii="Times New Roman" w:eastAsia="仿宋_GB2312"/>
          <w:sz w:val="24"/>
          <w:szCs w:val="24"/>
          <w:lang w:val="en-US" w:eastAsia="zh-CN"/>
        </w:rPr>
        <w:t>现在我们的注册页面已经初步构建好了，但是还是有一些BUG。例如当我们注册时如果用户名重复的话就不好了，因此我们要在用JS来判断用户名是否重复</w:t>
      </w:r>
      <w:r>
        <w:rPr>
          <w:rFonts w:hint="eastAsia" w:ascii="Times New Roman" w:hAnsi="宋体" w:eastAsia="仿宋_GB2312" w:cs="宋体"/>
          <w:sz w:val="24"/>
          <w:szCs w:val="24"/>
          <w:lang w:val="en-US" w:eastAsia="zh-CN"/>
        </w:rPr>
        <w:t>以及两次输入的密码是否一致。</w:t>
      </w:r>
    </w:p>
    <w:p>
      <w:pPr>
        <w:numPr>
          <w:ilvl w:val="0"/>
          <w:numId w:val="0"/>
        </w:numPr>
        <w:snapToGrid/>
        <w:spacing w:beforeAutospacing="0" w:afterAutospacing="0" w:line="240" w:lineRule="auto"/>
        <w:ind w:left="0" w:leftChars="0" w:firstLine="480" w:firstLineChars="200"/>
        <w:jc w:val="left"/>
        <w:rPr>
          <w:del w:id="2428" w:author="熊大如如" w:date="2020-04-14T20:50:34Z"/>
          <w:rFonts w:hint="eastAsia" w:ascii="Times New Roman" w:eastAsia="仿宋_GB2312"/>
          <w:sz w:val="24"/>
          <w:szCs w:val="24"/>
          <w:lang w:val="en-US" w:eastAsia="zh-CN"/>
        </w:rPr>
      </w:pPr>
      <w:r>
        <w:rPr>
          <w:rFonts w:hint="eastAsia" w:ascii="Times New Roman" w:hAnsi="宋体" w:eastAsia="仿宋_GB2312" w:cs="宋体"/>
          <w:sz w:val="24"/>
          <w:szCs w:val="24"/>
          <w:lang w:val="en-US" w:eastAsia="zh-CN"/>
        </w:rPr>
        <w:t>我们先在后端接口写出检查姓名的接口，然后在JS中利用getJson来先分析接口URL，然后再把数据在前端接口显示出来，密码也是如此，我们在后端接口写出检验密码</w:t>
      </w:r>
      <w:r>
        <w:rPr>
          <w:rFonts w:hint="eastAsia" w:ascii="Times New Roman" w:eastAsia="仿宋_GB2312"/>
          <w:sz w:val="24"/>
          <w:szCs w:val="24"/>
          <w:lang w:val="en-US" w:eastAsia="zh-CN"/>
        </w:rPr>
        <w:t>的接口，然后利用JS显示出来，这样，我们就完成了注册页面的完善。</w:t>
      </w:r>
    </w:p>
    <w:p>
      <w:pPr>
        <w:numPr>
          <w:ilvl w:val="0"/>
          <w:numId w:val="0"/>
        </w:numPr>
        <w:snapToGrid/>
        <w:spacing w:beforeAutospacing="0" w:afterAutospacing="0" w:line="240" w:lineRule="auto"/>
        <w:ind w:left="0" w:leftChars="0" w:firstLine="480" w:firstLineChars="200"/>
        <w:jc w:val="left"/>
        <w:rPr>
          <w:rFonts w:hint="eastAsia" w:ascii="Times New Roman" w:eastAsia="仿宋_GB2312"/>
          <w:sz w:val="24"/>
          <w:szCs w:val="24"/>
          <w:lang w:val="en-US" w:eastAsia="zh-CN"/>
        </w:rPr>
        <w:pPrChange w:id="2429" w:author="熊大如如" w:date="2020-04-14T20:50:34Z">
          <w:pPr>
            <w:numPr>
              <w:ilvl w:val="0"/>
              <w:numId w:val="0"/>
            </w:numPr>
            <w:snapToGrid/>
            <w:spacing w:beforeAutospacing="0" w:afterAutospacing="0" w:line="240" w:lineRule="auto"/>
            <w:ind w:left="0" w:leftChars="0" w:firstLine="0" w:firstLineChars="0"/>
            <w:jc w:val="left"/>
          </w:pPr>
        </w:pPrChange>
      </w:pPr>
    </w:p>
    <w:p>
      <w:pPr>
        <w:numPr>
          <w:ilvl w:val="0"/>
          <w:numId w:val="0"/>
        </w:numPr>
        <w:snapToGrid/>
        <w:spacing w:beforeAutospacing="0" w:afterAutospacing="0" w:line="240" w:lineRule="auto"/>
        <w:ind w:leftChars="0" w:right="0" w:rightChars="0" w:firstLine="8503" w:firstLineChars="3543"/>
        <w:jc w:val="both"/>
        <w:outlineLvl w:val="1"/>
        <w:rPr>
          <w:del w:id="2431" w:author="熊大如如" w:date="2020-04-14T20:51:07Z"/>
          <w:rFonts w:hint="default" w:ascii="黑体" w:hAnsi="黑体" w:eastAsia="黑体" w:cs="黑体"/>
          <w:b w:val="0"/>
          <w:bCs/>
          <w:sz w:val="24"/>
          <w:szCs w:val="24"/>
          <w:lang w:val="en-US" w:eastAsia="zh-CN"/>
          <w:rPrChange w:id="2432" w:author="熊大如如" w:date="2020-04-14T20:50:24Z">
            <w:rPr>
              <w:del w:id="2433" w:author="熊大如如" w:date="2020-04-14T20:51:07Z"/>
              <w:rFonts w:hint="default" w:ascii="Times New Roman" w:hAnsi="黑体" w:eastAsia="黑体" w:cs="黑体"/>
              <w:b/>
              <w:bCs/>
              <w:sz w:val="28"/>
              <w:szCs w:val="28"/>
              <w:lang w:val="en-US" w:eastAsia="zh-CN"/>
            </w:rPr>
          </w:rPrChange>
        </w:rPr>
        <w:pPrChange w:id="2430" w:author="熊大如如" w:date="2020-04-14T20:51:26Z">
          <w:pPr>
            <w:numPr>
              <w:ilvl w:val="0"/>
              <w:numId w:val="0"/>
            </w:numPr>
            <w:snapToGrid/>
            <w:spacing w:beforeAutospacing="0" w:afterAutospacing="0" w:line="240" w:lineRule="auto"/>
            <w:ind w:leftChars="0" w:right="0" w:rightChars="0"/>
            <w:jc w:val="both"/>
            <w:outlineLvl w:val="1"/>
          </w:pPr>
        </w:pPrChange>
      </w:pPr>
      <w:del w:id="2434" w:author="熊大如如" w:date="2020-04-14T20:51:07Z">
        <w:bookmarkStart w:id="188" w:name="_Toc11788"/>
        <w:bookmarkStart w:id="189" w:name="_Toc22771"/>
        <w:bookmarkStart w:id="190" w:name="_Toc14649"/>
        <w:bookmarkStart w:id="191" w:name="_Toc23764"/>
        <w:bookmarkStart w:id="192" w:name="_Toc67"/>
        <w:bookmarkStart w:id="193" w:name="_Toc32264"/>
        <w:r>
          <w:rPr>
            <w:rFonts w:hint="default" w:ascii="黑体" w:hAnsi="黑体" w:eastAsia="黑体" w:cs="黑体"/>
            <w:b w:val="0"/>
            <w:bCs/>
            <w:sz w:val="24"/>
            <w:szCs w:val="24"/>
            <w:highlight w:val="none"/>
            <w:lang w:val="en-US" w:eastAsia="zh-CN"/>
            <w:rPrChange w:id="2435" w:author="熊大如如" w:date="2020-04-14T20:50:24Z">
              <w:rPr>
                <w:rFonts w:hint="default" w:ascii="黑体" w:hAnsi="黑体" w:eastAsia="黑体" w:cs="黑体"/>
                <w:b/>
                <w:bCs/>
                <w:sz w:val="28"/>
                <w:szCs w:val="28"/>
                <w:highlight w:val="none"/>
                <w:lang w:val="en-US" w:eastAsia="zh-CN"/>
              </w:rPr>
            </w:rPrChange>
          </w:rPr>
          <w:delText>七</w:delText>
        </w:r>
      </w:del>
      <w:del w:id="2436" w:author="熊大如如" w:date="2020-04-14T20:51:07Z">
        <w:r>
          <w:rPr>
            <w:rFonts w:hint="default" w:ascii="黑体" w:hAnsi="黑体" w:eastAsia="黑体" w:cs="黑体"/>
            <w:b w:val="0"/>
            <w:bCs/>
            <w:sz w:val="24"/>
            <w:szCs w:val="24"/>
            <w:highlight w:val="none"/>
            <w:lang w:val="en-US" w:eastAsia="zh-CN"/>
            <w:rPrChange w:id="2437" w:author="熊大如如" w:date="2020-04-14T20:50:24Z">
              <w:rPr>
                <w:rFonts w:hint="default" w:hAnsi="黑体" w:eastAsia="黑体" w:cs="黑体"/>
                <w:b/>
                <w:bCs/>
                <w:sz w:val="28"/>
                <w:szCs w:val="28"/>
                <w:highlight w:val="none"/>
                <w:lang w:val="en-US" w:eastAsia="zh-CN"/>
              </w:rPr>
            </w:rPrChange>
          </w:rPr>
          <w:delText>、</w:delText>
        </w:r>
      </w:del>
      <w:del w:id="2438" w:author="熊大如如" w:date="2020-04-14T20:51:07Z">
        <w:r>
          <w:rPr>
            <w:rFonts w:hint="default" w:ascii="黑体" w:hAnsi="黑体" w:eastAsia="黑体" w:cs="黑体"/>
            <w:b w:val="0"/>
            <w:bCs/>
            <w:sz w:val="24"/>
            <w:szCs w:val="24"/>
            <w:highlight w:val="none"/>
            <w:lang w:val="en-US" w:eastAsia="zh-CN"/>
            <w:rPrChange w:id="2439" w:author="熊大如如" w:date="2020-04-14T20:50:24Z">
              <w:rPr>
                <w:rFonts w:hint="default" w:ascii="Times New Roman" w:hAnsi="黑体" w:eastAsia="黑体" w:cs="黑体"/>
                <w:b/>
                <w:bCs/>
                <w:sz w:val="28"/>
                <w:szCs w:val="28"/>
                <w:highlight w:val="none"/>
                <w:lang w:val="en-US" w:eastAsia="zh-CN"/>
              </w:rPr>
            </w:rPrChange>
          </w:rPr>
          <w:delText>登录页面</w:delText>
        </w:r>
      </w:del>
      <w:del w:id="2440" w:author="熊大如如" w:date="2020-04-14T20:51:07Z">
        <w:r>
          <w:rPr>
            <w:rFonts w:hint="default" w:ascii="黑体" w:hAnsi="黑体" w:eastAsia="黑体" w:cs="黑体"/>
            <w:b w:val="0"/>
            <w:bCs/>
            <w:sz w:val="24"/>
            <w:szCs w:val="24"/>
            <w:lang w:val="en-US" w:eastAsia="zh-CN"/>
            <w:rPrChange w:id="2441" w:author="熊大如如" w:date="2020-04-14T20:50:24Z">
              <w:rPr>
                <w:rFonts w:hint="default" w:ascii="Times New Roman" w:hAnsi="黑体" w:eastAsia="黑体" w:cs="黑体"/>
                <w:b/>
                <w:bCs/>
                <w:sz w:val="28"/>
                <w:szCs w:val="28"/>
                <w:lang w:val="en-US" w:eastAsia="zh-CN"/>
              </w:rPr>
            </w:rPrChange>
          </w:rPr>
          <w:delText>的完成</w:delText>
        </w:r>
        <w:bookmarkEnd w:id="188"/>
        <w:bookmarkEnd w:id="189"/>
        <w:bookmarkEnd w:id="190"/>
        <w:bookmarkEnd w:id="191"/>
        <w:bookmarkEnd w:id="192"/>
        <w:bookmarkEnd w:id="193"/>
      </w:del>
    </w:p>
    <w:p>
      <w:pPr>
        <w:numPr>
          <w:ilvl w:val="0"/>
          <w:numId w:val="0"/>
        </w:numPr>
        <w:snapToGrid/>
        <w:spacing w:beforeAutospacing="0" w:afterAutospacing="0" w:line="240" w:lineRule="auto"/>
        <w:ind w:left="0" w:leftChars="0" w:right="0" w:rightChars="0" w:firstLine="0" w:firstLineChars="0"/>
        <w:jc w:val="both"/>
        <w:outlineLvl w:val="1"/>
        <w:rPr>
          <w:rFonts w:hint="eastAsia" w:ascii="黑体" w:hAnsi="黑体" w:eastAsia="黑体" w:cs="黑体"/>
          <w:b w:val="0"/>
          <w:bCs/>
          <w:sz w:val="24"/>
          <w:szCs w:val="24"/>
          <w:lang w:val="en-US" w:eastAsia="zh-CN"/>
          <w:rPrChange w:id="2442" w:author="熊大如如" w:date="2020-04-14T20:50:24Z">
            <w:rPr>
              <w:rFonts w:hint="default" w:ascii="Times New Roman" w:hAnsi="宋体" w:eastAsia="仿宋_GB2312" w:cs="宋体"/>
              <w:b/>
              <w:bCs w:val="0"/>
              <w:sz w:val="24"/>
              <w:szCs w:val="24"/>
              <w:lang w:val="en-US" w:eastAsia="zh-CN"/>
            </w:rPr>
          </w:rPrChange>
        </w:rPr>
      </w:pPr>
      <w:del w:id="2443" w:author="熊大如如" w:date="2020-04-14T20:51:07Z">
        <w:bookmarkStart w:id="194" w:name="_Toc7064"/>
        <w:bookmarkStart w:id="195" w:name="_Toc2165"/>
        <w:r>
          <w:rPr>
            <w:rFonts w:hint="default" w:ascii="黑体" w:hAnsi="黑体" w:eastAsia="黑体" w:cs="黑体"/>
            <w:b w:val="0"/>
            <w:bCs/>
            <w:sz w:val="24"/>
            <w:szCs w:val="24"/>
            <w:lang w:val="en-US" w:eastAsia="zh-CN"/>
            <w:rPrChange w:id="2444" w:author="熊大如如" w:date="2020-04-14T20:50:24Z">
              <w:rPr>
                <w:rFonts w:hint="default" w:ascii="Times New Roman" w:hAnsi="宋体" w:eastAsia="仿宋_GB2312" w:cs="宋体"/>
                <w:b/>
                <w:bCs w:val="0"/>
                <w:sz w:val="24"/>
                <w:szCs w:val="24"/>
                <w:lang w:val="en-US" w:eastAsia="zh-CN"/>
              </w:rPr>
            </w:rPrChange>
          </w:rPr>
          <w:delText>（一）</w:delText>
        </w:r>
      </w:del>
      <w:ins w:id="2445" w:author="熊大如如" w:date="2020-04-14T20:51:07Z">
        <w:r>
          <w:rPr>
            <w:rFonts w:hint="eastAsia" w:ascii="黑体" w:hAnsi="黑体" w:eastAsia="黑体" w:cs="黑体"/>
            <w:b w:val="0"/>
            <w:bCs/>
            <w:sz w:val="24"/>
            <w:szCs w:val="24"/>
            <w:highlight w:val="none"/>
            <w:lang w:val="en-US" w:eastAsia="zh-CN"/>
          </w:rPr>
          <w:t>4.3.</w:t>
        </w:r>
      </w:ins>
      <w:ins w:id="2446" w:author="熊大如如" w:date="2020-04-14T20:51:08Z">
        <w:r>
          <w:rPr>
            <w:rFonts w:hint="eastAsia" w:ascii="黑体" w:hAnsi="黑体" w:eastAsia="黑体" w:cs="黑体"/>
            <w:b w:val="0"/>
            <w:bCs/>
            <w:sz w:val="24"/>
            <w:szCs w:val="24"/>
            <w:highlight w:val="none"/>
            <w:lang w:val="en-US" w:eastAsia="zh-CN"/>
          </w:rPr>
          <w:t>5</w:t>
        </w:r>
      </w:ins>
      <w:r>
        <w:rPr>
          <w:rFonts w:hint="eastAsia" w:ascii="黑体" w:hAnsi="黑体" w:eastAsia="黑体" w:cs="黑体"/>
          <w:b w:val="0"/>
          <w:bCs/>
          <w:sz w:val="24"/>
          <w:szCs w:val="24"/>
          <w:highlight w:val="none"/>
          <w:lang w:val="en-US" w:eastAsia="zh-CN"/>
          <w:rPrChange w:id="2447" w:author="熊大如如" w:date="2020-04-14T20:50:24Z">
            <w:rPr>
              <w:rFonts w:hint="eastAsia" w:ascii="Times New Roman" w:hAnsi="宋体" w:eastAsia="仿宋_GB2312" w:cs="宋体"/>
              <w:b/>
              <w:bCs w:val="0"/>
              <w:sz w:val="24"/>
              <w:szCs w:val="24"/>
              <w:highlight w:val="none"/>
              <w:lang w:val="en-US" w:eastAsia="zh-CN"/>
            </w:rPr>
          </w:rPrChange>
        </w:rPr>
        <w:t>登录界面</w:t>
      </w:r>
      <w:r>
        <w:rPr>
          <w:rFonts w:hint="eastAsia" w:ascii="黑体" w:hAnsi="黑体" w:eastAsia="黑体" w:cs="黑体"/>
          <w:b w:val="0"/>
          <w:bCs/>
          <w:sz w:val="24"/>
          <w:szCs w:val="24"/>
          <w:lang w:val="en-US" w:eastAsia="zh-CN"/>
          <w:rPrChange w:id="2448" w:author="熊大如如" w:date="2020-04-14T20:50:24Z">
            <w:rPr>
              <w:rFonts w:hint="eastAsia" w:ascii="Times New Roman" w:hAnsi="宋体" w:eastAsia="仿宋_GB2312" w:cs="宋体"/>
              <w:b/>
              <w:bCs w:val="0"/>
              <w:sz w:val="24"/>
              <w:szCs w:val="24"/>
              <w:lang w:val="en-US" w:eastAsia="zh-CN"/>
            </w:rPr>
          </w:rPrChange>
        </w:rPr>
        <w:t>的HTML页面构建</w:t>
      </w:r>
      <w:bookmarkEnd w:id="194"/>
      <w:bookmarkEnd w:id="195"/>
    </w:p>
    <w:p>
      <w:pPr>
        <w:snapToGrid/>
        <w:spacing w:beforeAutospacing="0" w:afterAutospacing="0" w:line="240" w:lineRule="auto"/>
        <w:ind w:left="0" w:leftChars="0" w:firstLine="480" w:firstLineChars="200"/>
        <w:rPr>
          <w:rFonts w:hint="eastAsia" w:ascii="Times New Roman" w:eastAsia="仿宋_GB2312"/>
          <w:sz w:val="24"/>
          <w:szCs w:val="24"/>
          <w:lang w:val="en-US" w:eastAsia="zh-CN"/>
        </w:rPr>
      </w:pPr>
      <w:r>
        <w:rPr>
          <w:rFonts w:hint="eastAsia" w:ascii="Times New Roman" w:eastAsia="仿宋_GB2312"/>
          <w:sz w:val="24"/>
          <w:szCs w:val="24"/>
          <w:highlight w:val="none"/>
          <w:lang w:val="en-US" w:eastAsia="zh-CN"/>
        </w:rPr>
        <w:t>登录界面</w:t>
      </w:r>
      <w:r>
        <w:rPr>
          <w:rFonts w:hint="eastAsia" w:ascii="Times New Roman" w:eastAsia="仿宋_GB2312"/>
          <w:sz w:val="24"/>
          <w:szCs w:val="24"/>
          <w:lang w:val="en-US" w:eastAsia="zh-CN"/>
        </w:rPr>
        <w:t>的构建不需要多少的逻辑，我们直接在静态</w:t>
      </w:r>
      <w:r>
        <w:rPr>
          <w:rFonts w:hint="eastAsia" w:ascii="Times New Roman" w:eastAsia="仿宋_GB2312"/>
          <w:sz w:val="24"/>
          <w:szCs w:val="24"/>
          <w:highlight w:val="none"/>
          <w:lang w:val="en-US" w:eastAsia="zh-CN"/>
        </w:rPr>
        <w:t>文件</w:t>
      </w:r>
      <w:r>
        <w:rPr>
          <w:rFonts w:hint="eastAsia" w:ascii="Times New Roman" w:eastAsia="仿宋_GB2312"/>
          <w:sz w:val="24"/>
          <w:szCs w:val="24"/>
          <w:lang w:val="en-US" w:eastAsia="zh-CN"/>
        </w:rPr>
        <w:t>夹下写出login.html即</w:t>
      </w:r>
      <w:r>
        <w:rPr>
          <w:rFonts w:hint="eastAsia" w:ascii="Times New Roman" w:eastAsia="仿宋_GB2312"/>
          <w:sz w:val="24"/>
          <w:szCs w:val="24"/>
          <w:highlight w:val="none"/>
          <w:lang w:val="en-US" w:eastAsia="zh-CN"/>
        </w:rPr>
        <w:t>登录页面</w:t>
      </w:r>
      <w:r>
        <w:rPr>
          <w:rFonts w:hint="eastAsia" w:ascii="Times New Roman" w:eastAsia="仿宋_GB2312"/>
          <w:sz w:val="24"/>
          <w:szCs w:val="24"/>
          <w:lang w:val="en-US" w:eastAsia="zh-CN"/>
        </w:rPr>
        <w:t>，出来必须的姓名和密码验证之外，我们还可以添加验证码验证，在百度搜索验证码的代码即可。</w:t>
      </w:r>
    </w:p>
    <w:p>
      <w:pPr>
        <w:numPr>
          <w:ilvl w:val="-1"/>
          <w:numId w:val="0"/>
        </w:numPr>
        <w:snapToGrid/>
        <w:spacing w:beforeAutospacing="0" w:afterAutospacing="0" w:line="240" w:lineRule="auto"/>
        <w:ind w:left="0" w:leftChars="0" w:right="0" w:rightChars="0" w:firstLine="0" w:firstLineChars="0"/>
        <w:jc w:val="both"/>
        <w:outlineLvl w:val="1"/>
        <w:rPr>
          <w:rFonts w:hint="eastAsia" w:ascii="黑体" w:hAnsi="黑体" w:eastAsia="黑体" w:cs="黑体"/>
          <w:b w:val="0"/>
          <w:bCs/>
          <w:sz w:val="24"/>
          <w:szCs w:val="24"/>
          <w:lang w:val="en-US" w:eastAsia="zh-CN"/>
          <w:rPrChange w:id="2450" w:author="熊大如如" w:date="2020-04-14T20:50:42Z">
            <w:rPr>
              <w:rFonts w:hint="eastAsia" w:ascii="Times New Roman" w:eastAsia="仿宋_GB2312"/>
              <w:b/>
              <w:sz w:val="24"/>
              <w:szCs w:val="24"/>
              <w:lang w:val="en-US" w:eastAsia="zh-CN"/>
            </w:rPr>
          </w:rPrChange>
        </w:rPr>
        <w:pPrChange w:id="2449" w:author="熊大如如" w:date="2020-04-14T20:51:29Z">
          <w:pPr>
            <w:numPr>
              <w:ilvl w:val="-1"/>
              <w:numId w:val="0"/>
            </w:numPr>
            <w:snapToGrid/>
            <w:spacing w:beforeAutospacing="0" w:afterAutospacing="0" w:line="240" w:lineRule="auto"/>
            <w:ind w:left="0" w:leftChars="0" w:right="0" w:rightChars="0" w:firstLine="0" w:firstLineChars="0"/>
            <w:jc w:val="both"/>
            <w:outlineLvl w:val="1"/>
          </w:pPr>
        </w:pPrChange>
      </w:pPr>
      <w:ins w:id="2451" w:author="熊大如如" w:date="2020-04-14T20:48:24Z">
        <w:bookmarkStart w:id="196" w:name="_Toc5011"/>
        <w:bookmarkStart w:id="197" w:name="_Toc7004"/>
        <w:r>
          <w:rPr>
            <w:rFonts w:hint="eastAsia" w:ascii="黑体" w:hAnsi="黑体" w:eastAsia="黑体" w:cs="黑体"/>
            <w:b w:val="0"/>
            <w:bCs/>
            <w:sz w:val="24"/>
            <w:szCs w:val="24"/>
            <w:highlight w:val="none"/>
            <w:lang w:val="en-US" w:eastAsia="zh-CN"/>
            <w:rPrChange w:id="2452" w:author="熊大如如" w:date="2020-04-14T20:50:42Z">
              <w:rPr>
                <w:rFonts w:hint="eastAsia" w:ascii="黑体" w:hAnsi="黑体" w:eastAsia="黑体" w:cs="黑体"/>
                <w:b/>
                <w:sz w:val="24"/>
                <w:szCs w:val="24"/>
                <w:highlight w:val="none"/>
                <w:lang w:val="en-US" w:eastAsia="zh-CN"/>
              </w:rPr>
            </w:rPrChange>
          </w:rPr>
          <w:t>4</w:t>
        </w:r>
      </w:ins>
      <w:ins w:id="2453" w:author="熊大如如" w:date="2020-04-14T20:48:25Z">
        <w:r>
          <w:rPr>
            <w:rFonts w:hint="eastAsia" w:ascii="黑体" w:hAnsi="黑体" w:eastAsia="黑体" w:cs="黑体"/>
            <w:b w:val="0"/>
            <w:bCs/>
            <w:sz w:val="24"/>
            <w:szCs w:val="24"/>
            <w:highlight w:val="none"/>
            <w:lang w:val="en-US" w:eastAsia="zh-CN"/>
            <w:rPrChange w:id="2454" w:author="熊大如如" w:date="2020-04-14T20:50:42Z">
              <w:rPr>
                <w:rFonts w:hint="eastAsia" w:ascii="黑体" w:hAnsi="黑体" w:eastAsia="黑体" w:cs="黑体"/>
                <w:b/>
                <w:sz w:val="24"/>
                <w:szCs w:val="24"/>
                <w:highlight w:val="none"/>
                <w:lang w:val="en-US" w:eastAsia="zh-CN"/>
              </w:rPr>
            </w:rPrChange>
          </w:rPr>
          <w:t>.3.6</w:t>
        </w:r>
      </w:ins>
      <w:ins w:id="2455" w:author="熊大如如" w:date="2020-03-13T16:36:42Z">
        <w:r>
          <w:rPr>
            <w:rFonts w:hint="eastAsia" w:ascii="黑体" w:hAnsi="黑体" w:eastAsia="黑体" w:cs="黑体"/>
            <w:b w:val="0"/>
            <w:bCs/>
            <w:sz w:val="24"/>
            <w:szCs w:val="24"/>
            <w:highlight w:val="none"/>
            <w:lang w:val="en-US" w:eastAsia="zh-CN"/>
            <w:rPrChange w:id="2456" w:author="熊大如如" w:date="2020-04-14T20:50:42Z">
              <w:rPr>
                <w:rFonts w:hint="eastAsia" w:eastAsia="仿宋_GB2312"/>
                <w:b/>
                <w:sz w:val="24"/>
                <w:szCs w:val="24"/>
                <w:highlight w:val="none"/>
                <w:lang w:val="en-US" w:eastAsia="zh-CN"/>
              </w:rPr>
            </w:rPrChange>
          </w:rPr>
          <w:t xml:space="preserve"> </w:t>
        </w:r>
      </w:ins>
      <w:r>
        <w:rPr>
          <w:rFonts w:hint="eastAsia" w:ascii="黑体" w:hAnsi="黑体" w:eastAsia="黑体" w:cs="黑体"/>
          <w:b w:val="0"/>
          <w:bCs/>
          <w:sz w:val="24"/>
          <w:szCs w:val="24"/>
          <w:highlight w:val="none"/>
          <w:lang w:val="en-US" w:eastAsia="zh-CN"/>
          <w:rPrChange w:id="2457" w:author="熊大如如" w:date="2020-04-14T20:50:42Z">
            <w:rPr>
              <w:rFonts w:hint="eastAsia" w:ascii="Times New Roman" w:eastAsia="仿宋_GB2312"/>
              <w:b/>
              <w:sz w:val="24"/>
              <w:szCs w:val="24"/>
              <w:highlight w:val="none"/>
              <w:lang w:val="en-US" w:eastAsia="zh-CN"/>
            </w:rPr>
          </w:rPrChange>
        </w:rPr>
        <w:t>登录界面</w:t>
      </w:r>
      <w:r>
        <w:rPr>
          <w:rFonts w:hint="eastAsia" w:ascii="黑体" w:hAnsi="黑体" w:eastAsia="黑体" w:cs="黑体"/>
          <w:b w:val="0"/>
          <w:bCs/>
          <w:sz w:val="24"/>
          <w:szCs w:val="24"/>
          <w:lang w:val="en-US" w:eastAsia="zh-CN"/>
          <w:rPrChange w:id="2458" w:author="熊大如如" w:date="2020-04-14T20:50:42Z">
            <w:rPr>
              <w:rFonts w:hint="eastAsia" w:ascii="Times New Roman" w:eastAsia="仿宋_GB2312"/>
              <w:b/>
              <w:sz w:val="24"/>
              <w:szCs w:val="24"/>
              <w:lang w:val="en-US" w:eastAsia="zh-CN"/>
            </w:rPr>
          </w:rPrChange>
        </w:rPr>
        <w:t>的后端接口的完成</w:t>
      </w:r>
      <w:bookmarkEnd w:id="196"/>
      <w:bookmarkEnd w:id="197"/>
    </w:p>
    <w:p>
      <w:pPr>
        <w:numPr>
          <w:ilvl w:val="0"/>
          <w:numId w:val="0"/>
        </w:numPr>
        <w:snapToGrid/>
        <w:spacing w:beforeAutospacing="0" w:afterAutospacing="0" w:line="240" w:lineRule="auto"/>
        <w:ind w:left="0" w:leftChars="0" w:firstLine="480" w:firstLineChars="200"/>
        <w:rPr>
          <w:rFonts w:hint="eastAsia" w:ascii="Times New Roman" w:eastAsia="仿宋_GB2312"/>
          <w:sz w:val="24"/>
          <w:szCs w:val="24"/>
          <w:lang w:val="en-US" w:eastAsia="zh-CN"/>
        </w:rPr>
      </w:pPr>
      <w:r>
        <w:rPr>
          <w:rFonts w:hint="eastAsia" w:ascii="Times New Roman" w:eastAsia="仿宋_GB2312"/>
          <w:sz w:val="24"/>
          <w:szCs w:val="24"/>
          <w:lang w:val="en-US" w:eastAsia="zh-CN"/>
        </w:rPr>
        <w:t>在前面注册界面的书写中，我们暂时没有写出GET请求的内容，这</w:t>
      </w:r>
    </w:p>
    <w:p>
      <w:pPr>
        <w:numPr>
          <w:ilvl w:val="0"/>
          <w:numId w:val="0"/>
        </w:numPr>
        <w:snapToGrid/>
        <w:spacing w:beforeAutospacing="0" w:afterAutospacing="0" w:line="240" w:lineRule="auto"/>
        <w:ind w:left="0" w:leftChars="0" w:firstLine="0"/>
        <w:rPr>
          <w:rFonts w:hint="eastAsia" w:ascii="Times New Roman" w:eastAsia="仿宋_GB2312"/>
          <w:sz w:val="24"/>
          <w:szCs w:val="24"/>
          <w:lang w:val="en-US" w:eastAsia="zh-CN"/>
        </w:rPr>
      </w:pPr>
      <w:r>
        <w:rPr>
          <w:rFonts w:hint="eastAsia" w:ascii="Times New Roman" w:eastAsia="仿宋_GB2312"/>
          <w:sz w:val="24"/>
          <w:szCs w:val="24"/>
          <w:lang w:val="en-US" w:eastAsia="zh-CN"/>
        </w:rPr>
        <w:t>时，我们可以写成GET请求的内容，如果是GET请求我们返回页面至login.html即</w:t>
      </w:r>
      <w:r>
        <w:rPr>
          <w:rFonts w:hint="eastAsia" w:ascii="Times New Roman" w:eastAsia="仿宋_GB2312"/>
          <w:sz w:val="24"/>
          <w:szCs w:val="24"/>
          <w:highlight w:val="none"/>
          <w:lang w:val="en-US" w:eastAsia="zh-CN"/>
        </w:rPr>
        <w:t>登录页面</w:t>
      </w:r>
      <w:r>
        <w:rPr>
          <w:rFonts w:hint="eastAsia" w:ascii="Times New Roman" w:eastAsia="仿宋_GB2312"/>
          <w:sz w:val="24"/>
          <w:szCs w:val="24"/>
          <w:lang w:val="en-US" w:eastAsia="zh-CN"/>
        </w:rPr>
        <w:t>。</w:t>
      </w:r>
    </w:p>
    <w:p>
      <w:pPr>
        <w:numPr>
          <w:ilvl w:val="0"/>
          <w:numId w:val="0"/>
        </w:numPr>
        <w:snapToGrid/>
        <w:spacing w:beforeAutospacing="0" w:afterAutospacing="0" w:line="240" w:lineRule="auto"/>
        <w:ind w:left="0" w:leftChars="0" w:firstLine="480" w:firstLineChars="200"/>
        <w:rPr>
          <w:rFonts w:hint="eastAsia" w:ascii="Times New Roman" w:eastAsia="仿宋_GB2312"/>
          <w:sz w:val="24"/>
          <w:szCs w:val="24"/>
          <w:lang w:val="en-US" w:eastAsia="zh-CN"/>
        </w:rPr>
      </w:pPr>
      <w:r>
        <w:rPr>
          <w:rFonts w:hint="eastAsia" w:ascii="Times New Roman" w:eastAsia="仿宋_GB2312"/>
          <w:sz w:val="24"/>
          <w:szCs w:val="24"/>
          <w:highlight w:val="none"/>
          <w:lang w:val="en-US" w:eastAsia="zh-CN"/>
        </w:rPr>
        <w:t>登录页面</w:t>
      </w:r>
      <w:r>
        <w:rPr>
          <w:rFonts w:hint="eastAsia" w:ascii="Times New Roman" w:eastAsia="仿宋_GB2312"/>
          <w:sz w:val="24"/>
          <w:szCs w:val="24"/>
          <w:lang w:val="en-US" w:eastAsia="zh-CN"/>
        </w:rPr>
        <w:t>的后端接口书写，我们主</w:t>
      </w:r>
      <w:r>
        <w:rPr>
          <w:rFonts w:hint="eastAsia" w:ascii="Times New Roman" w:eastAsia="仿宋_GB2312"/>
          <w:sz w:val="24"/>
          <w:szCs w:val="24"/>
          <w:highlight w:val="none"/>
          <w:lang w:val="en-US" w:eastAsia="zh-CN"/>
        </w:rPr>
        <w:t>要</w:t>
      </w:r>
      <w:r>
        <w:rPr>
          <w:rFonts w:hint="eastAsia" w:ascii="Times New Roman" w:eastAsia="仿宋_GB2312"/>
          <w:sz w:val="24"/>
          <w:szCs w:val="24"/>
          <w:lang w:val="en-US" w:eastAsia="zh-CN"/>
        </w:rPr>
        <w:t>验证用户是否在数据库中存在、用户输入的密码是否正确，我们利用Python中的IF语句，检查用户是否存在是，我们把用户在表单中输入的用户名拿去与数据库中用户名相检验，而密码的验证我们利用Django中的check_password()函数判断用户书写的密码和数据库中的密码是否一致，如果两项都一致，那么我们就把页面重定向和反向解析到我的界面上。</w:t>
      </w:r>
    </w:p>
    <w:p>
      <w:pPr>
        <w:numPr>
          <w:ilvl w:val="0"/>
          <w:numId w:val="0"/>
        </w:numPr>
        <w:snapToGrid/>
        <w:spacing w:beforeAutospacing="0" w:afterAutospacing="0" w:line="240" w:lineRule="auto"/>
        <w:ind w:left="0" w:leftChars="0" w:firstLine="0"/>
        <w:rPr>
          <w:rFonts w:hint="eastAsia" w:ascii="Times New Roman" w:eastAsia="仿宋_GB2312"/>
          <w:sz w:val="24"/>
          <w:szCs w:val="24"/>
          <w:lang w:val="en-US" w:eastAsia="zh-CN"/>
        </w:rPr>
      </w:pPr>
    </w:p>
    <w:p>
      <w:pPr>
        <w:numPr>
          <w:ilvl w:val="0"/>
          <w:numId w:val="0"/>
        </w:numPr>
        <w:snapToGrid/>
        <w:spacing w:beforeAutospacing="0" w:afterAutospacing="0" w:line="240" w:lineRule="auto"/>
        <w:ind w:leftChars="0" w:right="0" w:rightChars="0"/>
        <w:jc w:val="both"/>
        <w:outlineLvl w:val="0"/>
        <w:rPr>
          <w:rFonts w:hint="eastAsia" w:ascii="Times New Roman" w:hAnsi="黑体" w:eastAsia="黑体" w:cs="黑体"/>
          <w:b/>
          <w:bCs/>
          <w:sz w:val="24"/>
          <w:szCs w:val="24"/>
          <w:lang w:val="en-US" w:eastAsia="zh-CN"/>
          <w:rPrChange w:id="2459" w:author="熊大如如" w:date="2020-04-14T20:48:32Z">
            <w:rPr>
              <w:rFonts w:hint="eastAsia" w:ascii="Times New Roman" w:hAnsi="黑体" w:eastAsia="黑体" w:cs="黑体"/>
              <w:b/>
              <w:bCs/>
              <w:sz w:val="28"/>
              <w:szCs w:val="28"/>
              <w:lang w:val="en-US" w:eastAsia="zh-CN"/>
            </w:rPr>
          </w:rPrChange>
        </w:rPr>
      </w:pPr>
      <w:del w:id="2460" w:author="熊大如如" w:date="2020-04-14T20:45:25Z">
        <w:bookmarkStart w:id="198" w:name="_Toc18170"/>
        <w:bookmarkStart w:id="199" w:name="_Toc21001"/>
        <w:bookmarkStart w:id="200" w:name="_Toc27667"/>
        <w:bookmarkStart w:id="201" w:name="_Toc31508"/>
        <w:bookmarkStart w:id="202" w:name="_Toc32756"/>
        <w:bookmarkStart w:id="203" w:name="_Toc17839"/>
        <w:r>
          <w:rPr>
            <w:rFonts w:hint="default" w:ascii="黑体" w:hAnsi="黑体" w:eastAsia="黑体" w:cs="黑体"/>
            <w:b/>
            <w:bCs/>
            <w:sz w:val="24"/>
            <w:szCs w:val="24"/>
            <w:lang w:val="en-US" w:eastAsia="zh-CN"/>
            <w:rPrChange w:id="2461" w:author="熊大如如" w:date="2020-04-14T20:48:32Z">
              <w:rPr>
                <w:rFonts w:hint="default" w:ascii="黑体" w:hAnsi="黑体" w:eastAsia="黑体" w:cs="黑体"/>
                <w:b/>
                <w:bCs/>
                <w:sz w:val="28"/>
                <w:szCs w:val="28"/>
                <w:lang w:val="en-US" w:eastAsia="zh-CN"/>
              </w:rPr>
            </w:rPrChange>
          </w:rPr>
          <w:delText>八、</w:delText>
        </w:r>
      </w:del>
      <w:ins w:id="2462" w:author="熊大如如" w:date="2020-04-14T20:45:25Z">
        <w:r>
          <w:rPr>
            <w:rFonts w:hint="eastAsia" w:ascii="黑体" w:hAnsi="黑体" w:eastAsia="黑体" w:cs="黑体"/>
            <w:b/>
            <w:bCs/>
            <w:sz w:val="24"/>
            <w:szCs w:val="24"/>
            <w:lang w:val="en-US" w:eastAsia="zh-CN"/>
            <w:rPrChange w:id="2463" w:author="熊大如如" w:date="2020-04-14T20:48:32Z">
              <w:rPr>
                <w:rFonts w:hint="eastAsia" w:ascii="黑体" w:hAnsi="黑体" w:eastAsia="黑体" w:cs="黑体"/>
                <w:b/>
                <w:bCs/>
                <w:sz w:val="28"/>
                <w:szCs w:val="28"/>
                <w:lang w:val="en-US" w:eastAsia="zh-CN"/>
              </w:rPr>
            </w:rPrChange>
          </w:rPr>
          <w:t>4.</w:t>
        </w:r>
      </w:ins>
      <w:ins w:id="2464" w:author="熊大如如" w:date="2020-04-14T20:45:26Z">
        <w:r>
          <w:rPr>
            <w:rFonts w:hint="eastAsia" w:ascii="黑体" w:hAnsi="黑体" w:eastAsia="黑体" w:cs="黑体"/>
            <w:b/>
            <w:bCs/>
            <w:sz w:val="24"/>
            <w:szCs w:val="24"/>
            <w:lang w:val="en-US" w:eastAsia="zh-CN"/>
            <w:rPrChange w:id="2465" w:author="熊大如如" w:date="2020-04-14T20:48:32Z">
              <w:rPr>
                <w:rFonts w:hint="eastAsia" w:ascii="黑体" w:hAnsi="黑体" w:eastAsia="黑体" w:cs="黑体"/>
                <w:b/>
                <w:bCs/>
                <w:sz w:val="28"/>
                <w:szCs w:val="28"/>
                <w:lang w:val="en-US" w:eastAsia="zh-CN"/>
              </w:rPr>
            </w:rPrChange>
          </w:rPr>
          <w:t>4</w:t>
        </w:r>
      </w:ins>
      <w:ins w:id="2466" w:author="熊大如如" w:date="2020-03-13T16:36:46Z">
        <w:r>
          <w:rPr>
            <w:rFonts w:hint="eastAsia" w:hAnsi="黑体" w:eastAsia="黑体" w:cs="黑体"/>
            <w:b/>
            <w:bCs/>
            <w:sz w:val="24"/>
            <w:szCs w:val="24"/>
            <w:lang w:val="en-US" w:eastAsia="zh-CN"/>
            <w:rPrChange w:id="2467" w:author="熊大如如" w:date="2020-04-14T20:48:32Z">
              <w:rPr>
                <w:rFonts w:hint="eastAsia" w:hAnsi="黑体" w:eastAsia="黑体" w:cs="黑体"/>
                <w:b/>
                <w:bCs/>
                <w:sz w:val="28"/>
                <w:szCs w:val="28"/>
                <w:lang w:val="en-US" w:eastAsia="zh-CN"/>
              </w:rPr>
            </w:rPrChange>
          </w:rPr>
          <w:t xml:space="preserve"> </w:t>
        </w:r>
      </w:ins>
      <w:r>
        <w:rPr>
          <w:rFonts w:hint="eastAsia" w:ascii="黑体" w:hAnsi="黑体" w:eastAsia="黑体" w:cs="黑体"/>
          <w:b/>
          <w:bCs/>
          <w:sz w:val="24"/>
          <w:szCs w:val="24"/>
          <w:lang w:val="en-US" w:eastAsia="zh-CN"/>
          <w:rPrChange w:id="2468" w:author="熊大如如" w:date="2020-04-14T20:48:32Z">
            <w:rPr>
              <w:rFonts w:hint="eastAsia" w:ascii="Times New Roman" w:hAnsi="黑体" w:eastAsia="黑体" w:cs="黑体"/>
              <w:b/>
              <w:bCs/>
              <w:sz w:val="28"/>
              <w:szCs w:val="28"/>
              <w:lang w:val="en-US" w:eastAsia="zh-CN"/>
            </w:rPr>
          </w:rPrChange>
        </w:rPr>
        <w:t>我的</w:t>
      </w:r>
      <w:del w:id="2469" w:author="熊大如如" w:date="2020-04-08T16:04:21Z">
        <w:r>
          <w:rPr>
            <w:rFonts w:hint="eastAsia" w:ascii="黑体" w:hAnsi="黑体" w:eastAsia="黑体" w:cs="黑体"/>
            <w:b/>
            <w:bCs/>
            <w:sz w:val="24"/>
            <w:szCs w:val="24"/>
            <w:lang w:val="en-US" w:eastAsia="zh-CN"/>
            <w:rPrChange w:id="2470" w:author="熊大如如" w:date="2020-04-14T20:48:32Z">
              <w:rPr>
                <w:rFonts w:hint="default" w:ascii="Times New Roman" w:hAnsi="黑体" w:eastAsia="黑体" w:cs="黑体"/>
                <w:b/>
                <w:bCs/>
                <w:sz w:val="28"/>
                <w:szCs w:val="28"/>
                <w:lang w:val="en-US" w:eastAsia="zh-CN"/>
              </w:rPr>
            </w:rPrChange>
          </w:rPr>
          <w:delText>界面</w:delText>
        </w:r>
      </w:del>
      <w:ins w:id="2471" w:author="熊大如如" w:date="2020-04-08T16:04:25Z">
        <w:r>
          <w:rPr>
            <w:rFonts w:hint="eastAsia" w:ascii="黑体" w:hAnsi="黑体" w:eastAsia="黑体" w:cs="黑体"/>
            <w:b/>
            <w:bCs/>
            <w:sz w:val="24"/>
            <w:szCs w:val="24"/>
            <w:lang w:val="en-US" w:eastAsia="zh-CN"/>
            <w:rPrChange w:id="2472" w:author="熊大如如" w:date="2020-04-14T20:48:32Z">
              <w:rPr>
                <w:rFonts w:hint="eastAsia" w:hAnsi="黑体" w:eastAsia="黑体" w:cs="黑体"/>
                <w:b/>
                <w:bCs/>
                <w:sz w:val="28"/>
                <w:szCs w:val="28"/>
                <w:lang w:val="en-US" w:eastAsia="zh-CN"/>
              </w:rPr>
            </w:rPrChange>
          </w:rPr>
          <w:t>模块</w:t>
        </w:r>
      </w:ins>
      <w:r>
        <w:rPr>
          <w:rFonts w:hint="eastAsia" w:ascii="黑体" w:hAnsi="黑体" w:eastAsia="黑体" w:cs="黑体"/>
          <w:b/>
          <w:bCs/>
          <w:sz w:val="24"/>
          <w:szCs w:val="24"/>
          <w:lang w:val="en-US" w:eastAsia="zh-CN"/>
          <w:rPrChange w:id="2473" w:author="熊大如如" w:date="2020-04-14T20:48:32Z">
            <w:rPr>
              <w:rFonts w:hint="eastAsia" w:ascii="Times New Roman" w:hAnsi="黑体" w:eastAsia="黑体" w:cs="黑体"/>
              <w:b/>
              <w:bCs/>
              <w:sz w:val="28"/>
              <w:szCs w:val="28"/>
              <w:lang w:val="en-US" w:eastAsia="zh-CN"/>
            </w:rPr>
          </w:rPrChange>
        </w:rPr>
        <w:t>的构建</w:t>
      </w:r>
      <w:bookmarkEnd w:id="198"/>
      <w:bookmarkEnd w:id="199"/>
      <w:bookmarkEnd w:id="200"/>
      <w:bookmarkEnd w:id="201"/>
      <w:bookmarkEnd w:id="202"/>
      <w:bookmarkEnd w:id="203"/>
    </w:p>
    <w:p>
      <w:pPr>
        <w:numPr>
          <w:ilvl w:val="-1"/>
          <w:numId w:val="0"/>
        </w:numPr>
        <w:snapToGrid/>
        <w:spacing w:beforeAutospacing="0" w:afterAutospacing="0" w:line="240" w:lineRule="auto"/>
        <w:ind w:left="0" w:leftChars="0" w:right="0" w:rightChars="0" w:firstLine="0" w:firstLineChars="0"/>
        <w:jc w:val="both"/>
        <w:outlineLvl w:val="1"/>
        <w:rPr>
          <w:rFonts w:hint="eastAsia" w:ascii="黑体" w:hAnsi="黑体" w:eastAsia="黑体" w:cs="黑体"/>
          <w:b w:val="0"/>
          <w:bCs/>
          <w:sz w:val="24"/>
          <w:szCs w:val="24"/>
          <w:lang w:val="en-US" w:eastAsia="zh-CN"/>
          <w:rPrChange w:id="2474" w:author="熊大如如" w:date="2020-04-14T20:51:40Z">
            <w:rPr>
              <w:rFonts w:hint="eastAsia" w:ascii="Times New Roman" w:hAnsi="宋体" w:eastAsia="仿宋_GB2312" w:cs="宋体"/>
              <w:b/>
              <w:sz w:val="24"/>
              <w:szCs w:val="24"/>
              <w:lang w:val="en-US" w:eastAsia="zh-CN"/>
            </w:rPr>
          </w:rPrChange>
        </w:rPr>
      </w:pPr>
      <w:ins w:id="2475" w:author="熊大如如" w:date="2020-04-14T20:48:37Z">
        <w:bookmarkStart w:id="204" w:name="_Toc23285"/>
        <w:bookmarkStart w:id="205" w:name="_Toc29356"/>
        <w:r>
          <w:rPr>
            <w:rFonts w:hint="eastAsia" w:ascii="黑体" w:hAnsi="黑体" w:eastAsia="黑体" w:cs="黑体"/>
            <w:b w:val="0"/>
            <w:bCs/>
            <w:sz w:val="24"/>
            <w:szCs w:val="24"/>
            <w:lang w:val="en-US" w:eastAsia="zh-CN"/>
            <w:rPrChange w:id="2476" w:author="熊大如如" w:date="2020-04-14T20:51:40Z">
              <w:rPr>
                <w:rFonts w:hint="eastAsia" w:ascii="黑体" w:hAnsi="黑体" w:eastAsia="黑体" w:cs="黑体"/>
                <w:b/>
                <w:sz w:val="24"/>
                <w:szCs w:val="24"/>
                <w:lang w:val="en-US" w:eastAsia="zh-CN"/>
              </w:rPr>
            </w:rPrChange>
          </w:rPr>
          <w:t>4.4</w:t>
        </w:r>
      </w:ins>
      <w:ins w:id="2477" w:author="熊大如如" w:date="2020-04-14T20:48:38Z">
        <w:r>
          <w:rPr>
            <w:rFonts w:hint="eastAsia" w:ascii="黑体" w:hAnsi="黑体" w:eastAsia="黑体" w:cs="黑体"/>
            <w:b w:val="0"/>
            <w:bCs/>
            <w:sz w:val="24"/>
            <w:szCs w:val="24"/>
            <w:lang w:val="en-US" w:eastAsia="zh-CN"/>
            <w:rPrChange w:id="2478" w:author="熊大如如" w:date="2020-04-14T20:51:40Z">
              <w:rPr>
                <w:rFonts w:hint="eastAsia" w:ascii="黑体" w:hAnsi="黑体" w:eastAsia="黑体" w:cs="黑体"/>
                <w:b/>
                <w:sz w:val="24"/>
                <w:szCs w:val="24"/>
                <w:lang w:val="en-US" w:eastAsia="zh-CN"/>
              </w:rPr>
            </w:rPrChange>
          </w:rPr>
          <w:t>.1</w:t>
        </w:r>
      </w:ins>
      <w:ins w:id="2479" w:author="熊大如如" w:date="2020-03-13T16:36:53Z">
        <w:r>
          <w:rPr>
            <w:rFonts w:hint="eastAsia" w:ascii="黑体" w:hAnsi="黑体" w:eastAsia="黑体" w:cs="黑体"/>
            <w:b w:val="0"/>
            <w:bCs/>
            <w:sz w:val="24"/>
            <w:szCs w:val="24"/>
            <w:lang w:val="en-US" w:eastAsia="zh-CN"/>
            <w:rPrChange w:id="2480" w:author="熊大如如" w:date="2020-04-14T20:51:40Z">
              <w:rPr>
                <w:rFonts w:hint="eastAsia" w:hAnsi="宋体" w:eastAsia="仿宋_GB2312" w:cs="宋体"/>
                <w:b/>
                <w:sz w:val="24"/>
                <w:szCs w:val="24"/>
                <w:lang w:val="en-US" w:eastAsia="zh-CN"/>
              </w:rPr>
            </w:rPrChange>
          </w:rPr>
          <w:t xml:space="preserve"> </w:t>
        </w:r>
      </w:ins>
      <w:r>
        <w:rPr>
          <w:rFonts w:hint="eastAsia" w:ascii="黑体" w:hAnsi="黑体" w:eastAsia="黑体" w:cs="黑体"/>
          <w:b w:val="0"/>
          <w:bCs/>
          <w:sz w:val="24"/>
          <w:szCs w:val="24"/>
          <w:lang w:val="en-US" w:eastAsia="zh-CN"/>
          <w:rPrChange w:id="2481" w:author="熊大如如" w:date="2020-04-14T20:51:40Z">
            <w:rPr>
              <w:rFonts w:hint="eastAsia" w:ascii="Times New Roman" w:hAnsi="宋体" w:eastAsia="仿宋_GB2312" w:cs="宋体"/>
              <w:b/>
              <w:sz w:val="24"/>
              <w:szCs w:val="24"/>
              <w:lang w:val="en-US" w:eastAsia="zh-CN"/>
            </w:rPr>
          </w:rPrChange>
        </w:rPr>
        <w:t>我的页面的初步完成</w:t>
      </w:r>
      <w:bookmarkEnd w:id="204"/>
      <w:bookmarkEnd w:id="205"/>
    </w:p>
    <w:p>
      <w:pPr>
        <w:numPr>
          <w:ilvl w:val="0"/>
          <w:numId w:val="0"/>
        </w:numPr>
        <w:snapToGrid/>
        <w:spacing w:beforeAutospacing="0" w:afterAutospacing="0" w:line="240" w:lineRule="auto"/>
        <w:ind w:left="0" w:leftChars="0" w:firstLine="480" w:firstLineChars="200"/>
        <w:rPr>
          <w:rFonts w:hint="eastAsia" w:ascii="Times New Roman" w:hAnsi="宋体" w:eastAsia="仿宋_GB2312" w:cs="宋体"/>
          <w:sz w:val="24"/>
          <w:szCs w:val="24"/>
          <w:lang w:val="en-US" w:eastAsia="zh-CN"/>
        </w:rPr>
      </w:pPr>
      <w:r>
        <w:rPr>
          <w:rFonts w:hint="eastAsia" w:ascii="Times New Roman" w:hAnsi="宋体" w:eastAsia="仿宋_GB2312" w:cs="宋体"/>
          <w:sz w:val="24"/>
          <w:szCs w:val="24"/>
          <w:lang w:val="en-US" w:eastAsia="zh-CN"/>
        </w:rPr>
        <w:t>我们首先完成我的静态页面，此时我们借助</w:t>
      </w:r>
      <w:r>
        <w:rPr>
          <w:rFonts w:hint="default" w:ascii="Times New Roman" w:hAnsi="Times New Roman" w:eastAsia="仿宋_GB2312" w:cs="Times New Roman"/>
          <w:sz w:val="24"/>
          <w:szCs w:val="24"/>
          <w:lang w:val="en-US" w:eastAsia="zh-CN"/>
        </w:rPr>
        <w:t>bootstrap</w:t>
      </w:r>
      <w:r>
        <w:rPr>
          <w:rFonts w:hint="eastAsia" w:ascii="Times New Roman" w:hAnsi="宋体" w:eastAsia="仿宋_GB2312" w:cs="宋体"/>
          <w:sz w:val="24"/>
          <w:szCs w:val="24"/>
          <w:lang w:val="en-US" w:eastAsia="zh-CN"/>
        </w:rPr>
        <w:t>来完成一些静态的图标，例如头像的图标还有付款的图标等等。在静态页面中写入</w:t>
      </w:r>
      <w:r>
        <w:rPr>
          <w:rFonts w:hint="default" w:ascii="Times New Roman" w:hAnsi="Times New Roman" w:eastAsia="仿宋_GB2312" w:cs="Times New Roman"/>
          <w:sz w:val="24"/>
          <w:szCs w:val="24"/>
          <w:lang w:val="en-US" w:eastAsia="zh-CN"/>
        </w:rPr>
        <w:t>bootstrap</w:t>
      </w:r>
      <w:r>
        <w:rPr>
          <w:rFonts w:hint="eastAsia" w:ascii="Times New Roman" w:hAnsi="宋体" w:eastAsia="仿宋_GB2312" w:cs="宋体"/>
          <w:sz w:val="24"/>
          <w:szCs w:val="24"/>
          <w:lang w:val="en-US" w:eastAsia="zh-CN"/>
        </w:rPr>
        <w:t>中对应图标的代码，即可完成此页面。</w:t>
      </w:r>
    </w:p>
    <w:p>
      <w:pPr>
        <w:numPr>
          <w:ilvl w:val="-1"/>
          <w:numId w:val="0"/>
        </w:numPr>
        <w:snapToGrid/>
        <w:spacing w:beforeAutospacing="0" w:afterAutospacing="0" w:line="240" w:lineRule="auto"/>
        <w:ind w:left="0" w:leftChars="0" w:right="0" w:rightChars="0" w:firstLine="0" w:firstLineChars="0"/>
        <w:jc w:val="both"/>
        <w:outlineLvl w:val="1"/>
        <w:rPr>
          <w:rFonts w:hint="eastAsia" w:ascii="黑体" w:hAnsi="黑体" w:eastAsia="黑体" w:cs="黑体"/>
          <w:b w:val="0"/>
          <w:bCs/>
          <w:sz w:val="24"/>
          <w:szCs w:val="24"/>
          <w:lang w:val="en-US" w:eastAsia="zh-CN"/>
          <w:rPrChange w:id="2482" w:author="熊大如如" w:date="2020-04-14T20:51:45Z">
            <w:rPr>
              <w:rFonts w:hint="eastAsia" w:ascii="Times New Roman" w:hAnsi="宋体" w:eastAsia="仿宋_GB2312" w:cs="宋体"/>
              <w:b/>
              <w:sz w:val="24"/>
              <w:szCs w:val="24"/>
              <w:lang w:val="en-US" w:eastAsia="zh-CN"/>
            </w:rPr>
          </w:rPrChange>
        </w:rPr>
      </w:pPr>
      <w:ins w:id="2483" w:author="熊大如如" w:date="2020-04-14T20:48:40Z">
        <w:bookmarkStart w:id="206" w:name="_Toc21063"/>
        <w:bookmarkStart w:id="207" w:name="_Toc4436"/>
        <w:r>
          <w:rPr>
            <w:rFonts w:hint="eastAsia" w:ascii="黑体" w:hAnsi="黑体" w:eastAsia="黑体" w:cs="黑体"/>
            <w:b w:val="0"/>
            <w:bCs/>
            <w:sz w:val="24"/>
            <w:szCs w:val="24"/>
            <w:lang w:val="en-US" w:eastAsia="zh-CN"/>
            <w:rPrChange w:id="2484" w:author="熊大如如" w:date="2020-04-14T20:51:45Z">
              <w:rPr>
                <w:rFonts w:hint="eastAsia" w:ascii="黑体" w:hAnsi="黑体" w:eastAsia="黑体" w:cs="黑体"/>
                <w:b/>
                <w:sz w:val="24"/>
                <w:szCs w:val="24"/>
                <w:lang w:val="en-US" w:eastAsia="zh-CN"/>
              </w:rPr>
            </w:rPrChange>
          </w:rPr>
          <w:t>4.</w:t>
        </w:r>
      </w:ins>
      <w:ins w:id="2485" w:author="熊大如如" w:date="2020-04-14T20:48:41Z">
        <w:r>
          <w:rPr>
            <w:rFonts w:hint="eastAsia" w:ascii="黑体" w:hAnsi="黑体" w:eastAsia="黑体" w:cs="黑体"/>
            <w:b w:val="0"/>
            <w:bCs/>
            <w:sz w:val="24"/>
            <w:szCs w:val="24"/>
            <w:lang w:val="en-US" w:eastAsia="zh-CN"/>
            <w:rPrChange w:id="2486" w:author="熊大如如" w:date="2020-04-14T20:51:45Z">
              <w:rPr>
                <w:rFonts w:hint="eastAsia" w:ascii="黑体" w:hAnsi="黑体" w:eastAsia="黑体" w:cs="黑体"/>
                <w:b/>
                <w:sz w:val="24"/>
                <w:szCs w:val="24"/>
                <w:lang w:val="en-US" w:eastAsia="zh-CN"/>
              </w:rPr>
            </w:rPrChange>
          </w:rPr>
          <w:t>4.2</w:t>
        </w:r>
      </w:ins>
      <w:ins w:id="2487" w:author="熊大如如" w:date="2020-04-09T17:04:43Z">
        <w:r>
          <w:rPr>
            <w:rFonts w:hint="eastAsia" w:ascii="黑体" w:hAnsi="黑体" w:eastAsia="黑体" w:cs="黑体"/>
            <w:b w:val="0"/>
            <w:bCs/>
            <w:sz w:val="24"/>
            <w:szCs w:val="24"/>
            <w:lang w:val="en-US" w:eastAsia="zh-CN"/>
            <w:rPrChange w:id="2488" w:author="熊大如如" w:date="2020-04-14T20:51:45Z">
              <w:rPr>
                <w:rFonts w:hint="eastAsia" w:ascii="黑体" w:hAnsi="黑体" w:eastAsia="黑体" w:cs="黑体"/>
                <w:b/>
                <w:sz w:val="24"/>
                <w:szCs w:val="24"/>
                <w:lang w:val="en-US" w:eastAsia="zh-CN"/>
              </w:rPr>
            </w:rPrChange>
          </w:rPr>
          <w:t xml:space="preserve"> </w:t>
        </w:r>
      </w:ins>
      <w:r>
        <w:rPr>
          <w:rFonts w:hint="eastAsia" w:ascii="黑体" w:hAnsi="黑体" w:eastAsia="黑体" w:cs="黑体"/>
          <w:b w:val="0"/>
          <w:bCs/>
          <w:sz w:val="24"/>
          <w:szCs w:val="24"/>
          <w:lang w:val="en-US" w:eastAsia="zh-CN"/>
          <w:rPrChange w:id="2489" w:author="熊大如如" w:date="2020-04-14T20:51:45Z">
            <w:rPr>
              <w:rFonts w:hint="eastAsia" w:ascii="Times New Roman" w:hAnsi="宋体" w:eastAsia="仿宋_GB2312" w:cs="宋体"/>
              <w:b/>
              <w:sz w:val="24"/>
              <w:szCs w:val="24"/>
              <w:lang w:val="en-US" w:eastAsia="zh-CN"/>
            </w:rPr>
          </w:rPrChange>
        </w:rPr>
        <w:t>已登陆时我的页面的完成</w:t>
      </w:r>
      <w:bookmarkEnd w:id="206"/>
      <w:bookmarkEnd w:id="207"/>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490" w:author="熊大如如" w:date="2020-03-14T17:35:47Z"/>
          <w:rFonts w:hint="eastAsia" w:ascii="Times New Roman" w:hAnsi="宋体" w:eastAsia="仿宋_GB2312" w:cs="宋体"/>
          <w:sz w:val="24"/>
          <w:szCs w:val="24"/>
          <w:lang w:val="en-US" w:eastAsia="zh-CN"/>
        </w:rPr>
      </w:pPr>
      <w:r>
        <w:rPr>
          <w:rFonts w:hint="eastAsia" w:ascii="Times New Roman" w:hAnsi="宋体" w:eastAsia="仿宋_GB2312" w:cs="宋体"/>
          <w:sz w:val="24"/>
          <w:szCs w:val="24"/>
          <w:lang w:val="en-US" w:eastAsia="zh-CN"/>
        </w:rPr>
        <w:t>我们在登陆时把登陆者的</w:t>
      </w:r>
      <w:r>
        <w:rPr>
          <w:rFonts w:hint="default" w:ascii="Times New Roman" w:hAnsi="Times New Roman" w:eastAsia="仿宋_GB2312" w:cs="Times New Roman"/>
          <w:sz w:val="24"/>
          <w:szCs w:val="24"/>
          <w:lang w:val="en-US" w:eastAsia="zh-CN"/>
        </w:rPr>
        <w:t>ID</w:t>
      </w:r>
      <w:r>
        <w:rPr>
          <w:rFonts w:hint="eastAsia" w:ascii="Times New Roman" w:hAnsi="宋体" w:eastAsia="仿宋_GB2312" w:cs="宋体"/>
          <w:sz w:val="24"/>
          <w:szCs w:val="24"/>
          <w:lang w:val="en-US" w:eastAsia="zh-CN"/>
        </w:rPr>
        <w:t>存储在</w:t>
      </w:r>
      <w:r>
        <w:rPr>
          <w:rFonts w:hint="default" w:ascii="Times New Roman" w:hAnsi="Times New Roman" w:eastAsia="仿宋_GB2312" w:cs="Times New Roman"/>
          <w:sz w:val="24"/>
          <w:szCs w:val="24"/>
          <w:lang w:val="en-US" w:eastAsia="zh-CN"/>
        </w:rPr>
        <w:t>Django</w:t>
      </w:r>
      <w:r>
        <w:rPr>
          <w:rFonts w:hint="eastAsia" w:ascii="Times New Roman" w:hAnsi="宋体" w:eastAsia="仿宋_GB2312" w:cs="宋体"/>
          <w:sz w:val="24"/>
          <w:szCs w:val="24"/>
          <w:lang w:val="en-US" w:eastAsia="zh-CN"/>
        </w:rPr>
        <w:t>的</w:t>
      </w:r>
      <w:r>
        <w:rPr>
          <w:rFonts w:hint="default" w:ascii="Times New Roman" w:hAnsi="Times New Roman" w:eastAsia="仿宋_GB2312" w:cs="Times New Roman"/>
          <w:sz w:val="24"/>
          <w:szCs w:val="24"/>
          <w:lang w:val="en-US" w:eastAsia="zh-CN"/>
        </w:rPr>
        <w:t>session</w:t>
      </w:r>
      <w:r>
        <w:rPr>
          <w:rFonts w:hint="eastAsia" w:ascii="Times New Roman" w:hAnsi="宋体" w:eastAsia="仿宋_GB2312" w:cs="宋体"/>
          <w:sz w:val="24"/>
          <w:szCs w:val="24"/>
          <w:lang w:val="en-US" w:eastAsia="zh-CN"/>
        </w:rPr>
        <w:t>中，在我们的我的界面的后端接口中，我们先把登陆者的</w:t>
      </w:r>
      <w:r>
        <w:rPr>
          <w:rFonts w:hint="default" w:ascii="Times New Roman" w:hAnsi="Times New Roman" w:eastAsia="仿宋_GB2312" w:cs="Times New Roman"/>
          <w:sz w:val="24"/>
          <w:szCs w:val="24"/>
          <w:lang w:val="en-US" w:eastAsia="zh-CN"/>
        </w:rPr>
        <w:t>ID</w:t>
      </w:r>
      <w:r>
        <w:rPr>
          <w:rFonts w:hint="eastAsia" w:ascii="Times New Roman" w:hAnsi="宋体" w:eastAsia="仿宋_GB2312" w:cs="宋体"/>
          <w:sz w:val="24"/>
          <w:szCs w:val="24"/>
          <w:lang w:val="en-US" w:eastAsia="zh-CN"/>
        </w:rPr>
        <w:t>从</w:t>
      </w:r>
      <w:r>
        <w:rPr>
          <w:rFonts w:hint="default" w:ascii="Times New Roman" w:hAnsi="Times New Roman" w:eastAsia="仿宋_GB2312" w:cs="Times New Roman"/>
          <w:sz w:val="24"/>
          <w:szCs w:val="24"/>
          <w:lang w:val="en-US" w:eastAsia="zh-CN"/>
        </w:rPr>
        <w:t>session</w:t>
      </w:r>
      <w:r>
        <w:rPr>
          <w:rFonts w:hint="eastAsia" w:ascii="Times New Roman" w:hAnsi="宋体" w:eastAsia="仿宋_GB2312" w:cs="宋体"/>
          <w:sz w:val="24"/>
          <w:szCs w:val="24"/>
          <w:lang w:val="en-US" w:eastAsia="zh-CN"/>
        </w:rPr>
        <w:t>中提取出来，然后把数据返回到静态页面。之后，我们再在静态页面中进行</w:t>
      </w:r>
      <w:r>
        <w:rPr>
          <w:rFonts w:hint="default" w:ascii="Times New Roman" w:hAnsi="Times New Roman" w:eastAsia="仿宋_GB2312" w:cs="Times New Roman"/>
          <w:sz w:val="24"/>
          <w:szCs w:val="24"/>
          <w:lang w:val="en-US" w:eastAsia="zh-CN"/>
        </w:rPr>
        <w:t>if</w:t>
      </w:r>
      <w:r>
        <w:rPr>
          <w:rFonts w:hint="eastAsia" w:ascii="Times New Roman" w:hAnsi="宋体" w:eastAsia="仿宋_GB2312" w:cs="宋体"/>
          <w:sz w:val="24"/>
          <w:szCs w:val="24"/>
          <w:lang w:val="en-US" w:eastAsia="zh-CN"/>
        </w:rPr>
        <w:t>判断，如果有登陆者的</w:t>
      </w:r>
      <w:r>
        <w:rPr>
          <w:rFonts w:hint="default" w:ascii="Times New Roman" w:hAnsi="Times New Roman" w:eastAsia="仿宋_GB2312" w:cs="Times New Roman"/>
          <w:sz w:val="24"/>
          <w:szCs w:val="24"/>
          <w:lang w:val="en-US" w:eastAsia="zh-CN"/>
        </w:rPr>
        <w:t>ID</w:t>
      </w:r>
      <w:r>
        <w:rPr>
          <w:rFonts w:hint="eastAsia" w:ascii="Times New Roman" w:hAnsi="宋体" w:eastAsia="仿宋_GB2312" w:cs="宋体"/>
          <w:sz w:val="24"/>
          <w:szCs w:val="24"/>
          <w:lang w:val="en-US" w:eastAsia="zh-CN"/>
        </w:rPr>
        <w:t xml:space="preserve">我们就显示登陆者的头像和用户名，如果没有我们就显示默认头像和默认的登录字段。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491" w:author="熊大如如" w:date="2020-03-14T17:35:47Z"/>
          <w:rFonts w:hint="eastAsia" w:ascii="Times New Roman" w:hAnsi="宋体" w:eastAsia="仿宋_GB2312"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492" w:author="熊大如如" w:date="2020-03-14T17:36:25Z"/>
          <w:rFonts w:hint="default" w:ascii="Times New Roman" w:hAnsi="宋体" w:eastAsia="仿宋_GB2312" w:cs="宋体"/>
          <w:sz w:val="24"/>
          <w:szCs w:val="24"/>
          <w:lang w:val="en-US" w:eastAsia="zh-CN"/>
        </w:rPr>
      </w:pPr>
      <w:ins w:id="2493" w:author="熊大如如" w:date="2020-03-14T17:36:11Z">
        <w:r>
          <w:rPr>
            <w:rFonts w:hint="eastAsia" w:hAnsi="宋体" w:eastAsia="仿宋_GB2312" w:cs="宋体"/>
            <w:sz w:val="24"/>
            <w:szCs w:val="24"/>
            <w:lang w:val="en-US" w:eastAsia="zh-CN"/>
          </w:rPr>
          <w:t xml:space="preserve">  </w:t>
        </w:r>
      </w:ins>
      <w:ins w:id="2494" w:author="熊大如如" w:date="2020-03-14T17:36:12Z">
        <w:r>
          <w:rPr>
            <w:rFonts w:hint="eastAsia" w:hAnsi="宋体" w:eastAsia="仿宋_GB2312" w:cs="宋体"/>
            <w:sz w:val="24"/>
            <w:szCs w:val="24"/>
            <w:lang w:val="en-US" w:eastAsia="zh-CN"/>
          </w:rPr>
          <w:t xml:space="preserve">     </w:t>
        </w:r>
      </w:ins>
      <w:ins w:id="2495" w:author="熊大如如" w:date="2020-03-14T17:36:13Z">
        <w:r>
          <w:rPr>
            <w:rFonts w:hint="eastAsia" w:hAnsi="宋体" w:eastAsia="仿宋_GB2312" w:cs="宋体"/>
            <w:sz w:val="24"/>
            <w:szCs w:val="24"/>
            <w:lang w:val="en-US" w:eastAsia="zh-CN"/>
          </w:rPr>
          <w:t xml:space="preserve">    </w:t>
        </w:r>
      </w:ins>
      <w:ins w:id="2496" w:author="熊大如如" w:date="2020-03-14T17:36:14Z">
        <w:r>
          <w:rPr>
            <w:rFonts w:hint="eastAsia" w:hAnsi="宋体" w:eastAsia="仿宋_GB2312" w:cs="宋体"/>
            <w:sz w:val="24"/>
            <w:szCs w:val="24"/>
            <w:lang w:val="en-US" w:eastAsia="zh-CN"/>
          </w:rPr>
          <w:t xml:space="preserve"> </w:t>
        </w:r>
      </w:ins>
      <w:ins w:id="2497" w:author="熊大如如" w:date="2020-03-14T17:36:24Z">
        <w:r>
          <w:rPr>
            <w:rFonts w:hint="eastAsia" w:hAnsi="宋体" w:eastAsia="仿宋_GB2312" w:cs="宋体"/>
            <w:sz w:val="24"/>
            <w:szCs w:val="24"/>
            <w:lang w:val="en-US" w:eastAsia="zh-CN"/>
          </w:rPr>
          <w:t xml:space="preserve">  </w:t>
        </w:r>
      </w:ins>
      <w:ins w:id="2498" w:author="熊大如如" w:date="2020-03-14T17:36:14Z">
        <w:r>
          <w:rPr>
            <w:rFonts w:hint="eastAsia" w:hAnsi="宋体" w:eastAsia="仿宋_GB2312" w:cs="宋体"/>
            <w:sz w:val="24"/>
            <w:szCs w:val="24"/>
            <w:lang w:val="en-US" w:eastAsia="zh-CN"/>
          </w:rPr>
          <w:t xml:space="preserve">  </w:t>
        </w:r>
      </w:ins>
      <w:ins w:id="2499" w:author="熊大如如" w:date="2020-03-14T17:35:56Z">
        <w:r>
          <w:rPr>
            <w:rFonts w:hint="default" w:ascii="Times New Roman" w:hAnsi="宋体" w:eastAsia="仿宋_GB2312" w:cs="宋体"/>
            <w:sz w:val="24"/>
            <w:szCs w:val="24"/>
            <w:lang w:val="en-US" w:eastAsia="zh-CN"/>
          </w:rPr>
          <w:drawing>
            <wp:inline distT="0" distB="0" distL="114300" distR="114300">
              <wp:extent cx="1782445" cy="2731770"/>
              <wp:effectExtent l="0" t="0" r="635" b="11430"/>
              <wp:docPr id="6" name="图片 6" descr="QFQ7X28Z0D}QJOG[T}D)8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FQ7X28Z0D}QJOG[T}D)8_H"/>
                      <pic:cNvPicPr>
                        <a:picLocks noChangeAspect="1"/>
                      </pic:cNvPicPr>
                    </pic:nvPicPr>
                    <pic:blipFill>
                      <a:blip r:embed="rId12"/>
                      <a:stretch>
                        <a:fillRect/>
                      </a:stretch>
                    </pic:blipFill>
                    <pic:spPr>
                      <a:xfrm>
                        <a:off x="0" y="0"/>
                        <a:ext cx="1782445" cy="2731770"/>
                      </a:xfrm>
                      <a:prstGeom prst="rect">
                        <a:avLst/>
                      </a:prstGeom>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501" w:author="熊大如如" w:date="2020-03-14T17:36:26Z"/>
          <w:rFonts w:hint="default" w:ascii="Times New Roman" w:hAnsi="宋体" w:eastAsia="仿宋_GB2312"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2623" w:firstLineChars="1244"/>
        <w:textAlignment w:val="auto"/>
        <w:rPr>
          <w:rFonts w:hint="default" w:ascii="Times New Roman" w:hAnsi="宋体" w:eastAsia="仿宋_GB2312" w:cs="宋体"/>
          <w:b/>
          <w:bCs/>
          <w:sz w:val="21"/>
          <w:szCs w:val="21"/>
          <w:lang w:val="en-US" w:eastAsia="zh-CN"/>
        </w:rPr>
      </w:pPr>
      <w:ins w:id="2502" w:author="熊大如如" w:date="2020-03-14T17:36:30Z">
        <w:r>
          <w:rPr>
            <w:rFonts w:hint="eastAsia" w:hAnsi="宋体" w:eastAsia="仿宋_GB2312" w:cs="宋体"/>
            <w:b/>
            <w:bCs/>
            <w:sz w:val="21"/>
            <w:szCs w:val="21"/>
            <w:lang w:val="en-US" w:eastAsia="zh-CN"/>
          </w:rPr>
          <w:t>图</w:t>
        </w:r>
      </w:ins>
      <w:ins w:id="2503" w:author="熊大如如" w:date="2020-03-14T17:36:31Z">
        <w:r>
          <w:rPr>
            <w:rFonts w:hint="eastAsia" w:hAnsi="宋体" w:eastAsia="仿宋_GB2312" w:cs="宋体"/>
            <w:b/>
            <w:bCs/>
            <w:sz w:val="21"/>
            <w:szCs w:val="21"/>
            <w:lang w:val="en-US" w:eastAsia="zh-CN"/>
          </w:rPr>
          <w:t>5</w:t>
        </w:r>
      </w:ins>
      <w:ins w:id="2504" w:author="熊大如如" w:date="2020-03-14T17:36:32Z">
        <w:r>
          <w:rPr>
            <w:rFonts w:hint="eastAsia" w:hAnsi="宋体" w:eastAsia="仿宋_GB2312" w:cs="宋体"/>
            <w:b/>
            <w:bCs/>
            <w:sz w:val="21"/>
            <w:szCs w:val="21"/>
            <w:lang w:val="en-US" w:eastAsia="zh-CN"/>
          </w:rPr>
          <w:t xml:space="preserve"> </w:t>
        </w:r>
      </w:ins>
      <w:ins w:id="2505" w:author="熊大如如" w:date="2020-03-14T17:36:34Z">
        <w:r>
          <w:rPr>
            <w:rFonts w:hint="eastAsia" w:hAnsi="宋体" w:eastAsia="仿宋_GB2312" w:cs="宋体"/>
            <w:b/>
            <w:bCs/>
            <w:sz w:val="21"/>
            <w:szCs w:val="21"/>
            <w:lang w:val="en-US" w:eastAsia="zh-CN"/>
          </w:rPr>
          <w:t>我的</w:t>
        </w:r>
      </w:ins>
      <w:ins w:id="2506" w:author="熊大如如" w:date="2020-03-14T17:36:35Z">
        <w:r>
          <w:rPr>
            <w:rFonts w:hint="eastAsia" w:hAnsi="宋体" w:eastAsia="仿宋_GB2312" w:cs="宋体"/>
            <w:b/>
            <w:bCs/>
            <w:sz w:val="21"/>
            <w:szCs w:val="21"/>
            <w:lang w:val="en-US" w:eastAsia="zh-CN"/>
          </w:rPr>
          <w:t>页面</w:t>
        </w:r>
      </w:ins>
      <w:ins w:id="2507" w:author="熊大如如" w:date="2020-03-14T17:36:36Z">
        <w:r>
          <w:rPr>
            <w:rFonts w:hint="eastAsia" w:hAnsi="宋体" w:eastAsia="仿宋_GB2312" w:cs="宋体"/>
            <w:b/>
            <w:bCs/>
            <w:sz w:val="21"/>
            <w:szCs w:val="21"/>
            <w:lang w:val="en-US" w:eastAsia="zh-CN"/>
          </w:rPr>
          <w:t>展示</w:t>
        </w:r>
      </w:ins>
      <w:ins w:id="2508" w:author="熊大如如" w:date="2020-03-14T17:36:39Z">
        <w:r>
          <w:rPr>
            <w:rFonts w:hint="eastAsia" w:hAnsi="宋体" w:eastAsia="仿宋_GB2312" w:cs="宋体"/>
            <w:b/>
            <w:bCs/>
            <w:sz w:val="21"/>
            <w:szCs w:val="21"/>
            <w:lang w:val="en-US" w:eastAsia="zh-CN"/>
          </w:rPr>
          <w:t>图</w:t>
        </w:r>
      </w:ins>
    </w:p>
    <w:p>
      <w:pPr>
        <w:widowControl w:val="0"/>
        <w:numPr>
          <w:ilvl w:val="0"/>
          <w:numId w:val="0"/>
        </w:numPr>
        <w:snapToGrid/>
        <w:spacing w:beforeAutospacing="0" w:afterAutospacing="0" w:line="240" w:lineRule="auto"/>
        <w:ind w:leftChars="0" w:right="0" w:rightChars="0"/>
        <w:jc w:val="both"/>
        <w:outlineLvl w:val="0"/>
        <w:rPr>
          <w:rFonts w:hint="eastAsia" w:ascii="Times New Roman" w:hAnsi="黑体" w:eastAsia="黑体" w:cs="黑体"/>
          <w:b/>
          <w:bCs/>
          <w:sz w:val="24"/>
          <w:szCs w:val="24"/>
          <w:lang w:val="en-US" w:eastAsia="zh-CN"/>
          <w:rPrChange w:id="2509" w:author="熊大如如" w:date="2020-04-14T20:48:47Z">
            <w:rPr>
              <w:rFonts w:hint="eastAsia" w:ascii="Times New Roman" w:hAnsi="黑体" w:eastAsia="黑体" w:cs="黑体"/>
              <w:b/>
              <w:bCs/>
              <w:sz w:val="28"/>
              <w:szCs w:val="28"/>
              <w:lang w:val="en-US" w:eastAsia="zh-CN"/>
            </w:rPr>
          </w:rPrChange>
        </w:rPr>
      </w:pPr>
      <w:del w:id="2510" w:author="熊大如如" w:date="2020-04-14T20:45:31Z">
        <w:bookmarkStart w:id="208" w:name="_Toc4713"/>
        <w:bookmarkStart w:id="209" w:name="_Toc25969"/>
        <w:bookmarkStart w:id="210" w:name="_Toc11074"/>
        <w:bookmarkStart w:id="211" w:name="_Toc6167"/>
        <w:bookmarkStart w:id="212" w:name="_Toc11643"/>
        <w:bookmarkStart w:id="213" w:name="_Toc13780"/>
        <w:r>
          <w:rPr>
            <w:rFonts w:hint="default" w:asciiTheme="majorEastAsia" w:hAnsiTheme="majorEastAsia" w:eastAsiaTheme="majorEastAsia" w:cstheme="majorEastAsia"/>
            <w:b/>
            <w:bCs/>
            <w:sz w:val="24"/>
            <w:szCs w:val="24"/>
            <w:lang w:val="en-US" w:eastAsia="zh-CN"/>
            <w:rPrChange w:id="2511" w:author="熊大如如" w:date="2020-04-14T20:48:47Z">
              <w:rPr>
                <w:rFonts w:hint="default" w:asciiTheme="majorEastAsia" w:hAnsiTheme="majorEastAsia" w:eastAsiaTheme="majorEastAsia" w:cstheme="majorEastAsia"/>
                <w:b/>
                <w:bCs/>
                <w:sz w:val="28"/>
                <w:szCs w:val="28"/>
                <w:lang w:val="en-US" w:eastAsia="zh-CN"/>
              </w:rPr>
            </w:rPrChange>
          </w:rPr>
          <w:delText>九、</w:delText>
        </w:r>
      </w:del>
      <w:ins w:id="2512" w:author="熊大如如" w:date="2020-04-14T20:45:31Z">
        <w:r>
          <w:rPr>
            <w:rFonts w:hint="eastAsia" w:asciiTheme="majorEastAsia" w:hAnsiTheme="majorEastAsia" w:eastAsiaTheme="majorEastAsia" w:cstheme="majorEastAsia"/>
            <w:b/>
            <w:bCs/>
            <w:sz w:val="24"/>
            <w:szCs w:val="24"/>
            <w:lang w:val="en-US" w:eastAsia="zh-CN"/>
            <w:rPrChange w:id="2513" w:author="熊大如如" w:date="2020-04-14T20:48:47Z">
              <w:rPr>
                <w:rFonts w:hint="eastAsia" w:asciiTheme="majorEastAsia" w:hAnsiTheme="majorEastAsia" w:eastAsiaTheme="majorEastAsia" w:cstheme="majorEastAsia"/>
                <w:b/>
                <w:bCs/>
                <w:sz w:val="28"/>
                <w:szCs w:val="28"/>
                <w:lang w:val="en-US" w:eastAsia="zh-CN"/>
              </w:rPr>
            </w:rPrChange>
          </w:rPr>
          <w:t>4.</w:t>
        </w:r>
      </w:ins>
      <w:ins w:id="2514" w:author="熊大如如" w:date="2020-04-14T20:45:32Z">
        <w:r>
          <w:rPr>
            <w:rFonts w:hint="eastAsia" w:asciiTheme="majorEastAsia" w:hAnsiTheme="majorEastAsia" w:eastAsiaTheme="majorEastAsia" w:cstheme="majorEastAsia"/>
            <w:b/>
            <w:bCs/>
            <w:sz w:val="24"/>
            <w:szCs w:val="24"/>
            <w:lang w:val="en-US" w:eastAsia="zh-CN"/>
            <w:rPrChange w:id="2515" w:author="熊大如如" w:date="2020-04-14T20:48:47Z">
              <w:rPr>
                <w:rFonts w:hint="eastAsia" w:asciiTheme="majorEastAsia" w:hAnsiTheme="majorEastAsia" w:eastAsiaTheme="majorEastAsia" w:cstheme="majorEastAsia"/>
                <w:b/>
                <w:bCs/>
                <w:sz w:val="28"/>
                <w:szCs w:val="28"/>
                <w:lang w:val="en-US" w:eastAsia="zh-CN"/>
              </w:rPr>
            </w:rPrChange>
          </w:rPr>
          <w:t>5</w:t>
        </w:r>
      </w:ins>
      <w:ins w:id="2516" w:author="熊大如如" w:date="2020-03-13T16:36:59Z">
        <w:r>
          <w:rPr>
            <w:rFonts w:hint="eastAsia" w:hAnsi="黑体" w:eastAsia="黑体" w:cs="黑体"/>
            <w:b/>
            <w:bCs/>
            <w:sz w:val="24"/>
            <w:szCs w:val="24"/>
            <w:lang w:val="en-US" w:eastAsia="zh-CN"/>
            <w:rPrChange w:id="2517" w:author="熊大如如" w:date="2020-04-14T20:48:47Z">
              <w:rPr>
                <w:rFonts w:hint="eastAsia" w:hAnsi="黑体" w:eastAsia="黑体" w:cs="黑体"/>
                <w:b/>
                <w:bCs/>
                <w:sz w:val="28"/>
                <w:szCs w:val="28"/>
                <w:lang w:val="en-US" w:eastAsia="zh-CN"/>
              </w:rPr>
            </w:rPrChange>
          </w:rPr>
          <w:t xml:space="preserve"> </w:t>
        </w:r>
      </w:ins>
      <w:r>
        <w:rPr>
          <w:rFonts w:hint="eastAsia" w:ascii="Times New Roman" w:hAnsi="黑体" w:eastAsia="黑体" w:cs="黑体"/>
          <w:b/>
          <w:bCs/>
          <w:sz w:val="24"/>
          <w:szCs w:val="24"/>
          <w:lang w:val="en-US" w:eastAsia="zh-CN"/>
          <w:rPrChange w:id="2518" w:author="熊大如如" w:date="2020-04-14T20:48:47Z">
            <w:rPr>
              <w:rFonts w:hint="eastAsia" w:ascii="Times New Roman" w:hAnsi="黑体" w:eastAsia="黑体" w:cs="黑体"/>
              <w:b/>
              <w:bCs/>
              <w:sz w:val="28"/>
              <w:szCs w:val="28"/>
              <w:lang w:val="en-US" w:eastAsia="zh-CN"/>
            </w:rPr>
          </w:rPrChange>
        </w:rPr>
        <w:t>购物车模块的构建</w:t>
      </w:r>
      <w:bookmarkEnd w:id="208"/>
      <w:bookmarkEnd w:id="209"/>
      <w:bookmarkEnd w:id="210"/>
      <w:bookmarkEnd w:id="211"/>
      <w:bookmarkEnd w:id="212"/>
      <w:bookmarkEnd w:id="213"/>
    </w:p>
    <w:p>
      <w:pPr>
        <w:numPr>
          <w:ilvl w:val="-1"/>
          <w:numId w:val="0"/>
        </w:numPr>
        <w:snapToGrid/>
        <w:spacing w:beforeAutospacing="0" w:afterAutospacing="0" w:line="240" w:lineRule="auto"/>
        <w:ind w:left="0" w:leftChars="0" w:right="0" w:rightChars="0" w:firstLine="0" w:firstLineChars="0"/>
        <w:jc w:val="both"/>
        <w:outlineLvl w:val="1"/>
        <w:rPr>
          <w:rFonts w:hint="eastAsia" w:ascii="黑体" w:hAnsi="黑体" w:eastAsia="黑体" w:cs="黑体"/>
          <w:b w:val="0"/>
          <w:bCs/>
          <w:sz w:val="24"/>
          <w:szCs w:val="24"/>
          <w:lang w:val="en-US" w:eastAsia="zh-CN"/>
          <w:rPrChange w:id="2519" w:author="熊大如如" w:date="2020-04-14T20:52:03Z">
            <w:rPr>
              <w:rFonts w:hint="eastAsia" w:ascii="Times New Roman" w:hAnsi="宋体" w:eastAsia="仿宋_GB2312" w:cs="宋体"/>
              <w:b/>
              <w:bCs w:val="0"/>
              <w:sz w:val="24"/>
              <w:szCs w:val="24"/>
              <w:lang w:val="en-US" w:eastAsia="zh-CN"/>
            </w:rPr>
          </w:rPrChange>
        </w:rPr>
      </w:pPr>
      <w:ins w:id="2520" w:author="熊大如如" w:date="2020-04-14T20:48:50Z">
        <w:bookmarkStart w:id="214" w:name="_Toc7086"/>
        <w:bookmarkStart w:id="215" w:name="_Toc21981"/>
        <w:r>
          <w:rPr>
            <w:rFonts w:hint="eastAsia" w:ascii="黑体" w:hAnsi="黑体" w:eastAsia="黑体" w:cs="黑体"/>
            <w:b w:val="0"/>
            <w:bCs/>
            <w:sz w:val="24"/>
            <w:szCs w:val="24"/>
            <w:lang w:val="en-US" w:eastAsia="zh-CN"/>
            <w:rPrChange w:id="2521" w:author="熊大如如" w:date="2020-04-14T20:52:03Z">
              <w:rPr>
                <w:rFonts w:hint="eastAsia" w:ascii="黑体" w:hAnsi="黑体" w:eastAsia="黑体" w:cs="黑体"/>
                <w:b/>
                <w:bCs w:val="0"/>
                <w:sz w:val="24"/>
                <w:szCs w:val="24"/>
                <w:lang w:val="en-US" w:eastAsia="zh-CN"/>
              </w:rPr>
            </w:rPrChange>
          </w:rPr>
          <w:t>4</w:t>
        </w:r>
      </w:ins>
      <w:ins w:id="2522" w:author="熊大如如" w:date="2020-04-14T20:48:51Z">
        <w:r>
          <w:rPr>
            <w:rFonts w:hint="eastAsia" w:ascii="黑体" w:hAnsi="黑体" w:eastAsia="黑体" w:cs="黑体"/>
            <w:b w:val="0"/>
            <w:bCs/>
            <w:sz w:val="24"/>
            <w:szCs w:val="24"/>
            <w:lang w:val="en-US" w:eastAsia="zh-CN"/>
            <w:rPrChange w:id="2523" w:author="熊大如如" w:date="2020-04-14T20:52:03Z">
              <w:rPr>
                <w:rFonts w:hint="eastAsia" w:ascii="黑体" w:hAnsi="黑体" w:eastAsia="黑体" w:cs="黑体"/>
                <w:b/>
                <w:bCs w:val="0"/>
                <w:sz w:val="24"/>
                <w:szCs w:val="24"/>
                <w:lang w:val="en-US" w:eastAsia="zh-CN"/>
              </w:rPr>
            </w:rPrChange>
          </w:rPr>
          <w:t>.5.1</w:t>
        </w:r>
      </w:ins>
      <w:r>
        <w:rPr>
          <w:rFonts w:hint="eastAsia" w:ascii="黑体" w:hAnsi="黑体" w:eastAsia="黑体" w:cs="黑体"/>
          <w:b w:val="0"/>
          <w:bCs/>
          <w:sz w:val="24"/>
          <w:szCs w:val="24"/>
          <w:lang w:val="en-US" w:eastAsia="zh-CN"/>
          <w:rPrChange w:id="2524" w:author="熊大如如" w:date="2020-04-14T20:52:03Z">
            <w:rPr>
              <w:rFonts w:hint="eastAsia" w:ascii="Times New Roman" w:hAnsi="宋体" w:eastAsia="仿宋_GB2312" w:cs="宋体"/>
              <w:b/>
              <w:bCs w:val="0"/>
              <w:sz w:val="24"/>
              <w:szCs w:val="24"/>
              <w:lang w:val="en-US" w:eastAsia="zh-CN"/>
            </w:rPr>
          </w:rPrChange>
        </w:rPr>
        <w:t>购物车模块的准备工作</w:t>
      </w:r>
      <w:bookmarkEnd w:id="214"/>
      <w:bookmarkEnd w:id="215"/>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跟之前一样，我们在开始购物车模块的构建之前，我们需要将购物</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车项目搭建起来，命令行输入</w:t>
      </w:r>
      <w:r>
        <w:rPr>
          <w:rFonts w:hint="default" w:ascii="Times New Roman" w:hAnsi="Times New Roman" w:eastAsia="仿宋_GB2312" w:cs="Times New Roman"/>
          <w:b w:val="0"/>
          <w:bCs w:val="0"/>
          <w:sz w:val="24"/>
          <w:szCs w:val="24"/>
          <w:lang w:val="en-US" w:eastAsia="zh-CN"/>
        </w:rPr>
        <w:t>python manage.py startapp CartApp</w:t>
      </w:r>
      <w:r>
        <w:rPr>
          <w:rFonts w:hint="eastAsia" w:ascii="Times New Roman" w:hAnsi="宋体" w:eastAsia="仿宋_GB2312" w:cs="宋体"/>
          <w:b w:val="0"/>
          <w:bCs w:val="0"/>
          <w:sz w:val="24"/>
          <w:szCs w:val="24"/>
          <w:lang w:val="en-US" w:eastAsia="zh-CN"/>
        </w:rPr>
        <w:t xml:space="preserve"> 创建成功购物车模块。</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rPr>
          <w:rFonts w:hint="eastAsia" w:ascii="黑体" w:hAnsi="黑体" w:eastAsia="黑体" w:cs="黑体"/>
          <w:b w:val="0"/>
          <w:bCs/>
          <w:sz w:val="24"/>
          <w:szCs w:val="24"/>
          <w:lang w:val="en-US" w:eastAsia="zh-CN"/>
          <w:rPrChange w:id="2525" w:author="熊大如如" w:date="2020-04-14T20:52:06Z">
            <w:rPr>
              <w:rFonts w:hint="eastAsia" w:ascii="Times New Roman" w:hAnsi="宋体" w:eastAsia="仿宋_GB2312" w:cs="宋体"/>
              <w:b/>
              <w:bCs w:val="0"/>
              <w:sz w:val="24"/>
              <w:szCs w:val="24"/>
              <w:lang w:val="en-US" w:eastAsia="zh-CN"/>
            </w:rPr>
          </w:rPrChange>
        </w:rPr>
      </w:pPr>
      <w:ins w:id="2526" w:author="熊大如如" w:date="2020-04-14T20:48:54Z">
        <w:bookmarkStart w:id="216" w:name="_Toc24659"/>
        <w:bookmarkStart w:id="217" w:name="_Toc28605"/>
        <w:r>
          <w:rPr>
            <w:rFonts w:hint="eastAsia" w:ascii="黑体" w:hAnsi="黑体" w:eastAsia="黑体" w:cs="黑体"/>
            <w:b w:val="0"/>
            <w:bCs/>
            <w:sz w:val="24"/>
            <w:szCs w:val="24"/>
            <w:lang w:val="en-US" w:eastAsia="zh-CN"/>
            <w:rPrChange w:id="2527" w:author="熊大如如" w:date="2020-04-14T20:52:06Z">
              <w:rPr>
                <w:rFonts w:hint="eastAsia" w:ascii="黑体" w:hAnsi="黑体" w:eastAsia="黑体" w:cs="黑体"/>
                <w:b/>
                <w:bCs w:val="0"/>
                <w:sz w:val="24"/>
                <w:szCs w:val="24"/>
                <w:lang w:val="en-US" w:eastAsia="zh-CN"/>
              </w:rPr>
            </w:rPrChange>
          </w:rPr>
          <w:t>4.</w:t>
        </w:r>
      </w:ins>
      <w:ins w:id="2528" w:author="熊大如如" w:date="2020-04-14T20:48:55Z">
        <w:r>
          <w:rPr>
            <w:rFonts w:hint="eastAsia" w:ascii="黑体" w:hAnsi="黑体" w:eastAsia="黑体" w:cs="黑体"/>
            <w:b w:val="0"/>
            <w:bCs/>
            <w:sz w:val="24"/>
            <w:szCs w:val="24"/>
            <w:lang w:val="en-US" w:eastAsia="zh-CN"/>
            <w:rPrChange w:id="2529" w:author="熊大如如" w:date="2020-04-14T20:52:06Z">
              <w:rPr>
                <w:rFonts w:hint="eastAsia" w:ascii="黑体" w:hAnsi="黑体" w:eastAsia="黑体" w:cs="黑体"/>
                <w:b/>
                <w:bCs w:val="0"/>
                <w:sz w:val="24"/>
                <w:szCs w:val="24"/>
                <w:lang w:val="en-US" w:eastAsia="zh-CN"/>
              </w:rPr>
            </w:rPrChange>
          </w:rPr>
          <w:t>5.2</w:t>
        </w:r>
      </w:ins>
      <w:ins w:id="2530" w:author="熊大如如" w:date="2020-03-13T16:37:35Z">
        <w:r>
          <w:rPr>
            <w:rFonts w:hint="eastAsia" w:ascii="黑体" w:hAnsi="黑体" w:eastAsia="黑体" w:cs="黑体"/>
            <w:b w:val="0"/>
            <w:bCs/>
            <w:sz w:val="24"/>
            <w:szCs w:val="24"/>
            <w:lang w:val="en-US" w:eastAsia="zh-CN"/>
            <w:rPrChange w:id="2531" w:author="熊大如如" w:date="2020-04-14T20:52:06Z">
              <w:rPr>
                <w:rFonts w:hint="eastAsia" w:hAnsi="宋体" w:eastAsia="仿宋_GB2312" w:cs="宋体"/>
                <w:b/>
                <w:bCs w:val="0"/>
                <w:sz w:val="24"/>
                <w:szCs w:val="24"/>
                <w:lang w:val="en-US" w:eastAsia="zh-CN"/>
              </w:rPr>
            </w:rPrChange>
          </w:rPr>
          <w:t xml:space="preserve"> </w:t>
        </w:r>
      </w:ins>
      <w:r>
        <w:rPr>
          <w:rFonts w:hint="eastAsia" w:ascii="黑体" w:hAnsi="黑体" w:eastAsia="黑体" w:cs="黑体"/>
          <w:b w:val="0"/>
          <w:bCs/>
          <w:sz w:val="24"/>
          <w:szCs w:val="24"/>
          <w:lang w:val="en-US" w:eastAsia="zh-CN"/>
          <w:rPrChange w:id="2532" w:author="熊大如如" w:date="2020-04-14T20:52:06Z">
            <w:rPr>
              <w:rFonts w:hint="eastAsia" w:ascii="Times New Roman" w:hAnsi="宋体" w:eastAsia="仿宋_GB2312" w:cs="宋体"/>
              <w:b/>
              <w:bCs w:val="0"/>
              <w:sz w:val="24"/>
              <w:szCs w:val="24"/>
              <w:lang w:val="en-US" w:eastAsia="zh-CN"/>
            </w:rPr>
          </w:rPrChange>
        </w:rPr>
        <w:t>购物车模块模型的构建</w:t>
      </w:r>
      <w:bookmarkEnd w:id="216"/>
      <w:bookmarkEnd w:id="217"/>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因为购物车表与用户表、商品表属于Django中的多对多的关系，因</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此，我们设计表结构时需要往模型中添加外键ForeignKey。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 xml:space="preserve">我们添加外键c_goods,c_user使它们分别对应商品表还有用户表，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rPr>
          <w:ins w:id="2533" w:author="熊大如如" w:date="2020-04-14T20:30:27Z"/>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然后我们再添加一些商品数目字段等。命令行输入python manage.py makemigrations和python manage.py migrate迁移数据至MySQL数据库中。</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rPr>
          <w:ins w:id="2534" w:author="熊大如如" w:date="2020-03-13T17:51:56Z"/>
          <w:rFonts w:hint="eastAsia" w:ascii="Times New Roman" w:hAnsi="宋体" w:eastAsia="仿宋_GB2312"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240" w:firstLineChars="100"/>
        <w:textAlignment w:val="auto"/>
        <w:rPr>
          <w:ins w:id="2536" w:author="熊大如如" w:date="2020-03-13T17:51:58Z"/>
          <w:rFonts w:hint="eastAsia" w:ascii="Times New Roman" w:hAnsi="宋体" w:eastAsia="仿宋_GB2312" w:cs="宋体"/>
          <w:b w:val="0"/>
          <w:bCs w:val="0"/>
          <w:sz w:val="24"/>
          <w:szCs w:val="24"/>
          <w:lang w:val="en-US" w:eastAsia="zh-CN"/>
        </w:rPr>
        <w:pPrChange w:id="2535" w:author="熊大如如" w:date="2020-04-14T20:30:17Z">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pPr>
        </w:pPrChange>
      </w:pPr>
      <w:ins w:id="2537" w:author="熊大如如" w:date="2020-04-14T20:30:16Z">
        <w:r>
          <w:rPr>
            <w:rFonts w:hint="eastAsia" w:hAnsi="宋体" w:eastAsia="仿宋_GB2312" w:cs="宋体"/>
            <w:b w:val="0"/>
            <w:bCs w:val="0"/>
            <w:sz w:val="24"/>
            <w:szCs w:val="24"/>
            <w:lang w:val="en-US" w:eastAsia="zh-CN"/>
          </w:rPr>
          <w:t>//购物车模块模型代码</w:t>
        </w:r>
      </w:ins>
    </w:p>
    <w:p>
      <w:pPr>
        <w:keepNext w:val="0"/>
        <w:keepLines w:val="0"/>
        <w:widowControl w:val="0"/>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FFFFF"/>
        <w:rPr>
          <w:ins w:id="2539" w:author="熊大如如" w:date="2020-03-13T17:52:56Z"/>
          <w:rFonts w:hint="default" w:ascii="Times New Roman" w:hAnsi="Times New Roman" w:eastAsia="Consolas" w:cs="Times New Roman"/>
          <w:color w:val="000000"/>
          <w:sz w:val="24"/>
          <w:szCs w:val="24"/>
          <w:shd w:val="clear" w:fill="FFFFFF"/>
        </w:rPr>
        <w:pPrChange w:id="2538" w:author="熊大如如" w:date="2020-04-14T20:30:10Z">
          <w:pPr>
            <w:keepNext w:val="0"/>
            <w:keepLines w:val="0"/>
            <w:widowControl w:val="0"/>
            <w:numPr>
              <w:ilvl w:val="0"/>
              <w:numId w:val="0"/>
            </w:numPr>
            <w:suppressLineNumbers w:val="0"/>
            <w:shd w:val="clear" w:fill="FFFFFF"/>
          </w:pPr>
        </w:pPrChange>
      </w:pPr>
      <w:ins w:id="2540" w:author="熊大如如" w:date="2020-03-13T17:52:33Z">
        <w:r>
          <w:rPr>
            <w:rFonts w:hint="default" w:ascii="Times New Roman" w:hAnsi="Times New Roman" w:eastAsia="Consolas" w:cs="Times New Roman"/>
            <w:color w:val="000000"/>
            <w:sz w:val="24"/>
            <w:szCs w:val="24"/>
            <w:shd w:val="clear" w:fill="FFFFFF"/>
          </w:rPr>
          <w:br w:type="textWrapping"/>
        </w:r>
      </w:ins>
      <w:ins w:id="2541" w:author="熊大如如" w:date="2020-03-13T17:52:33Z">
        <w:r>
          <w:rPr>
            <w:rFonts w:hint="default" w:ascii="Times New Roman" w:hAnsi="Times New Roman" w:eastAsia="Consolas" w:cs="Times New Roman"/>
            <w:b/>
            <w:color w:val="000080"/>
            <w:sz w:val="24"/>
            <w:szCs w:val="24"/>
            <w:shd w:val="clear" w:fill="FFFFFF"/>
          </w:rPr>
          <w:t xml:space="preserve">class </w:t>
        </w:r>
      </w:ins>
      <w:ins w:id="2542" w:author="熊大如如" w:date="2020-03-13T17:52:33Z">
        <w:r>
          <w:rPr>
            <w:rFonts w:hint="default" w:ascii="Times New Roman" w:hAnsi="Times New Roman" w:eastAsia="Consolas" w:cs="Times New Roman"/>
            <w:color w:val="000000"/>
            <w:sz w:val="24"/>
            <w:szCs w:val="24"/>
            <w:shd w:val="clear" w:fill="FFFFFF"/>
          </w:rPr>
          <w:t>AxfCart(models.Model):</w:t>
        </w:r>
      </w:ins>
      <w:ins w:id="2543" w:author="熊大如如" w:date="2020-03-13T17:52:33Z">
        <w:r>
          <w:rPr>
            <w:rFonts w:hint="default" w:ascii="Times New Roman" w:hAnsi="Times New Roman" w:eastAsia="Consolas" w:cs="Times New Roman"/>
            <w:color w:val="000000"/>
            <w:sz w:val="24"/>
            <w:szCs w:val="24"/>
            <w:shd w:val="clear" w:fill="FFFFFF"/>
          </w:rPr>
          <w:br w:type="textWrapping"/>
        </w:r>
      </w:ins>
      <w:ins w:id="2544" w:author="熊大如如" w:date="2020-03-13T17:52:33Z">
        <w:r>
          <w:rPr>
            <w:rFonts w:hint="default" w:ascii="Times New Roman" w:hAnsi="Times New Roman" w:eastAsia="Arial Unicode MS" w:cs="Times New Roman"/>
            <w:i/>
            <w:color w:val="808080"/>
            <w:sz w:val="24"/>
            <w:szCs w:val="24"/>
            <w:shd w:val="clear" w:fill="FFFFFF"/>
          </w:rPr>
          <w:br w:type="textWrapping"/>
        </w:r>
      </w:ins>
      <w:ins w:id="2545" w:author="熊大如如" w:date="2020-03-13T17:52:33Z">
        <w:r>
          <w:rPr>
            <w:rFonts w:hint="default" w:ascii="Times New Roman" w:hAnsi="Times New Roman" w:eastAsia="Arial Unicode MS" w:cs="Times New Roman"/>
            <w:i/>
            <w:color w:val="808080"/>
            <w:sz w:val="24"/>
            <w:szCs w:val="24"/>
            <w:shd w:val="clear" w:fill="FFFFFF"/>
          </w:rPr>
          <w:t xml:space="preserve">    </w:t>
        </w:r>
      </w:ins>
      <w:ins w:id="2546" w:author="熊大如如" w:date="2020-03-13T17:52:33Z">
        <w:r>
          <w:rPr>
            <w:rFonts w:hint="default" w:ascii="Times New Roman" w:hAnsi="Times New Roman" w:eastAsia="Consolas" w:cs="Times New Roman"/>
            <w:color w:val="000000"/>
            <w:sz w:val="24"/>
            <w:szCs w:val="24"/>
            <w:shd w:val="clear" w:fill="FFFFFF"/>
          </w:rPr>
          <w:t>c_goods = models.ForeignKey(AxfGoods)</w:t>
        </w:r>
      </w:ins>
      <w:ins w:id="2547" w:author="熊大如如" w:date="2020-03-13T17:52:33Z">
        <w:r>
          <w:rPr>
            <w:rFonts w:hint="default" w:ascii="Times New Roman" w:hAnsi="Times New Roman" w:eastAsia="Consolas" w:cs="Times New Roman"/>
            <w:color w:val="000000"/>
            <w:sz w:val="24"/>
            <w:szCs w:val="24"/>
            <w:shd w:val="clear" w:fill="FFFFFF"/>
          </w:rPr>
          <w:br w:type="textWrapping"/>
        </w:r>
      </w:ins>
      <w:ins w:id="2548" w:author="熊大如如" w:date="2020-03-13T17:52:33Z">
        <w:r>
          <w:rPr>
            <w:rFonts w:hint="default" w:ascii="Times New Roman" w:hAnsi="Times New Roman" w:eastAsia="Consolas" w:cs="Times New Roman"/>
            <w:color w:val="000000"/>
            <w:sz w:val="24"/>
            <w:szCs w:val="24"/>
            <w:shd w:val="clear" w:fill="FFFFFF"/>
          </w:rPr>
          <w:t xml:space="preserve">    c_user = models.ForeignKey(AxfUser)</w:t>
        </w:r>
      </w:ins>
    </w:p>
    <w:p>
      <w:pPr>
        <w:keepNext w:val="0"/>
        <w:keepLines w:val="0"/>
        <w:widowControl w:val="0"/>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FFFFF"/>
        <w:rPr>
          <w:ins w:id="2550" w:author="熊大如如" w:date="2020-03-13T17:52:33Z"/>
          <w:rFonts w:ascii="Consolas" w:hAnsi="Consolas" w:eastAsia="Consolas" w:cs="Consolas"/>
          <w:color w:val="000000"/>
          <w:sz w:val="27"/>
          <w:szCs w:val="27"/>
        </w:rPr>
        <w:pPrChange w:id="2549" w:author="熊大如如" w:date="2020-04-14T20:30:10Z">
          <w:pPr>
            <w:keepNext w:val="0"/>
            <w:keepLines w:val="0"/>
            <w:widowControl w:val="0"/>
            <w:numPr>
              <w:ilvl w:val="0"/>
              <w:numId w:val="0"/>
            </w:numPr>
            <w:suppressLineNumbers w:val="0"/>
            <w:shd w:val="clear" w:fill="FFFFFF"/>
          </w:pPr>
        </w:pPrChange>
      </w:pPr>
      <w:ins w:id="2551" w:author="熊大如如" w:date="2020-03-13T17:52:33Z">
        <w:r>
          <w:rPr>
            <w:rFonts w:hint="default" w:ascii="Times New Roman" w:hAnsi="Times New Roman" w:eastAsia="Arial Unicode MS" w:cs="Times New Roman"/>
            <w:i/>
            <w:color w:val="808080"/>
            <w:sz w:val="24"/>
            <w:szCs w:val="24"/>
            <w:shd w:val="clear" w:fill="FFFFFF"/>
          </w:rPr>
          <w:br w:type="textWrapping"/>
        </w:r>
      </w:ins>
      <w:ins w:id="2552" w:author="熊大如如" w:date="2020-03-13T17:52:33Z">
        <w:r>
          <w:rPr>
            <w:rFonts w:hint="default" w:ascii="Times New Roman" w:hAnsi="Times New Roman" w:eastAsia="Arial Unicode MS" w:cs="Times New Roman"/>
            <w:i/>
            <w:color w:val="808080"/>
            <w:sz w:val="24"/>
            <w:szCs w:val="24"/>
            <w:shd w:val="clear" w:fill="FFFFFF"/>
          </w:rPr>
          <w:t xml:space="preserve">    </w:t>
        </w:r>
      </w:ins>
      <w:ins w:id="2553" w:author="熊大如如" w:date="2020-03-13T17:52:33Z">
        <w:r>
          <w:rPr>
            <w:rFonts w:hint="default" w:ascii="Times New Roman" w:hAnsi="Times New Roman" w:eastAsia="Consolas" w:cs="Times New Roman"/>
            <w:color w:val="000000"/>
            <w:sz w:val="24"/>
            <w:szCs w:val="24"/>
            <w:shd w:val="clear" w:fill="FFFFFF"/>
          </w:rPr>
          <w:t>c_goods_num = models.IntegerField(</w:t>
        </w:r>
      </w:ins>
      <w:ins w:id="2554" w:author="熊大如如" w:date="2020-03-13T17:52:33Z">
        <w:r>
          <w:rPr>
            <w:rFonts w:hint="default" w:ascii="Times New Roman" w:hAnsi="Times New Roman" w:eastAsia="Consolas" w:cs="Times New Roman"/>
            <w:color w:val="660099"/>
            <w:sz w:val="24"/>
            <w:szCs w:val="24"/>
            <w:shd w:val="clear" w:fill="FFFFFF"/>
          </w:rPr>
          <w:t>default</w:t>
        </w:r>
      </w:ins>
      <w:ins w:id="2555" w:author="熊大如如" w:date="2020-03-13T17:52:33Z">
        <w:r>
          <w:rPr>
            <w:rFonts w:hint="default" w:ascii="Times New Roman" w:hAnsi="Times New Roman" w:eastAsia="Consolas" w:cs="Times New Roman"/>
            <w:color w:val="000000"/>
            <w:sz w:val="24"/>
            <w:szCs w:val="24"/>
            <w:shd w:val="clear" w:fill="FFFFFF"/>
          </w:rPr>
          <w:t>=</w:t>
        </w:r>
      </w:ins>
      <w:ins w:id="2556" w:author="熊大如如" w:date="2020-03-13T17:52:33Z">
        <w:r>
          <w:rPr>
            <w:rFonts w:hint="default" w:ascii="Times New Roman" w:hAnsi="Times New Roman" w:eastAsia="Consolas" w:cs="Times New Roman"/>
            <w:color w:val="0000FF"/>
            <w:sz w:val="24"/>
            <w:szCs w:val="24"/>
            <w:shd w:val="clear" w:fill="FFFFFF"/>
          </w:rPr>
          <w:t>1</w:t>
        </w:r>
      </w:ins>
      <w:ins w:id="2557" w:author="熊大如如" w:date="2020-03-13T17:52:33Z">
        <w:r>
          <w:rPr>
            <w:rFonts w:hint="default" w:ascii="Times New Roman" w:hAnsi="Times New Roman" w:eastAsia="Consolas" w:cs="Times New Roman"/>
            <w:color w:val="000000"/>
            <w:sz w:val="24"/>
            <w:szCs w:val="24"/>
            <w:shd w:val="clear" w:fill="FFFFFF"/>
          </w:rPr>
          <w:t>)</w:t>
        </w:r>
      </w:ins>
      <w:ins w:id="2558" w:author="熊大如如" w:date="2020-03-13T17:52:33Z">
        <w:r>
          <w:rPr>
            <w:rFonts w:hint="default" w:ascii="Times New Roman" w:hAnsi="Times New Roman" w:eastAsia="Consolas" w:cs="Times New Roman"/>
            <w:color w:val="000000"/>
            <w:sz w:val="24"/>
            <w:szCs w:val="24"/>
            <w:shd w:val="clear" w:fill="FFFFFF"/>
          </w:rPr>
          <w:br w:type="textWrapping"/>
        </w:r>
      </w:ins>
      <w:ins w:id="2559" w:author="熊大如如" w:date="2020-03-13T17:52:33Z">
        <w:r>
          <w:rPr>
            <w:rFonts w:hint="default" w:ascii="Times New Roman" w:hAnsi="Times New Roman" w:eastAsia="Consolas" w:cs="Times New Roman"/>
            <w:color w:val="000000"/>
            <w:sz w:val="24"/>
            <w:szCs w:val="24"/>
            <w:shd w:val="clear" w:fill="FFFFFF"/>
          </w:rPr>
          <w:t xml:space="preserve">    c_is_select = models.BooleanField(</w:t>
        </w:r>
      </w:ins>
      <w:ins w:id="2560" w:author="熊大如如" w:date="2020-03-13T17:52:33Z">
        <w:r>
          <w:rPr>
            <w:rFonts w:hint="default" w:ascii="Times New Roman" w:hAnsi="Times New Roman" w:eastAsia="Consolas" w:cs="Times New Roman"/>
            <w:color w:val="660099"/>
            <w:sz w:val="24"/>
            <w:szCs w:val="24"/>
            <w:shd w:val="clear" w:fill="FFFFFF"/>
          </w:rPr>
          <w:t>default</w:t>
        </w:r>
      </w:ins>
      <w:ins w:id="2561" w:author="熊大如如" w:date="2020-03-13T17:52:33Z">
        <w:r>
          <w:rPr>
            <w:rFonts w:hint="default" w:ascii="Times New Roman" w:hAnsi="Times New Roman" w:eastAsia="Consolas" w:cs="Times New Roman"/>
            <w:color w:val="000000"/>
            <w:sz w:val="24"/>
            <w:szCs w:val="24"/>
            <w:shd w:val="clear" w:fill="FFFFFF"/>
          </w:rPr>
          <w:t>=</w:t>
        </w:r>
      </w:ins>
      <w:ins w:id="2562" w:author="熊大如如" w:date="2020-03-13T17:52:33Z">
        <w:r>
          <w:rPr>
            <w:rFonts w:hint="default" w:ascii="Times New Roman" w:hAnsi="Times New Roman" w:eastAsia="Consolas" w:cs="Times New Roman"/>
            <w:b/>
            <w:color w:val="000080"/>
            <w:sz w:val="24"/>
            <w:szCs w:val="24"/>
            <w:shd w:val="clear" w:fill="FFFFFF"/>
          </w:rPr>
          <w:t>True</w:t>
        </w:r>
      </w:ins>
      <w:ins w:id="2563" w:author="熊大如如" w:date="2020-03-13T17:52:33Z">
        <w:r>
          <w:rPr>
            <w:rFonts w:hint="default" w:ascii="Times New Roman" w:hAnsi="Times New Roman" w:eastAsia="Consolas" w:cs="Times New Roman"/>
            <w:color w:val="000000"/>
            <w:sz w:val="24"/>
            <w:szCs w:val="24"/>
            <w:shd w:val="clear" w:fill="FFFFFF"/>
          </w:rPr>
          <w:t>)</w:t>
        </w:r>
      </w:ins>
      <w:ins w:id="2564" w:author="熊大如如" w:date="2020-03-13T17:52:33Z">
        <w:r>
          <w:rPr>
            <w:rFonts w:hint="default" w:ascii="Times New Roman" w:hAnsi="Times New Roman" w:eastAsia="Consolas" w:cs="Times New Roman"/>
            <w:color w:val="000000"/>
            <w:sz w:val="24"/>
            <w:szCs w:val="24"/>
            <w:shd w:val="clear" w:fill="FFFFFF"/>
          </w:rPr>
          <w:br w:type="textWrapping"/>
        </w:r>
      </w:ins>
      <w:ins w:id="2565" w:author="熊大如如" w:date="2020-03-13T17:52:33Z">
        <w:r>
          <w:rPr>
            <w:rFonts w:hint="default" w:ascii="Times New Roman" w:hAnsi="Times New Roman" w:eastAsia="Consolas" w:cs="Times New Roman"/>
            <w:color w:val="000000"/>
            <w:sz w:val="24"/>
            <w:szCs w:val="24"/>
            <w:shd w:val="clear" w:fill="FFFFFF"/>
          </w:rPr>
          <w:br w:type="textWrapping"/>
        </w:r>
      </w:ins>
      <w:ins w:id="2566" w:author="熊大如如" w:date="2020-03-13T17:52:33Z">
        <w:r>
          <w:rPr>
            <w:rFonts w:hint="default" w:ascii="Times New Roman" w:hAnsi="Times New Roman" w:eastAsia="Consolas" w:cs="Times New Roman"/>
            <w:color w:val="000000"/>
            <w:sz w:val="24"/>
            <w:szCs w:val="24"/>
            <w:shd w:val="clear" w:fill="FFFFFF"/>
          </w:rPr>
          <w:t xml:space="preserve">    </w:t>
        </w:r>
      </w:ins>
      <w:ins w:id="2567" w:author="熊大如如" w:date="2020-03-13T17:52:33Z">
        <w:r>
          <w:rPr>
            <w:rFonts w:hint="default" w:ascii="Times New Roman" w:hAnsi="Times New Roman" w:eastAsia="Consolas" w:cs="Times New Roman"/>
            <w:b/>
            <w:color w:val="000080"/>
            <w:sz w:val="24"/>
            <w:szCs w:val="24"/>
            <w:shd w:val="clear" w:fill="FFFFFF"/>
          </w:rPr>
          <w:t xml:space="preserve">class </w:t>
        </w:r>
      </w:ins>
      <w:ins w:id="2568" w:author="熊大如如" w:date="2020-03-13T17:52:33Z">
        <w:r>
          <w:rPr>
            <w:rFonts w:hint="default" w:ascii="Times New Roman" w:hAnsi="Times New Roman" w:eastAsia="Consolas" w:cs="Times New Roman"/>
            <w:color w:val="000000"/>
            <w:sz w:val="24"/>
            <w:szCs w:val="24"/>
            <w:shd w:val="clear" w:fill="FFFFFF"/>
          </w:rPr>
          <w:t>Meta:</w:t>
        </w:r>
      </w:ins>
      <w:ins w:id="2569" w:author="熊大如如" w:date="2020-03-13T17:52:33Z">
        <w:r>
          <w:rPr>
            <w:rFonts w:hint="default" w:ascii="Times New Roman" w:hAnsi="Times New Roman" w:eastAsia="Consolas" w:cs="Times New Roman"/>
            <w:color w:val="000000"/>
            <w:sz w:val="24"/>
            <w:szCs w:val="24"/>
            <w:shd w:val="clear" w:fill="FFFFFF"/>
          </w:rPr>
          <w:br w:type="textWrapping"/>
        </w:r>
      </w:ins>
      <w:ins w:id="2570" w:author="熊大如如" w:date="2020-03-13T17:52:33Z">
        <w:r>
          <w:rPr>
            <w:rFonts w:hint="default" w:ascii="Times New Roman" w:hAnsi="Times New Roman" w:eastAsia="Consolas" w:cs="Times New Roman"/>
            <w:color w:val="000000"/>
            <w:sz w:val="24"/>
            <w:szCs w:val="24"/>
            <w:shd w:val="clear" w:fill="FFFFFF"/>
          </w:rPr>
          <w:t xml:space="preserve">        db_table = </w:t>
        </w:r>
      </w:ins>
      <w:ins w:id="2571" w:author="熊大如如" w:date="2020-03-13T17:52:33Z">
        <w:r>
          <w:rPr>
            <w:rFonts w:hint="default" w:ascii="Times New Roman" w:hAnsi="Times New Roman" w:eastAsia="Consolas" w:cs="Times New Roman"/>
            <w:b/>
            <w:color w:val="008080"/>
            <w:sz w:val="24"/>
            <w:szCs w:val="24"/>
            <w:shd w:val="clear" w:fill="FFFFFF"/>
          </w:rPr>
          <w:t>'</w:t>
        </w:r>
      </w:ins>
      <w:ins w:id="2572" w:author="熊大如如" w:date="2020-03-13T17:52:33Z">
        <w:r>
          <w:rPr>
            <w:rFonts w:hint="default" w:ascii="Consolas" w:hAnsi="Consolas" w:eastAsia="Consolas" w:cs="Consolas"/>
            <w:b/>
            <w:color w:val="008080"/>
            <w:sz w:val="27"/>
            <w:szCs w:val="27"/>
            <w:shd w:val="clear" w:fill="FFFFFF"/>
          </w:rPr>
          <w:t>cart'</w:t>
        </w:r>
      </w:ins>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rPr>
          <w:rFonts w:hint="default" w:hAnsi="宋体" w:eastAsia="仿宋_GB2312" w:cs="宋体"/>
          <w:b w:val="0"/>
          <w:bCs w:val="0"/>
          <w:sz w:val="24"/>
          <w:szCs w:val="24"/>
          <w:lang w:val="en-US" w:eastAsia="zh-CN"/>
        </w:rPr>
      </w:pP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rPr>
          <w:rFonts w:hint="eastAsia" w:ascii="黑体" w:hAnsi="黑体" w:eastAsia="黑体" w:cs="黑体"/>
          <w:b w:val="0"/>
          <w:bCs/>
          <w:sz w:val="24"/>
          <w:szCs w:val="24"/>
          <w:lang w:val="en-US" w:eastAsia="zh-CN"/>
          <w:rPrChange w:id="2573" w:author="熊大如如" w:date="2020-04-14T20:52:12Z">
            <w:rPr>
              <w:rFonts w:hint="eastAsia" w:ascii="Times New Roman" w:hAnsi="宋体" w:eastAsia="仿宋_GB2312" w:cs="宋体"/>
              <w:b/>
              <w:bCs w:val="0"/>
              <w:sz w:val="24"/>
              <w:szCs w:val="24"/>
              <w:lang w:val="en-US" w:eastAsia="zh-CN"/>
            </w:rPr>
          </w:rPrChange>
        </w:rPr>
      </w:pPr>
      <w:ins w:id="2574" w:author="熊大如如" w:date="2020-04-14T20:48:58Z">
        <w:bookmarkStart w:id="218" w:name="_Toc32073"/>
        <w:bookmarkStart w:id="219" w:name="_Toc1972"/>
        <w:r>
          <w:rPr>
            <w:rFonts w:hint="eastAsia" w:ascii="黑体" w:hAnsi="黑体" w:eastAsia="黑体" w:cs="黑体"/>
            <w:b w:val="0"/>
            <w:bCs/>
            <w:sz w:val="24"/>
            <w:szCs w:val="24"/>
            <w:lang w:val="en-US" w:eastAsia="zh-CN"/>
            <w:rPrChange w:id="2575" w:author="熊大如如" w:date="2020-04-14T20:52:12Z">
              <w:rPr>
                <w:rFonts w:hint="eastAsia" w:ascii="黑体" w:hAnsi="黑体" w:eastAsia="黑体" w:cs="黑体"/>
                <w:b/>
                <w:bCs w:val="0"/>
                <w:sz w:val="24"/>
                <w:szCs w:val="24"/>
                <w:lang w:val="en-US" w:eastAsia="zh-CN"/>
              </w:rPr>
            </w:rPrChange>
          </w:rPr>
          <w:t>4.5.</w:t>
        </w:r>
      </w:ins>
      <w:ins w:id="2576" w:author="熊大如如" w:date="2020-04-14T20:48:59Z">
        <w:r>
          <w:rPr>
            <w:rFonts w:hint="eastAsia" w:ascii="黑体" w:hAnsi="黑体" w:eastAsia="黑体" w:cs="黑体"/>
            <w:b w:val="0"/>
            <w:bCs/>
            <w:sz w:val="24"/>
            <w:szCs w:val="24"/>
            <w:lang w:val="en-US" w:eastAsia="zh-CN"/>
            <w:rPrChange w:id="2577" w:author="熊大如如" w:date="2020-04-14T20:52:12Z">
              <w:rPr>
                <w:rFonts w:hint="eastAsia" w:ascii="黑体" w:hAnsi="黑体" w:eastAsia="黑体" w:cs="黑体"/>
                <w:b/>
                <w:bCs w:val="0"/>
                <w:sz w:val="24"/>
                <w:szCs w:val="24"/>
                <w:lang w:val="en-US" w:eastAsia="zh-CN"/>
              </w:rPr>
            </w:rPrChange>
          </w:rPr>
          <w:t>3</w:t>
        </w:r>
      </w:ins>
      <w:ins w:id="2578" w:author="熊大如如" w:date="2020-03-13T16:37:38Z">
        <w:r>
          <w:rPr>
            <w:rFonts w:hint="eastAsia" w:ascii="黑体" w:hAnsi="黑体" w:eastAsia="黑体" w:cs="黑体"/>
            <w:b w:val="0"/>
            <w:bCs/>
            <w:sz w:val="24"/>
            <w:szCs w:val="24"/>
            <w:lang w:val="en-US" w:eastAsia="zh-CN"/>
            <w:rPrChange w:id="2579" w:author="熊大如如" w:date="2020-04-14T20:52:12Z">
              <w:rPr>
                <w:rFonts w:hint="eastAsia" w:hAnsi="宋体" w:eastAsia="仿宋_GB2312" w:cs="宋体"/>
                <w:b/>
                <w:bCs w:val="0"/>
                <w:sz w:val="24"/>
                <w:szCs w:val="24"/>
                <w:lang w:val="en-US" w:eastAsia="zh-CN"/>
              </w:rPr>
            </w:rPrChange>
          </w:rPr>
          <w:t xml:space="preserve"> </w:t>
        </w:r>
      </w:ins>
      <w:r>
        <w:rPr>
          <w:rFonts w:hint="eastAsia" w:ascii="黑体" w:hAnsi="黑体" w:eastAsia="黑体" w:cs="黑体"/>
          <w:b w:val="0"/>
          <w:bCs/>
          <w:sz w:val="24"/>
          <w:szCs w:val="24"/>
          <w:lang w:val="en-US" w:eastAsia="zh-CN"/>
          <w:rPrChange w:id="2580" w:author="熊大如如" w:date="2020-04-14T20:52:12Z">
            <w:rPr>
              <w:rFonts w:hint="eastAsia" w:ascii="Times New Roman" w:hAnsi="宋体" w:eastAsia="仿宋_GB2312" w:cs="宋体"/>
              <w:b/>
              <w:bCs w:val="0"/>
              <w:sz w:val="24"/>
              <w:szCs w:val="24"/>
              <w:lang w:val="en-US" w:eastAsia="zh-CN"/>
            </w:rPr>
          </w:rPrChange>
        </w:rPr>
        <w:t>购物车模块的静态页面搭建</w:t>
      </w:r>
      <w:bookmarkEnd w:id="218"/>
      <w:bookmarkEnd w:id="219"/>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我们写出cart.html静态页面，写出购物车的样式，例如电话、地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址等等，然后我们还要写出商品的图片、价格等等样式。但是商品图片、价格的显示我们需要与后端接口相对应，所以我们要在静态页面上留出位置显示这些图片和数据。</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rPr>
          <w:rFonts w:hint="eastAsia" w:ascii="黑体" w:hAnsi="黑体" w:eastAsia="黑体" w:cs="黑体"/>
          <w:b w:val="0"/>
          <w:bCs/>
          <w:sz w:val="24"/>
          <w:szCs w:val="24"/>
          <w:lang w:val="en-US" w:eastAsia="zh-CN"/>
          <w:rPrChange w:id="2581" w:author="熊大如如" w:date="2020-04-14T20:52:15Z">
            <w:rPr>
              <w:rFonts w:hint="eastAsia" w:ascii="Times New Roman" w:hAnsi="宋体" w:eastAsia="仿宋_GB2312" w:cs="宋体"/>
              <w:b/>
              <w:bCs w:val="0"/>
              <w:sz w:val="24"/>
              <w:szCs w:val="24"/>
              <w:lang w:val="en-US" w:eastAsia="zh-CN"/>
            </w:rPr>
          </w:rPrChange>
        </w:rPr>
      </w:pPr>
      <w:ins w:id="2582" w:author="熊大如如" w:date="2020-04-14T20:49:01Z">
        <w:bookmarkStart w:id="220" w:name="_Toc27127"/>
        <w:bookmarkStart w:id="221" w:name="_Toc2669"/>
        <w:r>
          <w:rPr>
            <w:rFonts w:hint="eastAsia" w:ascii="黑体" w:hAnsi="黑体" w:eastAsia="黑体" w:cs="黑体"/>
            <w:b w:val="0"/>
            <w:bCs/>
            <w:sz w:val="24"/>
            <w:szCs w:val="24"/>
            <w:lang w:val="en-US" w:eastAsia="zh-CN"/>
            <w:rPrChange w:id="2583" w:author="熊大如如" w:date="2020-04-14T20:52:15Z">
              <w:rPr>
                <w:rFonts w:hint="eastAsia" w:ascii="黑体" w:hAnsi="黑体" w:eastAsia="黑体" w:cs="黑体"/>
                <w:b/>
                <w:bCs w:val="0"/>
                <w:sz w:val="24"/>
                <w:szCs w:val="24"/>
                <w:lang w:val="en-US" w:eastAsia="zh-CN"/>
              </w:rPr>
            </w:rPrChange>
          </w:rPr>
          <w:t>4.</w:t>
        </w:r>
      </w:ins>
      <w:ins w:id="2584" w:author="熊大如如" w:date="2020-04-14T20:49:02Z">
        <w:r>
          <w:rPr>
            <w:rFonts w:hint="eastAsia" w:ascii="黑体" w:hAnsi="黑体" w:eastAsia="黑体" w:cs="黑体"/>
            <w:b w:val="0"/>
            <w:bCs/>
            <w:sz w:val="24"/>
            <w:szCs w:val="24"/>
            <w:lang w:val="en-US" w:eastAsia="zh-CN"/>
            <w:rPrChange w:id="2585" w:author="熊大如如" w:date="2020-04-14T20:52:15Z">
              <w:rPr>
                <w:rFonts w:hint="eastAsia" w:ascii="黑体" w:hAnsi="黑体" w:eastAsia="黑体" w:cs="黑体"/>
                <w:b/>
                <w:bCs w:val="0"/>
                <w:sz w:val="24"/>
                <w:szCs w:val="24"/>
                <w:lang w:val="en-US" w:eastAsia="zh-CN"/>
              </w:rPr>
            </w:rPrChange>
          </w:rPr>
          <w:t>5.4</w:t>
        </w:r>
      </w:ins>
      <w:ins w:id="2586" w:author="熊大如如" w:date="2020-03-13T16:37:42Z">
        <w:r>
          <w:rPr>
            <w:rFonts w:hint="eastAsia" w:ascii="黑体" w:hAnsi="黑体" w:eastAsia="黑体" w:cs="黑体"/>
            <w:b w:val="0"/>
            <w:bCs/>
            <w:sz w:val="24"/>
            <w:szCs w:val="24"/>
            <w:lang w:val="en-US" w:eastAsia="zh-CN"/>
            <w:rPrChange w:id="2587" w:author="熊大如如" w:date="2020-04-14T20:52:15Z">
              <w:rPr>
                <w:rFonts w:hint="eastAsia" w:hAnsi="宋体" w:eastAsia="仿宋_GB2312" w:cs="宋体"/>
                <w:b/>
                <w:bCs w:val="0"/>
                <w:sz w:val="24"/>
                <w:szCs w:val="24"/>
                <w:lang w:val="en-US" w:eastAsia="zh-CN"/>
              </w:rPr>
            </w:rPrChange>
          </w:rPr>
          <w:t xml:space="preserve"> </w:t>
        </w:r>
      </w:ins>
      <w:r>
        <w:rPr>
          <w:rFonts w:hint="eastAsia" w:ascii="黑体" w:hAnsi="黑体" w:eastAsia="黑体" w:cs="黑体"/>
          <w:b w:val="0"/>
          <w:bCs/>
          <w:sz w:val="24"/>
          <w:szCs w:val="24"/>
          <w:lang w:val="en-US" w:eastAsia="zh-CN"/>
          <w:rPrChange w:id="2588" w:author="熊大如如" w:date="2020-04-14T20:52:15Z">
            <w:rPr>
              <w:rFonts w:hint="eastAsia" w:ascii="Times New Roman" w:hAnsi="宋体" w:eastAsia="仿宋_GB2312" w:cs="宋体"/>
              <w:b/>
              <w:bCs w:val="0"/>
              <w:sz w:val="24"/>
              <w:szCs w:val="24"/>
              <w:lang w:val="en-US" w:eastAsia="zh-CN"/>
            </w:rPr>
          </w:rPrChange>
        </w:rPr>
        <w:t>购物车模块的后端接口书写</w:t>
      </w:r>
      <w:bookmarkEnd w:id="220"/>
      <w:bookmarkEnd w:id="221"/>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购物车的显示需要在用户登陆之后，才能够显示出来。因此，我们在书写后端接口时，要先验证用户是否已经登陆，因为之前我们已经将用户的id放入了session中，因此我们要先在session中提取用户id看看是否能提取出来，如果没有提取出来，那么我们就将页面重定向至注册界面，重定向利用redirect函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验证用户id之后，我们将购物车模型实例化，然后将数据通过</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Render（）函数返回给前端数据显示。因为我们购物车页面需要的价格是总价，因此我们需要在views.py文件中写一个计算总价的函数get_total_price()将商品价格和数量传进去计算总价，再把数据返回前端。</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rPr>
          <w:rFonts w:hint="eastAsia" w:ascii="黑体" w:hAnsi="黑体" w:eastAsia="黑体" w:cs="黑体"/>
          <w:b w:val="0"/>
          <w:bCs/>
          <w:sz w:val="24"/>
          <w:szCs w:val="24"/>
          <w:lang w:val="en-US" w:eastAsia="zh-CN"/>
          <w:rPrChange w:id="2589" w:author="熊大如如" w:date="2020-04-14T20:52:19Z">
            <w:rPr>
              <w:rFonts w:hint="eastAsia" w:ascii="Times New Roman" w:hAnsi="宋体" w:eastAsia="仿宋_GB2312" w:cs="宋体"/>
              <w:b/>
              <w:bCs w:val="0"/>
              <w:sz w:val="24"/>
              <w:szCs w:val="24"/>
              <w:lang w:val="en-US" w:eastAsia="zh-CN"/>
            </w:rPr>
          </w:rPrChange>
        </w:rPr>
      </w:pPr>
      <w:ins w:id="2590" w:author="熊大如如" w:date="2020-04-14T20:49:05Z">
        <w:bookmarkStart w:id="222" w:name="_Toc2264"/>
        <w:bookmarkStart w:id="223" w:name="_Toc29677"/>
        <w:r>
          <w:rPr>
            <w:rFonts w:hint="eastAsia" w:ascii="黑体" w:hAnsi="黑体" w:eastAsia="黑体" w:cs="黑体"/>
            <w:b w:val="0"/>
            <w:bCs/>
            <w:sz w:val="24"/>
            <w:szCs w:val="24"/>
            <w:lang w:val="en-US" w:eastAsia="zh-CN"/>
            <w:rPrChange w:id="2591" w:author="熊大如如" w:date="2020-04-14T20:52:19Z">
              <w:rPr>
                <w:rFonts w:hint="eastAsia" w:ascii="黑体" w:hAnsi="黑体" w:eastAsia="黑体" w:cs="黑体"/>
                <w:b/>
                <w:bCs w:val="0"/>
                <w:sz w:val="24"/>
                <w:szCs w:val="24"/>
                <w:lang w:val="en-US" w:eastAsia="zh-CN"/>
              </w:rPr>
            </w:rPrChange>
          </w:rPr>
          <w:t>4.5</w:t>
        </w:r>
      </w:ins>
      <w:ins w:id="2592" w:author="熊大如如" w:date="2020-04-14T20:49:06Z">
        <w:r>
          <w:rPr>
            <w:rFonts w:hint="eastAsia" w:ascii="黑体" w:hAnsi="黑体" w:eastAsia="黑体" w:cs="黑体"/>
            <w:b w:val="0"/>
            <w:bCs/>
            <w:sz w:val="24"/>
            <w:szCs w:val="24"/>
            <w:lang w:val="en-US" w:eastAsia="zh-CN"/>
            <w:rPrChange w:id="2593" w:author="熊大如如" w:date="2020-04-14T20:52:19Z">
              <w:rPr>
                <w:rFonts w:hint="eastAsia" w:ascii="黑体" w:hAnsi="黑体" w:eastAsia="黑体" w:cs="黑体"/>
                <w:b/>
                <w:bCs w:val="0"/>
                <w:sz w:val="24"/>
                <w:szCs w:val="24"/>
                <w:lang w:val="en-US" w:eastAsia="zh-CN"/>
              </w:rPr>
            </w:rPrChange>
          </w:rPr>
          <w:t>.5</w:t>
        </w:r>
      </w:ins>
      <w:r>
        <w:rPr>
          <w:rFonts w:hint="eastAsia" w:ascii="黑体" w:hAnsi="黑体" w:eastAsia="黑体" w:cs="黑体"/>
          <w:b w:val="0"/>
          <w:bCs/>
          <w:sz w:val="24"/>
          <w:szCs w:val="24"/>
          <w:lang w:val="en-US" w:eastAsia="zh-CN"/>
          <w:rPrChange w:id="2594" w:author="熊大如如" w:date="2020-04-14T20:52:19Z">
            <w:rPr>
              <w:rFonts w:hint="eastAsia" w:ascii="Times New Roman" w:hAnsi="宋体" w:eastAsia="仿宋_GB2312" w:cs="宋体"/>
              <w:b/>
              <w:bCs w:val="0"/>
              <w:sz w:val="24"/>
              <w:szCs w:val="24"/>
              <w:lang w:val="en-US" w:eastAsia="zh-CN"/>
            </w:rPr>
          </w:rPrChange>
        </w:rPr>
        <w:t>购物车页面的完善</w:t>
      </w:r>
      <w:bookmarkEnd w:id="222"/>
      <w:bookmarkEnd w:id="223"/>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我们的购物车页面必须要有对于商品的选择功能，因此，此处我们可以使用ajax异步刷新请求来做。ajax可以动态的刷新页面的内容，从而实现我们前端页面动态的显示价格、数量等数据。</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我们通过编写cart.js在其中确定增加商品、减少商品URL和传输类型GET。在后端接口中我们</w:t>
      </w:r>
      <w:r>
        <w:rPr>
          <w:rFonts w:hint="eastAsia" w:ascii="Times New Roman" w:hAnsi="宋体" w:eastAsia="仿宋_GB2312" w:cs="宋体"/>
          <w:b w:val="0"/>
          <w:bCs w:val="0"/>
          <w:sz w:val="24"/>
          <w:szCs w:val="24"/>
          <w:highlight w:val="none"/>
          <w:lang w:val="en-US" w:eastAsia="zh-CN"/>
        </w:rPr>
        <w:t>通过</w:t>
      </w:r>
      <w:r>
        <w:rPr>
          <w:rFonts w:hint="eastAsia" w:ascii="Times New Roman" w:hAnsi="宋体" w:eastAsia="仿宋_GB2312" w:cs="宋体"/>
          <w:b w:val="0"/>
          <w:bCs w:val="0"/>
          <w:sz w:val="24"/>
          <w:szCs w:val="24"/>
          <w:lang w:val="en-US" w:eastAsia="zh-CN"/>
        </w:rPr>
        <w:t>将购物车模型实例化，然后如果我们点击了增加或减少按钮，我们就把数据表中的商品数量+1或者-1，需要注意的是，如果是减少的话，我们不能让数据减少为比0还要小，因为实际中，是不会存在负数数量的商品的，因此在商品数量小于0时，我们将购物车的实例化模型删除，就不会出错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595" w:author="熊大如如" w:date="2020-03-14T17:36:52Z"/>
          <w:rFonts w:hint="eastAsia" w:ascii="Times New Roman" w:hAnsi="宋体" w:eastAsia="仿宋_GB2312" w:cs="宋体"/>
          <w:b w:val="0"/>
          <w:bCs w:val="0"/>
          <w:sz w:val="24"/>
          <w:szCs w:val="24"/>
          <w:lang w:val="en-US" w:eastAsia="zh-CN"/>
        </w:rPr>
      </w:pPr>
      <w:r>
        <w:rPr>
          <w:rFonts w:hint="eastAsia" w:ascii="Times New Roman" w:hAnsi="宋体" w:eastAsia="仿宋_GB2312" w:cs="宋体"/>
          <w:b w:val="0"/>
          <w:bCs w:val="0"/>
          <w:sz w:val="24"/>
          <w:szCs w:val="24"/>
          <w:lang w:val="en-US" w:eastAsia="zh-CN"/>
        </w:rPr>
        <w:t>按照上述内容，我们完成了后端接口的逻辑问题，现在我们要完成前端的增加和删除了，当我们通过URL解析，发现数据库中的商品数量是0时，因为后端发送给前端的状态码是不同的，所以此时我们的逻辑是，状态码正确时，我们显示样式，否则，我们将样式移除。</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596" w:author="熊大如如" w:date="2020-03-14T17:36:53Z"/>
          <w:rFonts w:hint="eastAsia" w:ascii="Times New Roman" w:hAnsi="宋体" w:eastAsia="仿宋_GB2312"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ins w:id="2597" w:author="熊大如如" w:date="2020-03-14T17:37:21Z"/>
          <w:rFonts w:hint="default" w:ascii="Times New Roman" w:hAnsi="宋体" w:eastAsia="仿宋_GB2312" w:cs="宋体"/>
          <w:b w:val="0"/>
          <w:bCs w:val="0"/>
          <w:sz w:val="24"/>
          <w:szCs w:val="24"/>
          <w:lang w:val="en-US" w:eastAsia="zh-CN"/>
        </w:rPr>
      </w:pPr>
      <w:ins w:id="2598" w:author="熊大如如" w:date="2020-03-14T17:37:07Z">
        <w:r>
          <w:rPr>
            <w:rFonts w:hint="eastAsia" w:hAnsi="宋体" w:eastAsia="仿宋_GB2312" w:cs="宋体"/>
            <w:b w:val="0"/>
            <w:bCs w:val="0"/>
            <w:sz w:val="24"/>
            <w:szCs w:val="24"/>
            <w:lang w:val="en-US" w:eastAsia="zh-CN"/>
          </w:rPr>
          <w:t xml:space="preserve"> </w:t>
        </w:r>
      </w:ins>
      <w:ins w:id="2599" w:author="熊大如如" w:date="2020-03-14T17:37:08Z">
        <w:r>
          <w:rPr>
            <w:rFonts w:hint="eastAsia" w:hAnsi="宋体" w:eastAsia="仿宋_GB2312" w:cs="宋体"/>
            <w:b w:val="0"/>
            <w:bCs w:val="0"/>
            <w:sz w:val="24"/>
            <w:szCs w:val="24"/>
            <w:lang w:val="en-US" w:eastAsia="zh-CN"/>
          </w:rPr>
          <w:t xml:space="preserve">      </w:t>
        </w:r>
      </w:ins>
      <w:ins w:id="2600" w:author="熊大如如" w:date="2020-03-14T17:37:09Z">
        <w:r>
          <w:rPr>
            <w:rFonts w:hint="eastAsia" w:hAnsi="宋体" w:eastAsia="仿宋_GB2312" w:cs="宋体"/>
            <w:b w:val="0"/>
            <w:bCs w:val="0"/>
            <w:sz w:val="24"/>
            <w:szCs w:val="24"/>
            <w:lang w:val="en-US" w:eastAsia="zh-CN"/>
          </w:rPr>
          <w:t xml:space="preserve">      </w:t>
        </w:r>
      </w:ins>
      <w:ins w:id="2601" w:author="熊大如如" w:date="2020-03-14T17:37:10Z">
        <w:r>
          <w:rPr>
            <w:rFonts w:hint="eastAsia" w:hAnsi="宋体" w:eastAsia="仿宋_GB2312" w:cs="宋体"/>
            <w:b w:val="0"/>
            <w:bCs w:val="0"/>
            <w:sz w:val="24"/>
            <w:szCs w:val="24"/>
            <w:lang w:val="en-US" w:eastAsia="zh-CN"/>
          </w:rPr>
          <w:t xml:space="preserve">  </w:t>
        </w:r>
      </w:ins>
      <w:ins w:id="2602" w:author="熊大如如" w:date="2020-03-14T17:40:05Z">
        <w:r>
          <w:rPr>
            <w:rFonts w:hint="default" w:ascii="Times New Roman" w:hAnsi="宋体" w:eastAsia="仿宋_GB2312" w:cs="宋体"/>
            <w:b w:val="0"/>
            <w:bCs w:val="0"/>
            <w:sz w:val="24"/>
            <w:szCs w:val="24"/>
            <w:lang w:val="en-US" w:eastAsia="zh-CN"/>
          </w:rPr>
          <w:drawing>
            <wp:inline distT="0" distB="0" distL="114300" distR="114300">
              <wp:extent cx="1844040" cy="2736215"/>
              <wp:effectExtent l="0" t="0" r="0" b="6985"/>
              <wp:docPr id="7" name="图片 7" descr="V1TUJH%RUMI75W8_{[)V)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1TUJH%RUMI75W8_{[)V)XN"/>
                      <pic:cNvPicPr>
                        <a:picLocks noChangeAspect="1"/>
                      </pic:cNvPicPr>
                    </pic:nvPicPr>
                    <pic:blipFill>
                      <a:blip r:embed="rId11"/>
                      <a:stretch>
                        <a:fillRect/>
                      </a:stretch>
                    </pic:blipFill>
                    <pic:spPr>
                      <a:xfrm>
                        <a:off x="0" y="0"/>
                        <a:ext cx="1844040" cy="2736215"/>
                      </a:xfrm>
                      <a:prstGeom prst="rect">
                        <a:avLst/>
                      </a:prstGeom>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2884" w:firstLineChars="1368"/>
        <w:textAlignment w:val="auto"/>
        <w:rPr>
          <w:rFonts w:hint="default" w:ascii="Times New Roman" w:hAnsi="宋体" w:eastAsia="仿宋_GB2312" w:cs="宋体"/>
          <w:b/>
          <w:bCs/>
          <w:sz w:val="21"/>
          <w:szCs w:val="21"/>
          <w:lang w:val="en-US" w:eastAsia="zh-CN"/>
        </w:rPr>
      </w:pPr>
      <w:ins w:id="2604" w:author="熊大如如" w:date="2020-03-14T17:37:24Z">
        <w:r>
          <w:rPr>
            <w:rFonts w:hint="eastAsia" w:hAnsi="宋体" w:eastAsia="仿宋_GB2312" w:cs="宋体"/>
            <w:b/>
            <w:bCs/>
            <w:sz w:val="21"/>
            <w:szCs w:val="21"/>
            <w:lang w:val="en-US" w:eastAsia="zh-CN"/>
          </w:rPr>
          <w:t>图</w:t>
        </w:r>
      </w:ins>
      <w:ins w:id="2605" w:author="熊大如如" w:date="2020-03-14T17:37:25Z">
        <w:r>
          <w:rPr>
            <w:rFonts w:hint="eastAsia" w:hAnsi="宋体" w:eastAsia="仿宋_GB2312" w:cs="宋体"/>
            <w:b/>
            <w:bCs/>
            <w:sz w:val="21"/>
            <w:szCs w:val="21"/>
            <w:lang w:val="en-US" w:eastAsia="zh-CN"/>
          </w:rPr>
          <w:t xml:space="preserve">6 </w:t>
        </w:r>
      </w:ins>
      <w:ins w:id="2606" w:author="熊大如如" w:date="2020-03-14T17:37:28Z">
        <w:r>
          <w:rPr>
            <w:rFonts w:hint="eastAsia" w:hAnsi="宋体" w:eastAsia="仿宋_GB2312" w:cs="宋体"/>
            <w:b/>
            <w:bCs/>
            <w:sz w:val="21"/>
            <w:szCs w:val="21"/>
            <w:lang w:val="en-US" w:eastAsia="zh-CN"/>
          </w:rPr>
          <w:t>购物车</w:t>
        </w:r>
      </w:ins>
      <w:ins w:id="2607" w:author="熊大如如" w:date="2020-03-14T17:37:31Z">
        <w:r>
          <w:rPr>
            <w:rFonts w:hint="eastAsia" w:hAnsi="宋体" w:eastAsia="仿宋_GB2312" w:cs="宋体"/>
            <w:b/>
            <w:bCs/>
            <w:sz w:val="21"/>
            <w:szCs w:val="21"/>
            <w:lang w:val="en-US" w:eastAsia="zh-CN"/>
          </w:rPr>
          <w:t>模块</w:t>
        </w:r>
      </w:ins>
      <w:ins w:id="2608" w:author="熊大如如" w:date="2020-03-14T17:37:34Z">
        <w:r>
          <w:rPr>
            <w:rFonts w:hint="eastAsia" w:hAnsi="宋体" w:eastAsia="仿宋_GB2312" w:cs="宋体"/>
            <w:b/>
            <w:bCs/>
            <w:sz w:val="21"/>
            <w:szCs w:val="21"/>
            <w:lang w:val="en-US" w:eastAsia="zh-CN"/>
          </w:rPr>
          <w:t>展示</w:t>
        </w:r>
      </w:ins>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0"/>
        <w:textAlignment w:val="auto"/>
        <w:rPr>
          <w:rFonts w:hint="default" w:ascii="Times New Roman" w:hAnsi="宋体" w:eastAsia="仿宋_GB2312"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0"/>
        <w:rPr>
          <w:rFonts w:hint="default" w:ascii="Times New Roman" w:hAnsi="黑体" w:eastAsia="黑体" w:cs="黑体"/>
          <w:b/>
          <w:bCs/>
          <w:sz w:val="24"/>
          <w:szCs w:val="24"/>
          <w:lang w:val="en-US" w:eastAsia="zh-CN"/>
          <w:rPrChange w:id="2609" w:author="熊大如如" w:date="2020-04-14T20:49:12Z">
            <w:rPr>
              <w:rFonts w:hint="default" w:ascii="Times New Roman" w:hAnsi="黑体" w:eastAsia="黑体" w:cs="黑体"/>
              <w:b/>
              <w:bCs/>
              <w:sz w:val="28"/>
              <w:szCs w:val="28"/>
              <w:lang w:val="en-US" w:eastAsia="zh-CN"/>
            </w:rPr>
          </w:rPrChange>
        </w:rPr>
      </w:pPr>
      <w:del w:id="2610" w:author="熊大如如" w:date="2020-04-14T20:45:36Z">
        <w:bookmarkStart w:id="224" w:name="_Toc1665"/>
        <w:bookmarkStart w:id="225" w:name="_Toc22013"/>
        <w:bookmarkStart w:id="226" w:name="_Toc15987"/>
        <w:bookmarkStart w:id="227" w:name="_Toc17753"/>
        <w:bookmarkStart w:id="228" w:name="_Toc27046"/>
        <w:bookmarkStart w:id="229" w:name="_Toc20798"/>
        <w:r>
          <w:rPr>
            <w:rFonts w:hint="default" w:ascii="黑体" w:hAnsi="黑体" w:eastAsia="黑体" w:cs="黑体"/>
            <w:b/>
            <w:bCs/>
            <w:sz w:val="24"/>
            <w:szCs w:val="24"/>
            <w:lang w:val="en-US" w:eastAsia="zh-CN"/>
            <w:rPrChange w:id="2611" w:author="熊大如如" w:date="2020-04-14T20:49:12Z">
              <w:rPr>
                <w:rFonts w:hint="default" w:ascii="黑体" w:hAnsi="黑体" w:eastAsia="黑体" w:cs="黑体"/>
                <w:b/>
                <w:bCs/>
                <w:sz w:val="28"/>
                <w:szCs w:val="28"/>
                <w:lang w:val="en-US" w:eastAsia="zh-CN"/>
              </w:rPr>
            </w:rPrChange>
          </w:rPr>
          <w:delText>十、</w:delText>
        </w:r>
      </w:del>
      <w:ins w:id="2612" w:author="熊大如如" w:date="2020-04-14T20:45:36Z">
        <w:r>
          <w:rPr>
            <w:rFonts w:hint="eastAsia" w:ascii="黑体" w:hAnsi="黑体" w:eastAsia="黑体" w:cs="黑体"/>
            <w:b/>
            <w:bCs/>
            <w:sz w:val="24"/>
            <w:szCs w:val="24"/>
            <w:lang w:val="en-US" w:eastAsia="zh-CN"/>
            <w:rPrChange w:id="2613" w:author="熊大如如" w:date="2020-04-14T20:49:12Z">
              <w:rPr>
                <w:rFonts w:hint="eastAsia" w:ascii="黑体" w:hAnsi="黑体" w:eastAsia="黑体" w:cs="黑体"/>
                <w:b/>
                <w:bCs/>
                <w:sz w:val="28"/>
                <w:szCs w:val="28"/>
                <w:lang w:val="en-US" w:eastAsia="zh-CN"/>
              </w:rPr>
            </w:rPrChange>
          </w:rPr>
          <w:t>4</w:t>
        </w:r>
      </w:ins>
      <w:ins w:id="2614" w:author="熊大如如" w:date="2020-04-14T20:45:37Z">
        <w:r>
          <w:rPr>
            <w:rFonts w:hint="eastAsia" w:ascii="黑体" w:hAnsi="黑体" w:eastAsia="黑体" w:cs="黑体"/>
            <w:b/>
            <w:bCs/>
            <w:sz w:val="24"/>
            <w:szCs w:val="24"/>
            <w:lang w:val="en-US" w:eastAsia="zh-CN"/>
            <w:rPrChange w:id="2615" w:author="熊大如如" w:date="2020-04-14T20:49:12Z">
              <w:rPr>
                <w:rFonts w:hint="eastAsia" w:ascii="黑体" w:hAnsi="黑体" w:eastAsia="黑体" w:cs="黑体"/>
                <w:b/>
                <w:bCs/>
                <w:sz w:val="28"/>
                <w:szCs w:val="28"/>
                <w:lang w:val="en-US" w:eastAsia="zh-CN"/>
              </w:rPr>
            </w:rPrChange>
          </w:rPr>
          <w:t>.6</w:t>
        </w:r>
      </w:ins>
      <w:r>
        <w:rPr>
          <w:rFonts w:hint="eastAsia" w:ascii="Times New Roman" w:hAnsi="黑体" w:eastAsia="黑体" w:cs="黑体"/>
          <w:b/>
          <w:bCs/>
          <w:sz w:val="24"/>
          <w:szCs w:val="24"/>
          <w:lang w:val="en-US" w:eastAsia="zh-CN"/>
          <w:rPrChange w:id="2616" w:author="熊大如如" w:date="2020-04-14T20:49:12Z">
            <w:rPr>
              <w:rFonts w:hint="eastAsia" w:ascii="Times New Roman" w:hAnsi="黑体" w:eastAsia="黑体" w:cs="黑体"/>
              <w:b/>
              <w:bCs/>
              <w:sz w:val="28"/>
              <w:szCs w:val="28"/>
              <w:lang w:val="en-US" w:eastAsia="zh-CN"/>
            </w:rPr>
          </w:rPrChange>
        </w:rPr>
        <w:t>订单模块的构建</w:t>
      </w:r>
      <w:bookmarkEnd w:id="224"/>
      <w:bookmarkEnd w:id="225"/>
      <w:bookmarkEnd w:id="226"/>
      <w:bookmarkEnd w:id="227"/>
      <w:bookmarkEnd w:id="228"/>
      <w:bookmarkEnd w:id="229"/>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rPr>
          <w:rFonts w:hint="eastAsia" w:ascii="黑体" w:hAnsi="黑体" w:eastAsia="黑体" w:cs="黑体"/>
          <w:b w:val="0"/>
          <w:bCs w:val="0"/>
          <w:sz w:val="24"/>
          <w:szCs w:val="28"/>
          <w:lang w:val="en-US" w:eastAsia="zh-CN"/>
          <w:rPrChange w:id="2617" w:author="熊大如如" w:date="2020-04-14T20:52:25Z">
            <w:rPr>
              <w:rFonts w:hint="eastAsia" w:ascii="Times New Roman" w:hAnsi="黑体" w:eastAsia="仿宋_GB2312" w:cs="黑体"/>
              <w:b/>
              <w:bCs/>
              <w:sz w:val="24"/>
              <w:szCs w:val="28"/>
              <w:lang w:val="en-US" w:eastAsia="zh-CN"/>
            </w:rPr>
          </w:rPrChange>
        </w:rPr>
      </w:pPr>
      <w:ins w:id="2618" w:author="熊大如如" w:date="2020-04-14T20:49:17Z">
        <w:bookmarkStart w:id="230" w:name="_Toc9084"/>
        <w:bookmarkStart w:id="231" w:name="_Toc14692"/>
        <w:r>
          <w:rPr>
            <w:rFonts w:hint="eastAsia" w:ascii="黑体" w:hAnsi="黑体" w:eastAsia="黑体" w:cs="黑体"/>
            <w:b w:val="0"/>
            <w:bCs w:val="0"/>
            <w:sz w:val="24"/>
            <w:szCs w:val="28"/>
            <w:lang w:val="en-US" w:eastAsia="zh-CN"/>
            <w:rPrChange w:id="2619" w:author="熊大如如" w:date="2020-04-14T20:52:25Z">
              <w:rPr>
                <w:rFonts w:hint="eastAsia" w:ascii="黑体" w:hAnsi="黑体" w:eastAsia="黑体" w:cs="黑体"/>
                <w:b/>
                <w:bCs/>
                <w:sz w:val="24"/>
                <w:szCs w:val="28"/>
                <w:lang w:val="en-US" w:eastAsia="zh-CN"/>
              </w:rPr>
            </w:rPrChange>
          </w:rPr>
          <w:t>4.6.</w:t>
        </w:r>
      </w:ins>
      <w:ins w:id="2620" w:author="熊大如如" w:date="2020-04-14T20:49:18Z">
        <w:r>
          <w:rPr>
            <w:rFonts w:hint="eastAsia" w:ascii="黑体" w:hAnsi="黑体" w:eastAsia="黑体" w:cs="黑体"/>
            <w:b w:val="0"/>
            <w:bCs w:val="0"/>
            <w:sz w:val="24"/>
            <w:szCs w:val="28"/>
            <w:lang w:val="en-US" w:eastAsia="zh-CN"/>
            <w:rPrChange w:id="2621" w:author="熊大如如" w:date="2020-04-14T20:52:25Z">
              <w:rPr>
                <w:rFonts w:hint="eastAsia" w:ascii="黑体" w:hAnsi="黑体" w:eastAsia="黑体" w:cs="黑体"/>
                <w:b/>
                <w:bCs/>
                <w:sz w:val="24"/>
                <w:szCs w:val="28"/>
                <w:lang w:val="en-US" w:eastAsia="zh-CN"/>
              </w:rPr>
            </w:rPrChange>
          </w:rPr>
          <w:t>1</w:t>
        </w:r>
      </w:ins>
      <w:ins w:id="2622" w:author="熊大如如" w:date="2020-03-13T16:37:56Z">
        <w:r>
          <w:rPr>
            <w:rFonts w:hint="eastAsia" w:ascii="黑体" w:hAnsi="黑体" w:eastAsia="黑体" w:cs="黑体"/>
            <w:b w:val="0"/>
            <w:bCs w:val="0"/>
            <w:sz w:val="24"/>
            <w:szCs w:val="28"/>
            <w:lang w:val="en-US" w:eastAsia="zh-CN"/>
            <w:rPrChange w:id="2623" w:author="熊大如如" w:date="2020-04-14T20:52:25Z">
              <w:rPr>
                <w:rFonts w:hint="eastAsia" w:hAnsi="黑体" w:eastAsia="仿宋_GB2312" w:cs="黑体"/>
                <w:b/>
                <w:bCs/>
                <w:sz w:val="24"/>
                <w:szCs w:val="28"/>
                <w:lang w:val="en-US" w:eastAsia="zh-CN"/>
              </w:rPr>
            </w:rPrChange>
          </w:rPr>
          <w:t xml:space="preserve"> </w:t>
        </w:r>
      </w:ins>
      <w:r>
        <w:rPr>
          <w:rFonts w:hint="eastAsia" w:ascii="黑体" w:hAnsi="黑体" w:eastAsia="黑体" w:cs="黑体"/>
          <w:b w:val="0"/>
          <w:bCs w:val="0"/>
          <w:sz w:val="24"/>
          <w:szCs w:val="28"/>
          <w:lang w:val="en-US" w:eastAsia="zh-CN"/>
          <w:rPrChange w:id="2624" w:author="熊大如如" w:date="2020-04-14T20:52:25Z">
            <w:rPr>
              <w:rFonts w:hint="eastAsia" w:ascii="Times New Roman" w:hAnsi="黑体" w:eastAsia="仿宋_GB2312" w:cs="黑体"/>
              <w:b/>
              <w:bCs/>
              <w:sz w:val="24"/>
              <w:szCs w:val="28"/>
              <w:lang w:val="en-US" w:eastAsia="zh-CN"/>
            </w:rPr>
          </w:rPrChange>
        </w:rPr>
        <w:t>订单模块项目的完成</w:t>
      </w:r>
      <w:bookmarkEnd w:id="230"/>
      <w:bookmarkEnd w:id="231"/>
    </w:p>
    <w:p>
      <w:pPr>
        <w:snapToGrid/>
        <w:spacing w:beforeAutospacing="0" w:afterAutospacing="0" w:line="240" w:lineRule="auto"/>
        <w:ind w:left="0" w:leftChars="0" w:firstLine="480" w:firstLineChars="200"/>
        <w:rPr>
          <w:rFonts w:hint="eastAsia" w:ascii="Times New Roman" w:eastAsia="仿宋_GB2312"/>
          <w:sz w:val="24"/>
          <w:lang w:val="en-US" w:eastAsia="zh-CN"/>
        </w:rPr>
      </w:pPr>
      <w:r>
        <w:rPr>
          <w:rFonts w:hint="eastAsia" w:ascii="Times New Roman" w:eastAsia="仿宋_GB2312"/>
          <w:sz w:val="24"/>
          <w:lang w:val="en-US" w:eastAsia="zh-CN"/>
        </w:rPr>
        <w:t>因为我们的商品放在购物车中，我们可以通过点击购物车页面的下单按钮，然后跳转到订单页面。在Pycharm命令行中输入python manage.py startapp Order 创建订单项目。</w:t>
      </w:r>
    </w:p>
    <w:p>
      <w:pPr>
        <w:numPr>
          <w:ilvl w:val="-1"/>
          <w:numId w:val="0"/>
        </w:numPr>
        <w:snapToGrid/>
        <w:spacing w:beforeAutospacing="0" w:afterAutospacing="0" w:line="240" w:lineRule="auto"/>
        <w:ind w:left="0" w:leftChars="0" w:right="0" w:rightChars="0" w:firstLine="0" w:firstLineChars="0"/>
        <w:jc w:val="both"/>
        <w:outlineLvl w:val="1"/>
        <w:rPr>
          <w:rFonts w:hint="eastAsia" w:ascii="黑体" w:hAnsi="黑体" w:eastAsia="黑体" w:cs="黑体"/>
          <w:b w:val="0"/>
          <w:bCs w:val="0"/>
          <w:sz w:val="24"/>
          <w:szCs w:val="28"/>
          <w:lang w:val="en-US" w:eastAsia="zh-CN"/>
          <w:rPrChange w:id="2625" w:author="熊大如如" w:date="2020-04-14T20:52:38Z">
            <w:rPr>
              <w:rFonts w:hint="eastAsia" w:ascii="Times New Roman" w:hAnsi="黑体" w:eastAsia="仿宋_GB2312" w:cs="黑体"/>
              <w:b/>
              <w:bCs/>
              <w:sz w:val="24"/>
              <w:szCs w:val="28"/>
              <w:lang w:val="en-US" w:eastAsia="zh-CN"/>
            </w:rPr>
          </w:rPrChange>
        </w:rPr>
      </w:pPr>
      <w:ins w:id="2626" w:author="熊大如如" w:date="2020-04-14T20:49:20Z">
        <w:bookmarkStart w:id="232" w:name="_Toc18583"/>
        <w:bookmarkStart w:id="233" w:name="_Toc5662"/>
        <w:r>
          <w:rPr>
            <w:rFonts w:hint="eastAsia" w:ascii="黑体" w:hAnsi="黑体" w:eastAsia="黑体" w:cs="黑体"/>
            <w:b w:val="0"/>
            <w:bCs w:val="0"/>
            <w:sz w:val="24"/>
            <w:szCs w:val="28"/>
            <w:lang w:val="en-US" w:eastAsia="zh-CN"/>
            <w:rPrChange w:id="2627" w:author="熊大如如" w:date="2020-04-14T20:52:38Z">
              <w:rPr>
                <w:rFonts w:hint="eastAsia" w:ascii="黑体" w:hAnsi="黑体" w:eastAsia="黑体" w:cs="黑体"/>
                <w:b/>
                <w:bCs/>
                <w:sz w:val="24"/>
                <w:szCs w:val="28"/>
                <w:lang w:val="en-US" w:eastAsia="zh-CN"/>
              </w:rPr>
            </w:rPrChange>
          </w:rPr>
          <w:t>4</w:t>
        </w:r>
      </w:ins>
      <w:ins w:id="2628" w:author="熊大如如" w:date="2020-04-14T20:49:21Z">
        <w:r>
          <w:rPr>
            <w:rFonts w:hint="eastAsia" w:ascii="黑体" w:hAnsi="黑体" w:eastAsia="黑体" w:cs="黑体"/>
            <w:b w:val="0"/>
            <w:bCs w:val="0"/>
            <w:sz w:val="24"/>
            <w:szCs w:val="28"/>
            <w:lang w:val="en-US" w:eastAsia="zh-CN"/>
            <w:rPrChange w:id="2629" w:author="熊大如如" w:date="2020-04-14T20:52:38Z">
              <w:rPr>
                <w:rFonts w:hint="eastAsia" w:ascii="黑体" w:hAnsi="黑体" w:eastAsia="黑体" w:cs="黑体"/>
                <w:b/>
                <w:bCs/>
                <w:sz w:val="24"/>
                <w:szCs w:val="28"/>
                <w:lang w:val="en-US" w:eastAsia="zh-CN"/>
              </w:rPr>
            </w:rPrChange>
          </w:rPr>
          <w:t>.6.2</w:t>
        </w:r>
      </w:ins>
      <w:ins w:id="2630" w:author="熊大如如" w:date="2020-03-13T16:38:00Z">
        <w:r>
          <w:rPr>
            <w:rFonts w:hint="eastAsia" w:ascii="黑体" w:hAnsi="黑体" w:eastAsia="黑体" w:cs="黑体"/>
            <w:b w:val="0"/>
            <w:bCs w:val="0"/>
            <w:sz w:val="24"/>
            <w:szCs w:val="28"/>
            <w:lang w:val="en-US" w:eastAsia="zh-CN"/>
            <w:rPrChange w:id="2631" w:author="熊大如如" w:date="2020-04-14T20:52:38Z">
              <w:rPr>
                <w:rFonts w:hint="eastAsia" w:hAnsi="黑体" w:eastAsia="仿宋_GB2312" w:cs="黑体"/>
                <w:b/>
                <w:bCs/>
                <w:sz w:val="24"/>
                <w:szCs w:val="28"/>
                <w:lang w:val="en-US" w:eastAsia="zh-CN"/>
              </w:rPr>
            </w:rPrChange>
          </w:rPr>
          <w:t xml:space="preserve"> </w:t>
        </w:r>
      </w:ins>
      <w:r>
        <w:rPr>
          <w:rFonts w:hint="eastAsia" w:ascii="黑体" w:hAnsi="黑体" w:eastAsia="黑体" w:cs="黑体"/>
          <w:b w:val="0"/>
          <w:bCs w:val="0"/>
          <w:sz w:val="24"/>
          <w:szCs w:val="28"/>
          <w:lang w:val="en-US" w:eastAsia="zh-CN"/>
          <w:rPrChange w:id="2632" w:author="熊大如如" w:date="2020-04-14T20:52:38Z">
            <w:rPr>
              <w:rFonts w:hint="eastAsia" w:ascii="Times New Roman" w:hAnsi="黑体" w:eastAsia="仿宋_GB2312" w:cs="黑体"/>
              <w:b/>
              <w:bCs/>
              <w:sz w:val="24"/>
              <w:szCs w:val="28"/>
              <w:lang w:val="en-US" w:eastAsia="zh-CN"/>
            </w:rPr>
          </w:rPrChange>
        </w:rPr>
        <w:t>订单模块模型的完成</w:t>
      </w:r>
      <w:bookmarkEnd w:id="232"/>
      <w:bookmarkEnd w:id="233"/>
    </w:p>
    <w:p>
      <w:pPr>
        <w:bidi w:val="0"/>
        <w:snapToGrid/>
        <w:spacing w:beforeAutospacing="0" w:afterAutospacing="0" w:line="240" w:lineRule="auto"/>
        <w:ind w:left="0" w:leftChars="0" w:firstLine="480" w:firstLineChars="200"/>
        <w:rPr>
          <w:rFonts w:hint="eastAsia" w:ascii="Times New Roman" w:eastAsia="仿宋_GB2312"/>
          <w:sz w:val="24"/>
          <w:lang w:val="en-US" w:eastAsia="zh-CN"/>
        </w:rPr>
      </w:pPr>
      <w:r>
        <w:rPr>
          <w:rFonts w:hint="eastAsia" w:ascii="Times New Roman" w:eastAsia="仿宋_GB2312"/>
          <w:sz w:val="24"/>
          <w:lang w:val="en-US" w:eastAsia="zh-CN"/>
        </w:rPr>
        <w:t>在订单模块的模型设计中，我们要设计两张表，第一张是order表，此表中的字段有o_user,此字段是用来关联用户的，即是用户表的外键，还有time字段，主要是记录订单的生成时间。第二张表是order_goods表，此表中的字段主要有og_order用来关联order表的外键，og_goods用以关联goods表的外键，还用价格、数目等等。</w:t>
      </w:r>
    </w:p>
    <w:p>
      <w:pPr>
        <w:bidi w:val="0"/>
        <w:snapToGrid/>
        <w:spacing w:beforeAutospacing="0" w:afterAutospacing="0" w:line="240" w:lineRule="auto"/>
        <w:ind w:left="0" w:leftChars="0" w:firstLine="480" w:firstLineChars="200"/>
        <w:rPr>
          <w:ins w:id="2633" w:author="熊大如如" w:date="2020-04-14T20:30:47Z"/>
          <w:rFonts w:hint="eastAsia" w:ascii="Times New Roman" w:eastAsia="仿宋_GB2312"/>
          <w:sz w:val="24"/>
          <w:lang w:val="en-US" w:eastAsia="zh-CN"/>
        </w:rPr>
      </w:pPr>
      <w:r>
        <w:rPr>
          <w:rFonts w:hint="eastAsia" w:ascii="Times New Roman" w:eastAsia="仿宋_GB2312"/>
          <w:sz w:val="24"/>
          <w:lang w:val="en-US" w:eastAsia="zh-CN"/>
        </w:rPr>
        <w:t>把所有的模型都建立好了之后，Pycharm命令行输入python manage.py makemigrations和python manage.py migrate迁移至数据库。</w:t>
      </w:r>
    </w:p>
    <w:p>
      <w:pPr>
        <w:bidi w:val="0"/>
        <w:snapToGrid/>
        <w:spacing w:beforeAutospacing="0" w:afterAutospacing="0" w:line="240" w:lineRule="auto"/>
        <w:ind w:left="0" w:leftChars="0" w:firstLine="480" w:firstLineChars="200"/>
        <w:rPr>
          <w:ins w:id="2634" w:author="熊大如如" w:date="2020-03-13T17:55:07Z"/>
          <w:rFonts w:hint="eastAsia" w:ascii="Times New Roman" w:eastAsia="仿宋_GB2312"/>
          <w:sz w:val="24"/>
          <w:lang w:val="en-US" w:eastAsia="zh-CN"/>
        </w:rPr>
      </w:pPr>
    </w:p>
    <w:p>
      <w:pPr>
        <w:bidi w:val="0"/>
        <w:snapToGrid/>
        <w:spacing w:beforeAutospacing="0" w:afterAutospacing="0" w:line="240" w:lineRule="auto"/>
        <w:ind w:left="0" w:leftChars="0" w:firstLine="480" w:firstLineChars="200"/>
        <w:rPr>
          <w:ins w:id="2635" w:author="熊大如如" w:date="2020-03-13T17:53:13Z"/>
          <w:rFonts w:hint="eastAsia" w:ascii="Times New Roman" w:eastAsia="仿宋_GB2312"/>
          <w:sz w:val="24"/>
          <w:lang w:val="en-US" w:eastAsia="zh-CN"/>
        </w:rPr>
      </w:pPr>
      <w:ins w:id="2636" w:author="熊大如如" w:date="2020-04-14T20:30:49Z">
        <w:r>
          <w:rPr>
            <w:rFonts w:hint="eastAsia" w:eastAsia="仿宋_GB2312"/>
            <w:sz w:val="24"/>
            <w:lang w:val="en-US" w:eastAsia="zh-CN"/>
          </w:rPr>
          <w:t>//订单模块模型代码</w:t>
        </w:r>
      </w:ins>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FFFFF"/>
        <w:ind w:firstLine="480" w:firstLineChars="200"/>
        <w:rPr>
          <w:ins w:id="2638" w:author="熊大如如" w:date="2020-03-13T17:54:13Z"/>
          <w:rFonts w:hint="default" w:ascii="Times New Roman" w:hAnsi="Times New Roman" w:eastAsia="Consolas" w:cs="Times New Roman"/>
          <w:color w:val="000000"/>
          <w:sz w:val="24"/>
          <w:szCs w:val="24"/>
          <w:shd w:val="clear" w:fill="FFFFFF"/>
        </w:rPr>
        <w:pPrChange w:id="2637" w:author="熊大如如" w:date="2020-04-14T20:30:40Z">
          <w:pPr>
            <w:keepNext w:val="0"/>
            <w:keepLines w:val="0"/>
            <w:widowControl/>
            <w:suppressLineNumbers w:val="0"/>
            <w:shd w:val="clear" w:fill="FFFFFF"/>
            <w:ind w:firstLine="480" w:firstLineChars="200"/>
          </w:pPr>
        </w:pPrChange>
      </w:pPr>
      <w:ins w:id="2639" w:author="熊大如如" w:date="2020-03-13T17:53:50Z">
        <w:r>
          <w:rPr>
            <w:rFonts w:hint="default" w:ascii="Times New Roman" w:hAnsi="Times New Roman" w:eastAsia="Consolas" w:cs="Times New Roman"/>
            <w:color w:val="000000"/>
            <w:sz w:val="24"/>
            <w:szCs w:val="24"/>
            <w:shd w:val="clear" w:fill="FFFFFF"/>
          </w:rPr>
          <w:br w:type="textWrapping"/>
        </w:r>
      </w:ins>
      <w:ins w:id="2640" w:author="熊大如如" w:date="2020-03-13T17:53:50Z">
        <w:r>
          <w:rPr>
            <w:rFonts w:hint="default" w:ascii="Times New Roman" w:hAnsi="Times New Roman" w:eastAsia="Consolas" w:cs="Times New Roman"/>
            <w:b/>
            <w:color w:val="000080"/>
            <w:sz w:val="24"/>
            <w:szCs w:val="24"/>
            <w:shd w:val="clear" w:fill="FFFFFF"/>
          </w:rPr>
          <w:t xml:space="preserve">class </w:t>
        </w:r>
      </w:ins>
      <w:ins w:id="2641" w:author="熊大如如" w:date="2020-03-13T17:53:50Z">
        <w:r>
          <w:rPr>
            <w:rFonts w:hint="default" w:ascii="Times New Roman" w:hAnsi="Times New Roman" w:eastAsia="Consolas" w:cs="Times New Roman"/>
            <w:color w:val="000000"/>
            <w:sz w:val="24"/>
            <w:szCs w:val="24"/>
            <w:shd w:val="clear" w:fill="FFFFFF"/>
          </w:rPr>
          <w:t>AxfOrder(models.Model):</w:t>
        </w:r>
      </w:ins>
    </w:p>
    <w:p>
      <w:pPr>
        <w:pStyle w:val="12"/>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FFFFF"/>
        <w:rPr>
          <w:ins w:id="2643" w:author="熊大如如" w:date="2020-03-13T17:54:20Z"/>
          <w:rFonts w:hint="default" w:ascii="Times New Roman" w:hAnsi="Times New Roman" w:eastAsia="Consolas" w:cs="Times New Roman"/>
          <w:color w:val="000000"/>
          <w:sz w:val="24"/>
          <w:szCs w:val="24"/>
          <w:shd w:val="clear" w:fill="FFFFFF"/>
        </w:rPr>
        <w:pPrChange w:id="2642" w:author="熊大如如" w:date="2020-04-14T20:30:40Z">
          <w:pPr>
            <w:pStyle w:val="12"/>
            <w:keepNext w:val="0"/>
            <w:keepLines w:val="0"/>
            <w:widowControl/>
            <w:suppressLineNumbers w:val="0"/>
            <w:shd w:val="clear" w:fill="FFFFFF"/>
          </w:pPr>
        </w:pPrChange>
      </w:pPr>
      <w:ins w:id="2644" w:author="熊大如如" w:date="2020-03-13T17:53:50Z">
        <w:r>
          <w:rPr>
            <w:rFonts w:hint="default" w:ascii="Times New Roman" w:hAnsi="Times New Roman" w:eastAsia="Consolas" w:cs="Times New Roman"/>
            <w:color w:val="000000"/>
            <w:sz w:val="24"/>
            <w:szCs w:val="24"/>
            <w:shd w:val="clear" w:fill="FFFFFF"/>
          </w:rPr>
          <w:br w:type="textWrapping"/>
        </w:r>
      </w:ins>
      <w:ins w:id="2645" w:author="熊大如如" w:date="2020-03-13T17:53:50Z">
        <w:r>
          <w:rPr>
            <w:rFonts w:hint="default" w:ascii="Times New Roman" w:hAnsi="Times New Roman" w:eastAsia="Consolas" w:cs="Times New Roman"/>
            <w:color w:val="000000"/>
            <w:sz w:val="24"/>
            <w:szCs w:val="24"/>
            <w:shd w:val="clear" w:fill="FFFFFF"/>
          </w:rPr>
          <w:t xml:space="preserve">    o_user = models.ForeignKey(AxfUser, </w:t>
        </w:r>
      </w:ins>
      <w:ins w:id="2646" w:author="熊大如如" w:date="2020-03-13T17:53:50Z">
        <w:r>
          <w:rPr>
            <w:rFonts w:hint="default" w:ascii="Times New Roman" w:hAnsi="Times New Roman" w:eastAsia="Consolas" w:cs="Times New Roman"/>
            <w:color w:val="660099"/>
            <w:sz w:val="24"/>
            <w:szCs w:val="24"/>
            <w:shd w:val="clear" w:fill="FFFFFF"/>
          </w:rPr>
          <w:t>on_delete</w:t>
        </w:r>
      </w:ins>
      <w:ins w:id="2647" w:author="熊大如如" w:date="2020-03-13T17:53:50Z">
        <w:r>
          <w:rPr>
            <w:rFonts w:hint="default" w:ascii="Times New Roman" w:hAnsi="Times New Roman" w:eastAsia="Consolas" w:cs="Times New Roman"/>
            <w:color w:val="000000"/>
            <w:sz w:val="24"/>
            <w:szCs w:val="24"/>
            <w:shd w:val="clear" w:fill="FFFFFF"/>
          </w:rPr>
          <w:t>=</w:t>
        </w:r>
      </w:ins>
      <w:ins w:id="2648" w:author="熊大如如" w:date="2020-03-13T17:53:50Z">
        <w:r>
          <w:rPr>
            <w:rFonts w:hint="default" w:ascii="Times New Roman" w:hAnsi="Times New Roman" w:eastAsia="Consolas" w:cs="Times New Roman"/>
            <w:b/>
            <w:color w:val="000080"/>
            <w:sz w:val="24"/>
            <w:szCs w:val="24"/>
            <w:shd w:val="clear" w:fill="FFFFFF"/>
          </w:rPr>
          <w:t>None</w:t>
        </w:r>
      </w:ins>
      <w:ins w:id="2649" w:author="熊大如如" w:date="2020-03-13T17:53:50Z">
        <w:r>
          <w:rPr>
            <w:rFonts w:hint="default" w:ascii="Times New Roman" w:hAnsi="Times New Roman" w:eastAsia="Consolas" w:cs="Times New Roman"/>
            <w:color w:val="000000"/>
            <w:sz w:val="24"/>
            <w:szCs w:val="24"/>
            <w:shd w:val="clear" w:fill="FFFFFF"/>
          </w:rPr>
          <w:t>)</w:t>
        </w:r>
      </w:ins>
      <w:ins w:id="2650" w:author="熊大如如" w:date="2020-03-13T17:53:50Z">
        <w:r>
          <w:rPr>
            <w:rFonts w:hint="default" w:ascii="Times New Roman" w:hAnsi="Times New Roman" w:eastAsia="Consolas" w:cs="Times New Roman"/>
            <w:color w:val="000000"/>
            <w:sz w:val="24"/>
            <w:szCs w:val="24"/>
            <w:shd w:val="clear" w:fill="FFFFFF"/>
          </w:rPr>
          <w:br w:type="textWrapping"/>
        </w:r>
      </w:ins>
      <w:ins w:id="2651" w:author="熊大如如" w:date="2020-03-13T17:53:50Z">
        <w:r>
          <w:rPr>
            <w:rFonts w:hint="default" w:ascii="Times New Roman" w:hAnsi="Times New Roman" w:eastAsia="Consolas" w:cs="Times New Roman"/>
            <w:color w:val="000000"/>
            <w:sz w:val="24"/>
            <w:szCs w:val="24"/>
            <w:shd w:val="clear" w:fill="FFFFFF"/>
          </w:rPr>
          <w:t xml:space="preserve">    o_time = models.DateTimeField(</w:t>
        </w:r>
      </w:ins>
      <w:ins w:id="2652" w:author="熊大如如" w:date="2020-03-13T17:53:50Z">
        <w:r>
          <w:rPr>
            <w:rFonts w:hint="default" w:ascii="Times New Roman" w:hAnsi="Times New Roman" w:eastAsia="Consolas" w:cs="Times New Roman"/>
            <w:color w:val="660099"/>
            <w:sz w:val="24"/>
            <w:szCs w:val="24"/>
            <w:shd w:val="clear" w:fill="FFFFFF"/>
          </w:rPr>
          <w:t>auto_now_add</w:t>
        </w:r>
      </w:ins>
      <w:ins w:id="2653" w:author="熊大如如" w:date="2020-03-13T17:53:50Z">
        <w:r>
          <w:rPr>
            <w:rFonts w:hint="default" w:ascii="Times New Roman" w:hAnsi="Times New Roman" w:eastAsia="Consolas" w:cs="Times New Roman"/>
            <w:color w:val="000000"/>
            <w:sz w:val="24"/>
            <w:szCs w:val="24"/>
            <w:shd w:val="clear" w:fill="FFFFFF"/>
          </w:rPr>
          <w:t>=</w:t>
        </w:r>
      </w:ins>
      <w:ins w:id="2654" w:author="熊大如如" w:date="2020-03-13T17:53:50Z">
        <w:r>
          <w:rPr>
            <w:rFonts w:hint="default" w:ascii="Times New Roman" w:hAnsi="Times New Roman" w:eastAsia="Consolas" w:cs="Times New Roman"/>
            <w:b/>
            <w:color w:val="000080"/>
            <w:sz w:val="24"/>
            <w:szCs w:val="24"/>
            <w:shd w:val="clear" w:fill="FFFFFF"/>
          </w:rPr>
          <w:t>True</w:t>
        </w:r>
      </w:ins>
      <w:ins w:id="2655" w:author="熊大如如" w:date="2020-03-13T17:53:50Z">
        <w:r>
          <w:rPr>
            <w:rFonts w:hint="default" w:ascii="Times New Roman" w:hAnsi="Times New Roman" w:eastAsia="Consolas" w:cs="Times New Roman"/>
            <w:color w:val="000000"/>
            <w:sz w:val="24"/>
            <w:szCs w:val="24"/>
            <w:shd w:val="clear" w:fill="FFFFFF"/>
          </w:rPr>
          <w:t>)</w:t>
        </w:r>
      </w:ins>
      <w:ins w:id="2656" w:author="熊大如如" w:date="2020-03-13T17:53:50Z">
        <w:r>
          <w:rPr>
            <w:rFonts w:hint="default" w:ascii="Times New Roman" w:hAnsi="Times New Roman" w:eastAsia="Consolas" w:cs="Times New Roman"/>
            <w:color w:val="000000"/>
            <w:sz w:val="24"/>
            <w:szCs w:val="24"/>
            <w:shd w:val="clear" w:fill="FFFFFF"/>
          </w:rPr>
          <w:br w:type="textWrapping"/>
        </w:r>
      </w:ins>
      <w:ins w:id="2657" w:author="熊大如如" w:date="2020-03-13T17:53:50Z">
        <w:r>
          <w:rPr>
            <w:rFonts w:hint="default" w:ascii="Times New Roman" w:hAnsi="Times New Roman" w:eastAsia="Consolas" w:cs="Times New Roman"/>
            <w:color w:val="000000"/>
            <w:sz w:val="24"/>
            <w:szCs w:val="24"/>
            <w:shd w:val="clear" w:fill="FFFFFF"/>
          </w:rPr>
          <w:br w:type="textWrapping"/>
        </w:r>
      </w:ins>
      <w:ins w:id="2658" w:author="熊大如如" w:date="2020-03-13T17:53:50Z">
        <w:r>
          <w:rPr>
            <w:rFonts w:hint="default" w:ascii="Times New Roman" w:hAnsi="Times New Roman" w:eastAsia="Consolas" w:cs="Times New Roman"/>
            <w:color w:val="000000"/>
            <w:sz w:val="24"/>
            <w:szCs w:val="24"/>
            <w:shd w:val="clear" w:fill="FFFFFF"/>
          </w:rPr>
          <w:t xml:space="preserve">    </w:t>
        </w:r>
      </w:ins>
      <w:ins w:id="2659" w:author="熊大如如" w:date="2020-03-13T17:53:50Z">
        <w:r>
          <w:rPr>
            <w:rFonts w:hint="default" w:ascii="Times New Roman" w:hAnsi="Times New Roman" w:eastAsia="Consolas" w:cs="Times New Roman"/>
            <w:b/>
            <w:color w:val="000080"/>
            <w:sz w:val="24"/>
            <w:szCs w:val="24"/>
            <w:shd w:val="clear" w:fill="FFFFFF"/>
          </w:rPr>
          <w:t xml:space="preserve">class </w:t>
        </w:r>
      </w:ins>
      <w:ins w:id="2660" w:author="熊大如如" w:date="2020-03-13T17:53:50Z">
        <w:r>
          <w:rPr>
            <w:rFonts w:hint="default" w:ascii="Times New Roman" w:hAnsi="Times New Roman" w:eastAsia="Consolas" w:cs="Times New Roman"/>
            <w:color w:val="000000"/>
            <w:sz w:val="24"/>
            <w:szCs w:val="24"/>
            <w:shd w:val="clear" w:fill="FFFFFF"/>
          </w:rPr>
          <w:t>Meta:</w:t>
        </w:r>
      </w:ins>
      <w:ins w:id="2661" w:author="熊大如如" w:date="2020-03-13T17:53:50Z">
        <w:r>
          <w:rPr>
            <w:rFonts w:hint="default" w:ascii="Times New Roman" w:hAnsi="Times New Roman" w:eastAsia="Consolas" w:cs="Times New Roman"/>
            <w:color w:val="000000"/>
            <w:sz w:val="24"/>
            <w:szCs w:val="24"/>
            <w:shd w:val="clear" w:fill="FFFFFF"/>
          </w:rPr>
          <w:br w:type="textWrapping"/>
        </w:r>
      </w:ins>
      <w:ins w:id="2662" w:author="熊大如如" w:date="2020-03-13T17:53:50Z">
        <w:r>
          <w:rPr>
            <w:rFonts w:hint="default" w:ascii="Times New Roman" w:hAnsi="Times New Roman" w:eastAsia="Consolas" w:cs="Times New Roman"/>
            <w:color w:val="000000"/>
            <w:sz w:val="24"/>
            <w:szCs w:val="24"/>
            <w:shd w:val="clear" w:fill="FFFFFF"/>
          </w:rPr>
          <w:t xml:space="preserve">        db_table = </w:t>
        </w:r>
      </w:ins>
      <w:ins w:id="2663" w:author="熊大如如" w:date="2020-03-13T17:53:50Z">
        <w:r>
          <w:rPr>
            <w:rFonts w:hint="default" w:ascii="Times New Roman" w:hAnsi="Times New Roman" w:eastAsia="Consolas" w:cs="Times New Roman"/>
            <w:b/>
            <w:color w:val="008080"/>
            <w:sz w:val="24"/>
            <w:szCs w:val="24"/>
            <w:shd w:val="clear" w:fill="FFFFFF"/>
          </w:rPr>
          <w:t>'order'</w:t>
        </w:r>
      </w:ins>
      <w:ins w:id="2664" w:author="熊大如如" w:date="2020-03-13T17:53:50Z">
        <w:r>
          <w:rPr>
            <w:rFonts w:hint="default" w:ascii="Times New Roman" w:hAnsi="Times New Roman" w:eastAsia="Consolas" w:cs="Times New Roman"/>
            <w:b/>
            <w:color w:val="008080"/>
            <w:sz w:val="24"/>
            <w:szCs w:val="24"/>
            <w:shd w:val="clear" w:fill="FFFFFF"/>
          </w:rPr>
          <w:br w:type="textWrapping"/>
        </w:r>
      </w:ins>
      <w:ins w:id="2665" w:author="熊大如如" w:date="2020-03-13T17:53:50Z">
        <w:r>
          <w:rPr>
            <w:rFonts w:hint="default" w:ascii="Times New Roman" w:hAnsi="Times New Roman" w:eastAsia="Consolas" w:cs="Times New Roman"/>
            <w:b/>
            <w:color w:val="008080"/>
            <w:sz w:val="24"/>
            <w:szCs w:val="24"/>
            <w:shd w:val="clear" w:fill="FFFFFF"/>
          </w:rPr>
          <w:br w:type="textWrapping"/>
        </w:r>
      </w:ins>
      <w:ins w:id="2666" w:author="熊大如如" w:date="2020-03-13T17:53:50Z">
        <w:r>
          <w:rPr>
            <w:rFonts w:hint="default" w:ascii="Times New Roman" w:hAnsi="Times New Roman" w:eastAsia="Consolas" w:cs="Times New Roman"/>
            <w:b/>
            <w:color w:val="000080"/>
            <w:sz w:val="24"/>
            <w:szCs w:val="24"/>
            <w:shd w:val="clear" w:fill="FFFFFF"/>
          </w:rPr>
          <w:t xml:space="preserve">class </w:t>
        </w:r>
      </w:ins>
      <w:ins w:id="2667" w:author="熊大如如" w:date="2020-03-13T17:53:50Z">
        <w:r>
          <w:rPr>
            <w:rFonts w:hint="default" w:ascii="Times New Roman" w:hAnsi="Times New Roman" w:eastAsia="Consolas" w:cs="Times New Roman"/>
            <w:color w:val="000000"/>
            <w:sz w:val="24"/>
            <w:szCs w:val="24"/>
            <w:shd w:val="clear" w:fill="FFFFFF"/>
          </w:rPr>
          <w:t>AxfOrderGoods(models.Model):</w:t>
        </w:r>
      </w:ins>
    </w:p>
    <w:p>
      <w:pPr>
        <w:pStyle w:val="12"/>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FFFFFF"/>
        <w:rPr>
          <w:ins w:id="2669" w:author="熊大如如" w:date="2020-03-13T17:53:50Z"/>
          <w:rFonts w:hint="default" w:ascii="Times New Roman" w:hAnsi="Times New Roman" w:eastAsia="Consolas" w:cs="Times New Roman"/>
          <w:color w:val="000000"/>
          <w:sz w:val="24"/>
          <w:szCs w:val="24"/>
        </w:rPr>
        <w:pPrChange w:id="2668" w:author="熊大如如" w:date="2020-04-14T20:30:40Z">
          <w:pPr>
            <w:pStyle w:val="12"/>
            <w:keepNext w:val="0"/>
            <w:keepLines w:val="0"/>
            <w:widowControl/>
            <w:suppressLineNumbers w:val="0"/>
            <w:shd w:val="clear" w:fill="FFFFFF"/>
          </w:pPr>
        </w:pPrChange>
      </w:pPr>
      <w:ins w:id="2670" w:author="熊大如如" w:date="2020-03-13T17:53:50Z">
        <w:r>
          <w:rPr>
            <w:rFonts w:hint="default" w:ascii="Times New Roman" w:hAnsi="Times New Roman" w:eastAsia="Consolas" w:cs="Times New Roman"/>
            <w:color w:val="000000"/>
            <w:sz w:val="24"/>
            <w:szCs w:val="24"/>
            <w:shd w:val="clear" w:fill="FFFFFF"/>
          </w:rPr>
          <w:br w:type="textWrapping"/>
        </w:r>
      </w:ins>
      <w:ins w:id="2671" w:author="熊大如如" w:date="2020-03-13T17:53:50Z">
        <w:r>
          <w:rPr>
            <w:rFonts w:hint="default" w:ascii="Times New Roman" w:hAnsi="Times New Roman" w:eastAsia="Consolas" w:cs="Times New Roman"/>
            <w:color w:val="000000"/>
            <w:sz w:val="24"/>
            <w:szCs w:val="24"/>
            <w:shd w:val="clear" w:fill="FFFFFF"/>
          </w:rPr>
          <w:t xml:space="preserve">    og_order = models.ForeignKey(AxfOrder)</w:t>
        </w:r>
      </w:ins>
      <w:ins w:id="2672" w:author="熊大如如" w:date="2020-03-13T17:53:50Z">
        <w:r>
          <w:rPr>
            <w:rFonts w:hint="default" w:ascii="Times New Roman" w:hAnsi="Times New Roman" w:eastAsia="Consolas" w:cs="Times New Roman"/>
            <w:color w:val="000000"/>
            <w:sz w:val="24"/>
            <w:szCs w:val="24"/>
            <w:shd w:val="clear" w:fill="FFFFFF"/>
          </w:rPr>
          <w:br w:type="textWrapping"/>
        </w:r>
      </w:ins>
      <w:ins w:id="2673" w:author="熊大如如" w:date="2020-03-13T17:53:50Z">
        <w:r>
          <w:rPr>
            <w:rFonts w:hint="default" w:ascii="Times New Roman" w:hAnsi="Times New Roman" w:eastAsia="Consolas" w:cs="Times New Roman"/>
            <w:color w:val="000000"/>
            <w:sz w:val="24"/>
            <w:szCs w:val="24"/>
            <w:shd w:val="clear" w:fill="FFFFFF"/>
          </w:rPr>
          <w:t xml:space="preserve">    og_goods = models.ForeignKey(AxfGoods)</w:t>
        </w:r>
      </w:ins>
      <w:ins w:id="2674" w:author="熊大如如" w:date="2020-03-13T17:53:50Z">
        <w:r>
          <w:rPr>
            <w:rFonts w:hint="default" w:ascii="Times New Roman" w:hAnsi="Times New Roman" w:eastAsia="Consolas" w:cs="Times New Roman"/>
            <w:color w:val="000000"/>
            <w:sz w:val="24"/>
            <w:szCs w:val="24"/>
            <w:shd w:val="clear" w:fill="FFFFFF"/>
          </w:rPr>
          <w:br w:type="textWrapping"/>
        </w:r>
      </w:ins>
      <w:ins w:id="2675" w:author="熊大如如" w:date="2020-03-13T17:53:50Z">
        <w:r>
          <w:rPr>
            <w:rFonts w:hint="default" w:ascii="Times New Roman" w:hAnsi="Times New Roman" w:eastAsia="Consolas" w:cs="Times New Roman"/>
            <w:color w:val="000000"/>
            <w:sz w:val="24"/>
            <w:szCs w:val="24"/>
            <w:shd w:val="clear" w:fill="FFFFFF"/>
          </w:rPr>
          <w:t xml:space="preserve">    og_goods_num = models.IntegerField()</w:t>
        </w:r>
      </w:ins>
      <w:ins w:id="2676" w:author="熊大如如" w:date="2020-03-13T17:53:50Z">
        <w:r>
          <w:rPr>
            <w:rFonts w:hint="default" w:ascii="Times New Roman" w:hAnsi="Times New Roman" w:eastAsia="Consolas" w:cs="Times New Roman"/>
            <w:color w:val="000000"/>
            <w:sz w:val="24"/>
            <w:szCs w:val="24"/>
            <w:shd w:val="clear" w:fill="FFFFFF"/>
          </w:rPr>
          <w:br w:type="textWrapping"/>
        </w:r>
      </w:ins>
      <w:ins w:id="2677" w:author="熊大如如" w:date="2020-03-13T17:53:50Z">
        <w:r>
          <w:rPr>
            <w:rFonts w:hint="default" w:ascii="Times New Roman" w:hAnsi="Times New Roman" w:eastAsia="Consolas" w:cs="Times New Roman"/>
            <w:color w:val="000000"/>
            <w:sz w:val="24"/>
            <w:szCs w:val="24"/>
            <w:shd w:val="clear" w:fill="FFFFFF"/>
          </w:rPr>
          <w:t xml:space="preserve">    og_total_price = models.FloatField()</w:t>
        </w:r>
      </w:ins>
      <w:ins w:id="2678" w:author="熊大如如" w:date="2020-03-13T17:53:50Z">
        <w:r>
          <w:rPr>
            <w:rFonts w:hint="default" w:ascii="Times New Roman" w:hAnsi="Times New Roman" w:eastAsia="Consolas" w:cs="Times New Roman"/>
            <w:color w:val="000000"/>
            <w:sz w:val="24"/>
            <w:szCs w:val="24"/>
            <w:shd w:val="clear" w:fill="FFFFFF"/>
          </w:rPr>
          <w:br w:type="textWrapping"/>
        </w:r>
      </w:ins>
      <w:ins w:id="2679" w:author="熊大如如" w:date="2020-03-13T17:53:50Z">
        <w:r>
          <w:rPr>
            <w:rFonts w:hint="default" w:ascii="Times New Roman" w:hAnsi="Times New Roman" w:eastAsia="Consolas" w:cs="Times New Roman"/>
            <w:color w:val="000000"/>
            <w:sz w:val="24"/>
            <w:szCs w:val="24"/>
            <w:shd w:val="clear" w:fill="FFFFFF"/>
          </w:rPr>
          <w:br w:type="textWrapping"/>
        </w:r>
      </w:ins>
      <w:ins w:id="2680" w:author="熊大如如" w:date="2020-03-13T17:53:50Z">
        <w:r>
          <w:rPr>
            <w:rFonts w:hint="default" w:ascii="Times New Roman" w:hAnsi="Times New Roman" w:eastAsia="Consolas" w:cs="Times New Roman"/>
            <w:color w:val="000000"/>
            <w:sz w:val="24"/>
            <w:szCs w:val="24"/>
            <w:shd w:val="clear" w:fill="FFFFFF"/>
          </w:rPr>
          <w:t xml:space="preserve">    </w:t>
        </w:r>
      </w:ins>
      <w:ins w:id="2681" w:author="熊大如如" w:date="2020-03-13T17:53:50Z">
        <w:r>
          <w:rPr>
            <w:rFonts w:hint="default" w:ascii="Times New Roman" w:hAnsi="Times New Roman" w:eastAsia="Consolas" w:cs="Times New Roman"/>
            <w:b/>
            <w:color w:val="000080"/>
            <w:sz w:val="24"/>
            <w:szCs w:val="24"/>
            <w:shd w:val="clear" w:fill="FFFFFF"/>
          </w:rPr>
          <w:t xml:space="preserve">class </w:t>
        </w:r>
      </w:ins>
      <w:ins w:id="2682" w:author="熊大如如" w:date="2020-03-13T17:53:50Z">
        <w:r>
          <w:rPr>
            <w:rFonts w:hint="default" w:ascii="Times New Roman" w:hAnsi="Times New Roman" w:eastAsia="Consolas" w:cs="Times New Roman"/>
            <w:color w:val="000000"/>
            <w:sz w:val="24"/>
            <w:szCs w:val="24"/>
            <w:shd w:val="clear" w:fill="FFFFFF"/>
          </w:rPr>
          <w:t>Meta:</w:t>
        </w:r>
      </w:ins>
      <w:ins w:id="2683" w:author="熊大如如" w:date="2020-03-13T17:53:50Z">
        <w:r>
          <w:rPr>
            <w:rFonts w:hint="default" w:ascii="Times New Roman" w:hAnsi="Times New Roman" w:eastAsia="Consolas" w:cs="Times New Roman"/>
            <w:color w:val="000000"/>
            <w:sz w:val="24"/>
            <w:szCs w:val="24"/>
            <w:shd w:val="clear" w:fill="FFFFFF"/>
          </w:rPr>
          <w:br w:type="textWrapping"/>
        </w:r>
      </w:ins>
      <w:ins w:id="2684" w:author="熊大如如" w:date="2020-03-13T17:53:50Z">
        <w:r>
          <w:rPr>
            <w:rFonts w:hint="default" w:ascii="Times New Roman" w:hAnsi="Times New Roman" w:eastAsia="Consolas" w:cs="Times New Roman"/>
            <w:color w:val="000000"/>
            <w:sz w:val="24"/>
            <w:szCs w:val="24"/>
            <w:shd w:val="clear" w:fill="FFFFFF"/>
          </w:rPr>
          <w:t xml:space="preserve">        db_table = </w:t>
        </w:r>
      </w:ins>
      <w:ins w:id="2685" w:author="熊大如如" w:date="2020-03-13T17:53:50Z">
        <w:r>
          <w:rPr>
            <w:rFonts w:hint="default" w:ascii="Times New Roman" w:hAnsi="Times New Roman" w:eastAsia="Consolas" w:cs="Times New Roman"/>
            <w:b/>
            <w:color w:val="008080"/>
            <w:sz w:val="24"/>
            <w:szCs w:val="24"/>
            <w:shd w:val="clear" w:fill="FFFFFF"/>
          </w:rPr>
          <w:t>'ordergoods'</w:t>
        </w:r>
      </w:ins>
    </w:p>
    <w:p>
      <w:pPr>
        <w:bidi w:val="0"/>
        <w:snapToGrid/>
        <w:spacing w:beforeAutospacing="0" w:afterAutospacing="0" w:line="240" w:lineRule="auto"/>
        <w:ind w:left="0" w:leftChars="0" w:firstLine="480" w:firstLineChars="200"/>
        <w:rPr>
          <w:rFonts w:hint="default" w:eastAsia="仿宋_GB2312"/>
          <w:sz w:val="24"/>
          <w:lang w:val="en-US" w:eastAsia="zh-CN"/>
        </w:rPr>
      </w:pPr>
    </w:p>
    <w:p>
      <w:pPr>
        <w:pStyle w:val="3"/>
        <w:numPr>
          <w:ilvl w:val="-1"/>
          <w:numId w:val="0"/>
        </w:numPr>
        <w:bidi w:val="0"/>
        <w:snapToGrid/>
        <w:spacing w:before="0" w:beforeLines="0" w:beforeAutospacing="0" w:after="0" w:afterLines="0" w:afterAutospacing="0" w:line="240" w:lineRule="auto"/>
        <w:ind w:left="0" w:leftChars="0" w:right="0" w:rightChars="0" w:firstLine="0" w:firstLineChars="0"/>
        <w:jc w:val="both"/>
        <w:outlineLvl w:val="1"/>
        <w:rPr>
          <w:rFonts w:hint="eastAsia" w:ascii="黑体" w:hAnsi="黑体" w:eastAsia="黑体" w:cs="黑体"/>
          <w:b w:val="0"/>
          <w:bCs/>
          <w:sz w:val="24"/>
          <w:lang w:val="en-US" w:eastAsia="zh-CN"/>
          <w:rPrChange w:id="2686" w:author="熊大如如" w:date="2020-04-14T20:52:42Z">
            <w:rPr>
              <w:rFonts w:hint="default" w:ascii="Times New Roman" w:eastAsia="仿宋_GB2312"/>
              <w:b/>
              <w:sz w:val="24"/>
              <w:lang w:val="en-US" w:eastAsia="zh-CN"/>
            </w:rPr>
          </w:rPrChange>
        </w:rPr>
      </w:pPr>
      <w:ins w:id="2687" w:author="熊大如如" w:date="2020-04-14T20:49:30Z">
        <w:bookmarkStart w:id="234" w:name="_Toc27476"/>
        <w:bookmarkStart w:id="235" w:name="_Toc28831"/>
        <w:bookmarkStart w:id="236" w:name="_Toc16400"/>
        <w:r>
          <w:rPr>
            <w:rFonts w:hint="eastAsia" w:ascii="黑体" w:hAnsi="黑体" w:cs="黑体"/>
            <w:b w:val="0"/>
            <w:bCs/>
            <w:sz w:val="24"/>
            <w:szCs w:val="28"/>
            <w:lang w:val="en-US" w:eastAsia="zh-CN"/>
            <w:rPrChange w:id="2688" w:author="熊大如如" w:date="2020-04-14T20:52:42Z">
              <w:rPr>
                <w:rFonts w:hint="eastAsia" w:ascii="黑体" w:hAnsi="黑体" w:cs="黑体"/>
                <w:b/>
                <w:sz w:val="24"/>
                <w:szCs w:val="28"/>
                <w:lang w:val="en-US" w:eastAsia="zh-CN"/>
              </w:rPr>
            </w:rPrChange>
          </w:rPr>
          <w:t>4</w:t>
        </w:r>
      </w:ins>
      <w:ins w:id="2689" w:author="熊大如如" w:date="2020-04-14T20:49:26Z">
        <w:r>
          <w:rPr>
            <w:rFonts w:hint="eastAsia" w:ascii="黑体" w:hAnsi="黑体" w:cs="黑体"/>
            <w:b w:val="0"/>
            <w:bCs/>
            <w:sz w:val="24"/>
            <w:szCs w:val="28"/>
            <w:lang w:val="en-US" w:eastAsia="zh-CN"/>
            <w:rPrChange w:id="2690" w:author="熊大如如" w:date="2020-04-14T20:52:42Z">
              <w:rPr>
                <w:rFonts w:hint="eastAsia" w:ascii="黑体" w:hAnsi="黑体" w:cs="黑体"/>
                <w:b/>
                <w:sz w:val="24"/>
                <w:szCs w:val="28"/>
                <w:lang w:val="en-US" w:eastAsia="zh-CN"/>
              </w:rPr>
            </w:rPrChange>
          </w:rPr>
          <w:t>.6.</w:t>
        </w:r>
      </w:ins>
      <w:ins w:id="2691" w:author="熊大如如" w:date="2020-04-14T20:49:27Z">
        <w:r>
          <w:rPr>
            <w:rFonts w:hint="eastAsia" w:ascii="黑体" w:hAnsi="黑体" w:cs="黑体"/>
            <w:b w:val="0"/>
            <w:bCs/>
            <w:sz w:val="24"/>
            <w:szCs w:val="28"/>
            <w:lang w:val="en-US" w:eastAsia="zh-CN"/>
            <w:rPrChange w:id="2692" w:author="熊大如如" w:date="2020-04-14T20:52:42Z">
              <w:rPr>
                <w:rFonts w:hint="eastAsia" w:ascii="黑体" w:hAnsi="黑体" w:cs="黑体"/>
                <w:b/>
                <w:sz w:val="24"/>
                <w:szCs w:val="28"/>
                <w:lang w:val="en-US" w:eastAsia="zh-CN"/>
              </w:rPr>
            </w:rPrChange>
          </w:rPr>
          <w:t>3</w:t>
        </w:r>
      </w:ins>
      <w:ins w:id="2693" w:author="熊大如如" w:date="2020-03-13T16:38:05Z">
        <w:r>
          <w:rPr>
            <w:rFonts w:hint="eastAsia" w:ascii="黑体" w:hAnsi="黑体" w:eastAsia="黑体" w:cs="黑体"/>
            <w:b w:val="0"/>
            <w:bCs/>
            <w:sz w:val="24"/>
            <w:szCs w:val="28"/>
            <w:lang w:val="en-US" w:eastAsia="zh-CN"/>
            <w:rPrChange w:id="2694" w:author="熊大如如" w:date="2020-04-14T20:52:42Z">
              <w:rPr>
                <w:rFonts w:hint="eastAsia" w:ascii="Times New Roman" w:hAnsi="黑体" w:eastAsia="仿宋_GB2312" w:cs="黑体"/>
                <w:b/>
                <w:sz w:val="24"/>
                <w:szCs w:val="28"/>
                <w:lang w:val="en-US" w:eastAsia="zh-CN"/>
              </w:rPr>
            </w:rPrChange>
          </w:rPr>
          <w:t xml:space="preserve"> </w:t>
        </w:r>
      </w:ins>
      <w:r>
        <w:rPr>
          <w:rFonts w:hint="eastAsia" w:ascii="黑体" w:hAnsi="黑体" w:eastAsia="黑体" w:cs="黑体"/>
          <w:b w:val="0"/>
          <w:bCs/>
          <w:sz w:val="24"/>
          <w:szCs w:val="28"/>
          <w:lang w:val="en-US" w:eastAsia="zh-CN"/>
          <w:rPrChange w:id="2695" w:author="熊大如如" w:date="2020-04-14T20:52:42Z">
            <w:rPr>
              <w:rFonts w:hint="eastAsia" w:ascii="Times New Roman" w:hAnsi="黑体" w:eastAsia="仿宋_GB2312" w:cs="黑体"/>
              <w:b/>
              <w:sz w:val="24"/>
              <w:szCs w:val="28"/>
              <w:lang w:val="en-US" w:eastAsia="zh-CN"/>
            </w:rPr>
          </w:rPrChange>
        </w:rPr>
        <w:t>订单模块的接口完成</w:t>
      </w:r>
      <w:bookmarkEnd w:id="234"/>
      <w:bookmarkEnd w:id="235"/>
      <w:bookmarkEnd w:id="236"/>
    </w:p>
    <w:p>
      <w:pPr>
        <w:snapToGrid/>
        <w:spacing w:beforeAutospacing="0" w:afterAutospacing="0" w:line="240" w:lineRule="auto"/>
        <w:ind w:left="0" w:leftChars="0" w:firstLine="480" w:firstLineChars="200"/>
        <w:rPr>
          <w:rFonts w:hint="eastAsia" w:ascii="Times New Roman" w:eastAsia="仿宋_GB2312"/>
          <w:sz w:val="24"/>
          <w:lang w:val="en-US" w:eastAsia="zh-CN"/>
        </w:rPr>
      </w:pPr>
      <w:r>
        <w:rPr>
          <w:rFonts w:hint="eastAsia" w:ascii="Times New Roman" w:eastAsia="仿宋_GB2312"/>
          <w:sz w:val="24"/>
          <w:lang w:val="en-US" w:eastAsia="zh-CN"/>
        </w:rPr>
        <w:t>订单模块的接口需求是，我们需要把订单的ID通过外键关联值用户的ID然后把它存入数据库，还有就是利用外键关联，把商品表中的商品取出来，再计算出总价然后返回给前端页面。</w:t>
      </w:r>
    </w:p>
    <w:p>
      <w:pPr>
        <w:snapToGrid/>
        <w:spacing w:beforeAutospacing="0" w:afterAutospacing="0" w:line="240" w:lineRule="auto"/>
        <w:ind w:left="0" w:leftChars="0" w:firstLine="480" w:firstLineChars="200"/>
        <w:rPr>
          <w:ins w:id="2696" w:author="熊大如如" w:date="2020-04-21T16:41:30Z"/>
          <w:rFonts w:hint="eastAsia" w:ascii="Times New Roman" w:eastAsia="仿宋_GB2312"/>
          <w:sz w:val="24"/>
          <w:lang w:val="en-US" w:eastAsia="zh-CN"/>
        </w:rPr>
      </w:pPr>
      <w:r>
        <w:rPr>
          <w:rFonts w:hint="eastAsia" w:ascii="Times New Roman" w:eastAsia="仿宋_GB2312"/>
          <w:sz w:val="24"/>
          <w:lang w:val="en-US" w:eastAsia="zh-CN"/>
        </w:rPr>
        <w:t>这些步骤完成之后，我们的把购物车的数据删除，因为已经下过了单，购物车中当然不</w:t>
      </w:r>
      <w:r>
        <w:rPr>
          <w:rFonts w:hint="eastAsia" w:ascii="Times New Roman" w:eastAsia="仿宋_GB2312"/>
          <w:sz w:val="24"/>
          <w:lang w:val="en-US" w:eastAsia="zh-CN"/>
        </w:rPr>
        <w:tab/>
      </w:r>
      <w:r>
        <w:rPr>
          <w:rFonts w:hint="eastAsia" w:ascii="Times New Roman" w:eastAsia="仿宋_GB2312"/>
          <w:sz w:val="24"/>
          <w:lang w:val="en-US" w:eastAsia="zh-CN"/>
        </w:rPr>
        <w:t>能再有数据了，我们直接实例化购物车，然后利用delete（）函数把数据删除。</w:t>
      </w:r>
    </w:p>
    <w:p>
      <w:pPr>
        <w:snapToGrid/>
        <w:spacing w:beforeAutospacing="0" w:afterAutospacing="0" w:line="240" w:lineRule="auto"/>
        <w:ind w:left="0" w:leftChars="0" w:firstLine="0" w:firstLineChars="0"/>
        <w:rPr>
          <w:ins w:id="2698" w:author="熊大如如" w:date="2020-04-21T16:41:30Z"/>
          <w:rFonts w:hint="eastAsia" w:ascii="Times New Roman" w:hAnsi="Times New Roman" w:eastAsia="宋体" w:cs="Times New Roman"/>
          <w:kern w:val="2"/>
          <w:sz w:val="21"/>
          <w:szCs w:val="24"/>
          <w:lang w:val="en-US" w:eastAsia="zh-CN" w:bidi="ar-SA"/>
        </w:rPr>
        <w:pPrChange w:id="2697" w:author="熊大如如" w:date="2020-04-21T16:41:30Z">
          <w:pPr>
            <w:snapToGrid/>
            <w:spacing w:beforeAutospacing="0" w:afterAutospacing="0" w:line="240" w:lineRule="auto"/>
            <w:ind w:left="0" w:leftChars="0" w:firstLine="480" w:firstLineChars="200"/>
          </w:pPr>
        </w:pPrChange>
      </w:pPr>
    </w:p>
    <w:p>
      <w:pPr>
        <w:snapToGrid/>
        <w:spacing w:beforeAutospacing="0" w:afterAutospacing="0" w:line="240" w:lineRule="auto"/>
        <w:ind w:left="0" w:leftChars="0" w:firstLine="0" w:firstLineChars="0"/>
        <w:rPr>
          <w:ins w:id="2700" w:author="熊大如如" w:date="2020-04-21T16:41:30Z"/>
          <w:rFonts w:hint="eastAsia"/>
          <w:lang w:val="en-US" w:eastAsia="zh-CN"/>
        </w:rPr>
        <w:pPrChange w:id="2699" w:author="熊大如如" w:date="2020-04-21T16:41:30Z">
          <w:pPr>
            <w:snapToGrid/>
            <w:spacing w:beforeAutospacing="0" w:afterAutospacing="0" w:line="240" w:lineRule="auto"/>
            <w:ind w:left="0" w:leftChars="0" w:firstLine="480" w:firstLineChars="200"/>
          </w:pPr>
        </w:pPrChange>
      </w:pPr>
    </w:p>
    <w:p>
      <w:pPr>
        <w:tabs>
          <w:tab w:val="left" w:pos="1442"/>
        </w:tabs>
        <w:snapToGrid/>
        <w:spacing w:beforeAutospacing="0" w:afterAutospacing="0" w:line="240" w:lineRule="auto"/>
        <w:ind w:left="0" w:leftChars="0" w:firstLine="0" w:firstLineChars="0"/>
        <w:jc w:val="left"/>
        <w:rPr>
          <w:ins w:id="2702" w:author="熊大如如" w:date="2020-03-14T17:39:10Z"/>
          <w:rFonts w:hint="eastAsia"/>
          <w:lang w:val="en-US" w:eastAsia="zh-CN"/>
        </w:rPr>
        <w:pPrChange w:id="2701" w:author="熊大如如" w:date="2020-04-21T16:41:30Z">
          <w:pPr>
            <w:snapToGrid/>
            <w:spacing w:beforeAutospacing="0" w:afterAutospacing="0" w:line="240" w:lineRule="auto"/>
            <w:ind w:left="0" w:leftChars="0" w:firstLine="480" w:firstLineChars="200"/>
          </w:pPr>
        </w:pPrChange>
      </w:pPr>
      <w:ins w:id="2703" w:author="熊大如如" w:date="2020-04-21T16:41:30Z">
        <w:r>
          <w:rPr>
            <w:rFonts w:hint="eastAsia"/>
            <w:lang w:val="en-US" w:eastAsia="zh-CN"/>
          </w:rPr>
          <w:tab/>
        </w:r>
      </w:ins>
    </w:p>
    <w:p>
      <w:pPr>
        <w:snapToGrid/>
        <w:spacing w:beforeAutospacing="0" w:afterAutospacing="0" w:line="240" w:lineRule="auto"/>
        <w:ind w:left="0" w:leftChars="0" w:firstLine="422" w:firstLineChars="200"/>
        <w:rPr>
          <w:ins w:id="2704" w:author="熊大如如" w:date="2020-03-14T17:39:22Z"/>
          <w:rFonts w:hint="eastAsia" w:hAnsi="宋体" w:eastAsia="仿宋_GB2312" w:cs="宋体"/>
          <w:b/>
          <w:bCs/>
          <w:sz w:val="21"/>
          <w:szCs w:val="21"/>
          <w:lang w:val="en-US" w:eastAsia="zh-CN"/>
        </w:rPr>
      </w:pPr>
      <w:ins w:id="2705" w:author="熊大如如" w:date="2020-03-14T17:39:17Z">
        <w:r>
          <w:rPr>
            <w:rFonts w:hint="eastAsia" w:hAnsi="宋体" w:eastAsia="仿宋_GB2312" w:cs="宋体"/>
            <w:b/>
            <w:bCs/>
            <w:sz w:val="21"/>
            <w:szCs w:val="21"/>
            <w:lang w:val="en-US" w:eastAsia="zh-CN"/>
          </w:rPr>
          <w:t xml:space="preserve">      </w:t>
        </w:r>
      </w:ins>
      <w:ins w:id="2706" w:author="熊大如如" w:date="2020-03-14T17:39:18Z">
        <w:r>
          <w:rPr>
            <w:rFonts w:hint="eastAsia" w:hAnsi="宋体" w:eastAsia="仿宋_GB2312" w:cs="宋体"/>
            <w:b/>
            <w:bCs/>
            <w:sz w:val="21"/>
            <w:szCs w:val="21"/>
            <w:lang w:val="en-US" w:eastAsia="zh-CN"/>
          </w:rPr>
          <w:t xml:space="preserve">    </w:t>
        </w:r>
      </w:ins>
      <w:ins w:id="2707" w:author="熊大如如" w:date="2020-03-14T17:39:19Z">
        <w:r>
          <w:rPr>
            <w:rFonts w:hint="eastAsia" w:hAnsi="宋体" w:eastAsia="仿宋_GB2312" w:cs="宋体"/>
            <w:b/>
            <w:bCs/>
            <w:sz w:val="21"/>
            <w:szCs w:val="21"/>
            <w:lang w:val="en-US" w:eastAsia="zh-CN"/>
          </w:rPr>
          <w:t xml:space="preserve">      </w:t>
        </w:r>
      </w:ins>
      <w:ins w:id="2708" w:author="熊大如如" w:date="2020-03-14T17:39:20Z">
        <w:r>
          <w:rPr>
            <w:rFonts w:hint="eastAsia" w:hAnsi="宋体" w:eastAsia="仿宋_GB2312" w:cs="宋体"/>
            <w:b/>
            <w:bCs/>
            <w:sz w:val="21"/>
            <w:szCs w:val="21"/>
            <w:lang w:val="en-US" w:eastAsia="zh-CN"/>
          </w:rPr>
          <w:t xml:space="preserve">  </w:t>
        </w:r>
      </w:ins>
      <w:ins w:id="2709" w:author="熊大如如" w:date="2020-03-14T17:39:16Z">
        <w:r>
          <w:rPr>
            <w:rFonts w:hint="eastAsia" w:hAnsi="宋体" w:eastAsia="仿宋_GB2312" w:cs="宋体"/>
            <w:b/>
            <w:bCs/>
            <w:sz w:val="21"/>
            <w:szCs w:val="21"/>
            <w:lang w:val="en-US" w:eastAsia="zh-CN"/>
          </w:rPr>
          <w:drawing>
            <wp:inline distT="0" distB="0" distL="114300" distR="114300">
              <wp:extent cx="1965960" cy="2957830"/>
              <wp:effectExtent l="0" t="0" r="0" b="13970"/>
              <wp:docPr id="8" name="图片 8" descr="}M]ZJ1~JRKMRD44]8H{3B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ZJ1~JRKMRD44]8H{3B3A"/>
                      <pic:cNvPicPr>
                        <a:picLocks noChangeAspect="1"/>
                      </pic:cNvPicPr>
                    </pic:nvPicPr>
                    <pic:blipFill>
                      <a:blip r:embed="rId13"/>
                      <a:stretch>
                        <a:fillRect/>
                      </a:stretch>
                    </pic:blipFill>
                    <pic:spPr>
                      <a:xfrm>
                        <a:off x="0" y="0"/>
                        <a:ext cx="1965960" cy="2957830"/>
                      </a:xfrm>
                      <a:prstGeom prst="rect">
                        <a:avLst/>
                      </a:prstGeom>
                    </pic:spPr>
                  </pic:pic>
                </a:graphicData>
              </a:graphic>
            </wp:inline>
          </w:drawing>
        </w:r>
      </w:ins>
    </w:p>
    <w:p>
      <w:pPr>
        <w:snapToGrid/>
        <w:spacing w:beforeAutospacing="0" w:afterAutospacing="0" w:line="240" w:lineRule="auto"/>
        <w:ind w:left="0" w:leftChars="0" w:firstLine="3162" w:firstLineChars="1500"/>
        <w:rPr>
          <w:rFonts w:hint="default" w:hAnsi="宋体" w:eastAsia="仿宋_GB2312" w:cs="宋体"/>
          <w:b/>
          <w:bCs/>
          <w:sz w:val="21"/>
          <w:szCs w:val="21"/>
          <w:lang w:val="en-US" w:eastAsia="zh-CN"/>
        </w:rPr>
      </w:pPr>
      <w:ins w:id="2711" w:author="熊大如如" w:date="2020-03-14T17:39:25Z">
        <w:r>
          <w:rPr>
            <w:rFonts w:hint="eastAsia" w:hAnsi="宋体" w:eastAsia="仿宋_GB2312" w:cs="宋体"/>
            <w:b/>
            <w:bCs/>
            <w:sz w:val="21"/>
            <w:szCs w:val="21"/>
            <w:lang w:val="en-US" w:eastAsia="zh-CN"/>
          </w:rPr>
          <w:t>图</w:t>
        </w:r>
      </w:ins>
      <w:ins w:id="2712" w:author="熊大如如" w:date="2020-03-14T17:39:32Z">
        <w:r>
          <w:rPr>
            <w:rFonts w:hint="eastAsia" w:hAnsi="宋体" w:eastAsia="仿宋_GB2312" w:cs="宋体"/>
            <w:b/>
            <w:bCs/>
            <w:sz w:val="21"/>
            <w:szCs w:val="21"/>
            <w:lang w:val="en-US" w:eastAsia="zh-CN"/>
          </w:rPr>
          <w:t xml:space="preserve">7 </w:t>
        </w:r>
      </w:ins>
      <w:ins w:id="2713" w:author="熊大如如" w:date="2020-03-14T17:39:36Z">
        <w:r>
          <w:rPr>
            <w:rFonts w:hint="eastAsia" w:hAnsi="宋体" w:eastAsia="仿宋_GB2312" w:cs="宋体"/>
            <w:b/>
            <w:bCs/>
            <w:sz w:val="21"/>
            <w:szCs w:val="21"/>
            <w:lang w:val="en-US" w:eastAsia="zh-CN"/>
          </w:rPr>
          <w:t>订单</w:t>
        </w:r>
      </w:ins>
      <w:ins w:id="2714" w:author="熊大如如" w:date="2020-03-14T17:39:38Z">
        <w:r>
          <w:rPr>
            <w:rFonts w:hint="eastAsia" w:hAnsi="宋体" w:eastAsia="仿宋_GB2312" w:cs="宋体"/>
            <w:b/>
            <w:bCs/>
            <w:sz w:val="21"/>
            <w:szCs w:val="21"/>
            <w:lang w:val="en-US" w:eastAsia="zh-CN"/>
          </w:rPr>
          <w:t>页面</w:t>
        </w:r>
      </w:ins>
      <w:ins w:id="2715" w:author="熊大如如" w:date="2020-03-14T17:39:40Z">
        <w:r>
          <w:rPr>
            <w:rFonts w:hint="eastAsia" w:hAnsi="宋体" w:eastAsia="仿宋_GB2312" w:cs="宋体"/>
            <w:b/>
            <w:bCs/>
            <w:sz w:val="21"/>
            <w:szCs w:val="21"/>
            <w:lang w:val="en-US" w:eastAsia="zh-CN"/>
          </w:rPr>
          <w:t>展示</w:t>
        </w:r>
      </w:ins>
    </w:p>
    <w:p>
      <w:pPr>
        <w:snapToGrid/>
        <w:spacing w:beforeAutospacing="0" w:afterAutospacing="0" w:line="240" w:lineRule="auto"/>
        <w:ind w:left="0" w:leftChars="0" w:right="0" w:rightChars="0" w:firstLine="0" w:firstLineChars="0"/>
        <w:jc w:val="both"/>
        <w:outlineLvl w:val="0"/>
        <w:rPr>
          <w:ins w:id="2716" w:author="熊大如如" w:date="2020-04-08T16:01:38Z"/>
          <w:rFonts w:hint="default" w:ascii="Times New Roman" w:hAnsi="黑体" w:eastAsia="黑体"/>
          <w:b/>
          <w:kern w:val="0"/>
          <w:sz w:val="28"/>
          <w:szCs w:val="28"/>
          <w:lang w:val="en-US"/>
        </w:rPr>
      </w:pPr>
      <w:ins w:id="2717" w:author="熊大如如" w:date="2020-04-14T20:45:43Z">
        <w:bookmarkStart w:id="237" w:name="_Toc31335"/>
        <w:bookmarkStart w:id="238" w:name="_Toc2963"/>
        <w:bookmarkStart w:id="239" w:name="_Toc7452"/>
        <w:bookmarkStart w:id="240" w:name="_Toc17166"/>
        <w:r>
          <w:rPr>
            <w:rFonts w:hint="eastAsia" w:ascii="黑体" w:hAnsi="黑体" w:eastAsia="黑体" w:cs="黑体"/>
            <w:b/>
            <w:kern w:val="0"/>
            <w:sz w:val="28"/>
            <w:szCs w:val="28"/>
            <w:lang w:val="en-US" w:eastAsia="zh-CN"/>
          </w:rPr>
          <w:t>5</w:t>
        </w:r>
      </w:ins>
      <w:ins w:id="2718" w:author="熊大如如" w:date="2020-04-08T16:01:38Z">
        <w:r>
          <w:rPr>
            <w:rFonts w:hint="eastAsia" w:hAnsi="黑体" w:eastAsia="黑体"/>
            <w:b/>
            <w:kern w:val="0"/>
            <w:sz w:val="28"/>
            <w:szCs w:val="28"/>
            <w:lang w:val="en-US" w:eastAsia="zh-CN"/>
          </w:rPr>
          <w:t xml:space="preserve"> </w:t>
        </w:r>
        <w:bookmarkEnd w:id="237"/>
        <w:bookmarkEnd w:id="238"/>
        <w:bookmarkEnd w:id="239"/>
      </w:ins>
      <w:ins w:id="2719" w:author="熊大如如" w:date="2020-04-14T20:31:01Z">
        <w:r>
          <w:rPr>
            <w:rFonts w:hint="eastAsia" w:hAnsi="黑体" w:eastAsia="黑体"/>
            <w:b/>
            <w:kern w:val="0"/>
            <w:sz w:val="28"/>
            <w:szCs w:val="28"/>
            <w:lang w:val="en-US" w:eastAsia="zh-CN"/>
          </w:rPr>
          <w:t>总结</w:t>
        </w:r>
        <w:bookmarkEnd w:id="240"/>
      </w:ins>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0"/>
        <w:rPr>
          <w:ins w:id="2720" w:author="熊大如如" w:date="2020-04-08T16:01:38Z"/>
          <w:rFonts w:hint="default" w:ascii="Times New Roman" w:hAnsi="宋体" w:eastAsia="仿宋_GB2312"/>
          <w:kern w:val="0"/>
          <w:sz w:val="24"/>
          <w:lang w:val="en-US" w:eastAsia="zh-CN"/>
        </w:rPr>
      </w:pPr>
      <w:ins w:id="2721" w:author="熊大如如" w:date="2020-04-08T16:01:38Z">
        <w:bookmarkStart w:id="241" w:name="_Toc20272"/>
        <w:bookmarkStart w:id="242" w:name="_Toc7935"/>
        <w:bookmarkStart w:id="243" w:name="_Toc7137"/>
        <w:bookmarkStart w:id="244" w:name="_Toc13318"/>
        <w:r>
          <w:rPr>
            <w:rFonts w:hint="eastAsia" w:ascii="Times New Roman" w:hAnsi="宋体" w:eastAsia="仿宋_GB2312"/>
            <w:kern w:val="0"/>
            <w:sz w:val="24"/>
            <w:lang w:val="en-US" w:eastAsia="zh-CN"/>
          </w:rPr>
          <w:t>在构建整个电商网站时，模型的建立和表与表的关系是最困难的点，因为我们必须要把网站中所有数据用字段的方式建立然后保存起来，还要理清每一张表的关系，分辨它们是一对一的关系、一对多的关系还是多对多的关系。例如，购物车模块模型的构建，我们要先明确cart表与goods表和user表构成多对多关系，然后还要用相关的外键把他们联系在一起，需要我们仔细思考。</w:t>
        </w:r>
        <w:bookmarkEnd w:id="241"/>
        <w:bookmarkEnd w:id="242"/>
        <w:bookmarkEnd w:id="243"/>
        <w:bookmarkEnd w:id="244"/>
      </w:ins>
    </w:p>
    <w:p>
      <w:pPr>
        <w:snapToGrid/>
        <w:spacing w:beforeAutospacing="0" w:afterAutospacing="0" w:line="240" w:lineRule="auto"/>
        <w:ind w:left="0" w:leftChars="0" w:firstLine="0"/>
        <w:rPr>
          <w:rFonts w:ascii="Times New Roman" w:eastAsia="仿宋_GB2312"/>
          <w:sz w:val="24"/>
        </w:rPr>
      </w:pPr>
    </w:p>
    <w:p>
      <w:pPr>
        <w:snapToGrid/>
        <w:spacing w:beforeAutospacing="0" w:afterAutospacing="0" w:line="240" w:lineRule="auto"/>
        <w:ind w:left="0" w:leftChars="0" w:firstLine="480" w:firstLineChars="200"/>
        <w:rPr>
          <w:ins w:id="2722" w:author="熊大如如" w:date="2020-04-21T16:16:45Z"/>
          <w:rFonts w:ascii="Times New Roman" w:eastAsia="仿宋_GB2312"/>
          <w:sz w:val="24"/>
        </w:rPr>
      </w:pPr>
    </w:p>
    <w:p>
      <w:pPr>
        <w:snapToGrid/>
        <w:spacing w:beforeAutospacing="0" w:afterAutospacing="0" w:line="240" w:lineRule="auto"/>
        <w:ind w:left="0" w:leftChars="0" w:firstLine="480" w:firstLineChars="200"/>
        <w:rPr>
          <w:ins w:id="2723" w:author="熊大如如" w:date="2020-04-21T16:16:45Z"/>
          <w:rFonts w:ascii="Times New Roman" w:eastAsia="仿宋_GB2312"/>
          <w:sz w:val="24"/>
        </w:rPr>
      </w:pPr>
    </w:p>
    <w:p>
      <w:pPr>
        <w:snapToGrid/>
        <w:spacing w:beforeAutospacing="0" w:afterAutospacing="0" w:line="240" w:lineRule="auto"/>
        <w:ind w:left="0" w:leftChars="0" w:firstLine="480" w:firstLineChars="200"/>
        <w:rPr>
          <w:ins w:id="2724" w:author="熊大如如" w:date="2020-04-21T16:16:45Z"/>
          <w:rFonts w:ascii="Times New Roman" w:eastAsia="仿宋_GB2312"/>
          <w:sz w:val="24"/>
        </w:rPr>
      </w:pPr>
    </w:p>
    <w:p>
      <w:pPr>
        <w:snapToGrid/>
        <w:spacing w:beforeAutospacing="0" w:afterAutospacing="0" w:line="240" w:lineRule="auto"/>
        <w:ind w:left="0" w:leftChars="0" w:firstLine="480" w:firstLineChars="200"/>
        <w:rPr>
          <w:ins w:id="2725" w:author="熊大如如" w:date="2020-04-21T16:16:45Z"/>
          <w:rFonts w:ascii="Times New Roman" w:eastAsia="仿宋_GB2312"/>
          <w:sz w:val="24"/>
        </w:rPr>
      </w:pPr>
    </w:p>
    <w:p>
      <w:pPr>
        <w:snapToGrid/>
        <w:spacing w:beforeAutospacing="0" w:afterAutospacing="0" w:line="240" w:lineRule="auto"/>
        <w:ind w:left="0" w:leftChars="0" w:firstLine="480" w:firstLineChars="200"/>
        <w:rPr>
          <w:ins w:id="2726" w:author="熊大如如" w:date="2020-04-21T16:16:46Z"/>
          <w:rFonts w:ascii="Times New Roman" w:eastAsia="仿宋_GB2312"/>
          <w:sz w:val="24"/>
        </w:rPr>
      </w:pPr>
    </w:p>
    <w:p>
      <w:pPr>
        <w:snapToGrid/>
        <w:spacing w:beforeAutospacing="0" w:afterAutospacing="0" w:line="240" w:lineRule="auto"/>
        <w:ind w:left="0" w:leftChars="0" w:firstLine="480" w:firstLineChars="200"/>
        <w:rPr>
          <w:ins w:id="2727" w:author="熊大如如" w:date="2020-04-21T16:16:46Z"/>
          <w:rFonts w:ascii="Times New Roman" w:eastAsia="仿宋_GB2312"/>
          <w:sz w:val="24"/>
        </w:rPr>
      </w:pPr>
    </w:p>
    <w:p>
      <w:pPr>
        <w:snapToGrid/>
        <w:spacing w:beforeAutospacing="0" w:afterAutospacing="0" w:line="240" w:lineRule="auto"/>
        <w:ind w:left="0" w:leftChars="0" w:firstLine="480" w:firstLineChars="200"/>
        <w:rPr>
          <w:ins w:id="2728" w:author="熊大如如" w:date="2020-04-21T16:16:46Z"/>
          <w:rFonts w:ascii="Times New Roman" w:eastAsia="仿宋_GB2312"/>
          <w:sz w:val="24"/>
        </w:rPr>
      </w:pPr>
    </w:p>
    <w:p>
      <w:pPr>
        <w:snapToGrid/>
        <w:spacing w:beforeAutospacing="0" w:afterAutospacing="0" w:line="240" w:lineRule="auto"/>
        <w:ind w:left="0" w:leftChars="0" w:firstLine="480" w:firstLineChars="200"/>
        <w:rPr>
          <w:ins w:id="2729" w:author="熊大如如" w:date="2020-04-21T16:16:46Z"/>
          <w:rFonts w:ascii="Times New Roman" w:eastAsia="仿宋_GB2312"/>
          <w:sz w:val="24"/>
        </w:rPr>
      </w:pPr>
    </w:p>
    <w:p>
      <w:pPr>
        <w:snapToGrid/>
        <w:spacing w:beforeAutospacing="0" w:afterAutospacing="0" w:line="240" w:lineRule="auto"/>
        <w:ind w:left="0" w:leftChars="0" w:firstLine="480" w:firstLineChars="200"/>
        <w:rPr>
          <w:ins w:id="2730" w:author="熊大如如" w:date="2020-04-21T16:16:46Z"/>
          <w:rFonts w:ascii="Times New Roman" w:eastAsia="仿宋_GB2312"/>
          <w:sz w:val="24"/>
        </w:rPr>
      </w:pPr>
    </w:p>
    <w:p>
      <w:pPr>
        <w:snapToGrid/>
        <w:spacing w:beforeAutospacing="0" w:afterAutospacing="0" w:line="240" w:lineRule="auto"/>
        <w:ind w:left="0" w:leftChars="0" w:firstLine="480" w:firstLineChars="200"/>
        <w:rPr>
          <w:ins w:id="2731" w:author="熊大如如" w:date="2020-04-21T16:16:46Z"/>
          <w:rFonts w:ascii="Times New Roman" w:eastAsia="仿宋_GB2312"/>
          <w:sz w:val="24"/>
        </w:rPr>
      </w:pPr>
    </w:p>
    <w:p>
      <w:pPr>
        <w:snapToGrid/>
        <w:spacing w:beforeAutospacing="0" w:afterAutospacing="0" w:line="240" w:lineRule="auto"/>
        <w:ind w:left="0" w:leftChars="0" w:firstLine="480" w:firstLineChars="200"/>
        <w:rPr>
          <w:ins w:id="2732" w:author="熊大如如" w:date="2020-04-21T16:16:47Z"/>
          <w:rFonts w:ascii="Times New Roman" w:eastAsia="仿宋_GB2312"/>
          <w:sz w:val="24"/>
        </w:rPr>
      </w:pPr>
    </w:p>
    <w:p>
      <w:pPr>
        <w:snapToGrid/>
        <w:spacing w:beforeAutospacing="0" w:afterAutospacing="0" w:line="240" w:lineRule="auto"/>
        <w:ind w:left="0" w:leftChars="0" w:firstLine="480" w:firstLineChars="200"/>
        <w:rPr>
          <w:ins w:id="2733" w:author="熊大如如" w:date="2020-04-21T16:16:47Z"/>
          <w:rFonts w:ascii="Times New Roman" w:eastAsia="仿宋_GB2312"/>
          <w:sz w:val="24"/>
        </w:rPr>
      </w:pPr>
    </w:p>
    <w:p>
      <w:pPr>
        <w:snapToGrid/>
        <w:spacing w:beforeAutospacing="0" w:afterAutospacing="0" w:line="240" w:lineRule="auto"/>
        <w:ind w:left="0" w:leftChars="0" w:firstLine="480" w:firstLineChars="200"/>
        <w:rPr>
          <w:ins w:id="2734" w:author="熊大如如" w:date="2020-04-21T16:16:47Z"/>
          <w:rFonts w:ascii="Times New Roman" w:eastAsia="仿宋_GB2312"/>
          <w:sz w:val="24"/>
        </w:rPr>
      </w:pPr>
    </w:p>
    <w:p>
      <w:pPr>
        <w:snapToGrid/>
        <w:spacing w:beforeAutospacing="0" w:afterAutospacing="0" w:line="240" w:lineRule="auto"/>
        <w:ind w:left="0" w:leftChars="0" w:firstLine="480" w:firstLineChars="200"/>
        <w:rPr>
          <w:ins w:id="2735" w:author="熊大如如" w:date="2020-04-21T16:16:47Z"/>
          <w:rFonts w:ascii="Times New Roman" w:eastAsia="仿宋_GB2312"/>
          <w:sz w:val="24"/>
        </w:rPr>
      </w:pPr>
    </w:p>
    <w:p>
      <w:pPr>
        <w:snapToGrid/>
        <w:spacing w:beforeAutospacing="0" w:afterAutospacing="0" w:line="240" w:lineRule="auto"/>
        <w:ind w:left="0" w:leftChars="0" w:firstLine="480" w:firstLineChars="200"/>
        <w:rPr>
          <w:ins w:id="2736" w:author="熊大如如" w:date="2020-04-21T16:16:49Z"/>
          <w:rFonts w:ascii="Times New Roman" w:eastAsia="仿宋_GB2312"/>
          <w:sz w:val="24"/>
        </w:rPr>
      </w:pPr>
    </w:p>
    <w:p>
      <w:pPr>
        <w:snapToGrid/>
        <w:spacing w:beforeAutospacing="0" w:afterAutospacing="0" w:line="240" w:lineRule="auto"/>
        <w:ind w:left="0" w:leftChars="0" w:firstLine="480" w:firstLineChars="200"/>
        <w:rPr>
          <w:ins w:id="2737" w:author="熊大如如" w:date="2020-04-21T16:16:49Z"/>
          <w:rFonts w:ascii="Times New Roman" w:eastAsia="仿宋_GB2312"/>
          <w:sz w:val="24"/>
        </w:rPr>
      </w:pPr>
    </w:p>
    <w:p>
      <w:pPr>
        <w:snapToGrid/>
        <w:spacing w:beforeAutospacing="0" w:afterAutospacing="0" w:line="240" w:lineRule="auto"/>
        <w:ind w:left="0" w:leftChars="0" w:firstLine="480" w:firstLineChars="200"/>
        <w:rPr>
          <w:ins w:id="2738" w:author="熊大如如" w:date="2020-04-21T16:16:49Z"/>
          <w:rFonts w:ascii="Times New Roman" w:eastAsia="仿宋_GB2312"/>
          <w:sz w:val="24"/>
        </w:rPr>
      </w:pPr>
    </w:p>
    <w:p>
      <w:pPr>
        <w:snapToGrid/>
        <w:spacing w:beforeAutospacing="0" w:afterAutospacing="0" w:line="240" w:lineRule="auto"/>
        <w:ind w:left="0" w:leftChars="0" w:firstLine="480" w:firstLineChars="200"/>
        <w:rPr>
          <w:ins w:id="2739" w:author="熊大如如" w:date="2020-04-21T16:16:49Z"/>
          <w:rFonts w:ascii="Times New Roman" w:eastAsia="仿宋_GB2312"/>
          <w:sz w:val="24"/>
        </w:rPr>
      </w:pPr>
    </w:p>
    <w:p>
      <w:pPr>
        <w:snapToGrid/>
        <w:spacing w:beforeAutospacing="0" w:afterAutospacing="0" w:line="240" w:lineRule="auto"/>
        <w:ind w:left="0" w:leftChars="0" w:firstLine="480" w:firstLineChars="200"/>
        <w:rPr>
          <w:ins w:id="2740" w:author="熊大如如" w:date="2020-04-21T16:13:09Z"/>
          <w:rFonts w:ascii="Times New Roman" w:eastAsia="仿宋_GB2312"/>
          <w:sz w:val="24"/>
        </w:rPr>
      </w:pPr>
    </w:p>
    <w:p>
      <w:pPr>
        <w:snapToGrid/>
        <w:spacing w:beforeAutospacing="0" w:afterAutospacing="0" w:line="240" w:lineRule="auto"/>
        <w:ind w:left="0" w:leftChars="0" w:firstLine="0" w:firstLineChars="0"/>
        <w:rPr>
          <w:rFonts w:ascii="Times New Roman" w:eastAsia="仿宋_GB2312"/>
          <w:sz w:val="24"/>
        </w:rPr>
        <w:pPrChange w:id="2741" w:author="熊大如如" w:date="2020-04-21T16:27:25Z">
          <w:pPr>
            <w:snapToGrid/>
            <w:spacing w:beforeAutospacing="0" w:afterAutospacing="0" w:line="240" w:lineRule="auto"/>
            <w:ind w:left="0" w:leftChars="0" w:firstLine="480" w:firstLineChars="200"/>
          </w:pPr>
        </w:pPrChange>
      </w:pPr>
    </w:p>
    <w:p>
      <w:pPr>
        <w:tabs>
          <w:tab w:val="left" w:pos="5760"/>
        </w:tabs>
        <w:snapToGrid/>
        <w:spacing w:beforeAutospacing="0" w:afterAutospacing="0" w:line="240" w:lineRule="auto"/>
        <w:ind w:left="0" w:leftChars="0" w:right="0" w:rightChars="0" w:firstLine="0" w:firstLineChars="0"/>
        <w:jc w:val="both"/>
        <w:outlineLvl w:val="0"/>
        <w:rPr>
          <w:del w:id="2742" w:author="熊大如如" w:date="2020-04-21T11:08:31Z"/>
          <w:rFonts w:ascii="Times New Roman" w:eastAsia="宋体"/>
          <w:b/>
          <w:sz w:val="24"/>
        </w:rPr>
      </w:pPr>
      <w:bookmarkStart w:id="245" w:name="_Toc2026"/>
      <w:bookmarkStart w:id="246" w:name="_Toc17451"/>
      <w:bookmarkStart w:id="247" w:name="_Toc160"/>
      <w:bookmarkStart w:id="248" w:name="_Toc21681"/>
      <w:bookmarkStart w:id="249" w:name="_Toc15860"/>
      <w:bookmarkStart w:id="250" w:name="_Toc23620"/>
      <w:r>
        <w:rPr>
          <w:rFonts w:hint="eastAsia" w:ascii="Times New Roman" w:eastAsia="宋体"/>
          <w:b/>
          <w:sz w:val="24"/>
        </w:rPr>
        <w:t>参考文献:</w:t>
      </w:r>
      <w:bookmarkEnd w:id="245"/>
      <w:bookmarkEnd w:id="246"/>
      <w:bookmarkEnd w:id="247"/>
      <w:bookmarkEnd w:id="248"/>
      <w:bookmarkEnd w:id="249"/>
      <w:bookmarkEnd w:id="250"/>
    </w:p>
    <w:p>
      <w:pPr>
        <w:tabs>
          <w:tab w:val="left" w:pos="5760"/>
        </w:tabs>
        <w:snapToGrid/>
        <w:spacing w:beforeAutospacing="0" w:afterAutospacing="0" w:line="240" w:lineRule="auto"/>
        <w:ind w:left="0" w:leftChars="0" w:right="0" w:rightChars="0" w:firstLine="0" w:firstLineChars="0"/>
        <w:jc w:val="both"/>
        <w:outlineLvl w:val="0"/>
        <w:rPr>
          <w:ins w:id="2744" w:author="熊大如如" w:date="2020-04-21T10:42:02Z"/>
          <w:rFonts w:hint="eastAsia" w:ascii="Arial" w:hAnsi="Arial" w:cs="Arial"/>
          <w:i w:val="0"/>
          <w:caps w:val="0"/>
          <w:color w:val="333333"/>
          <w:spacing w:val="0"/>
          <w:sz w:val="21"/>
          <w:szCs w:val="21"/>
          <w:shd w:val="clear" w:fill="FFFFFF"/>
          <w:lang w:val="en-US" w:eastAsia="zh-CN"/>
        </w:rPr>
        <w:pPrChange w:id="2743" w:author="熊大如如" w:date="2020-04-21T11:08:31Z">
          <w:pPr>
            <w:snapToGrid/>
            <w:spacing w:beforeAutospacing="0" w:afterAutospacing="0" w:line="240" w:lineRule="auto"/>
            <w:ind w:left="525" w:leftChars="0" w:right="0" w:rightChars="0" w:hanging="525" w:hangingChars="250"/>
            <w:jc w:val="both"/>
          </w:pPr>
        </w:pPrChange>
      </w:pPr>
      <w:del w:id="2745" w:author="熊大如如" w:date="2020-04-21T11:08:31Z">
        <w:r>
          <w:rPr>
            <w:rFonts w:hint="eastAsia" w:ascii="Times New Roman" w:eastAsia="宋体" w:hAnsiTheme="minorEastAsia"/>
            <w:sz w:val="21"/>
          </w:rPr>
          <w:delText>[1]</w:delText>
        </w:r>
      </w:del>
      <w:del w:id="2746" w:author="熊大如如" w:date="2020-04-21T11:08:31Z">
        <w:r>
          <w:rPr>
            <w:rFonts w:hint="default" w:ascii="Times New Roman" w:hAnsi="Times New Roman" w:eastAsia="宋体" w:cs="Times New Roman"/>
            <w:i w:val="0"/>
            <w:caps w:val="0"/>
            <w:color w:val="333333"/>
            <w:spacing w:val="0"/>
            <w:sz w:val="21"/>
            <w:szCs w:val="21"/>
            <w:shd w:val="clear" w:fill="FFFFFF"/>
          </w:rPr>
          <w:delText>Baron</w:delText>
        </w:r>
      </w:del>
      <w:del w:id="2747" w:author="熊大如如" w:date="2020-04-21T11:08:31Z">
        <w:r>
          <w:rPr>
            <w:rFonts w:hint="eastAsia" w:ascii="Times New Roman" w:eastAsia="宋体" w:hAnsiTheme="minorEastAsia"/>
            <w:sz w:val="21"/>
          </w:rPr>
          <w:delText>,</w:delText>
        </w:r>
      </w:del>
      <w:del w:id="2748" w:author="熊大如如" w:date="2020-04-21T11:08:31Z">
        <w:r>
          <w:rPr>
            <w:rFonts w:hint="eastAsia" w:ascii="Arial" w:hAnsi="Arial" w:eastAsia="宋体" w:cs="Arial"/>
            <w:i w:val="0"/>
            <w:caps w:val="0"/>
            <w:color w:val="333333"/>
            <w:spacing w:val="0"/>
            <w:sz w:val="21"/>
            <w:szCs w:val="21"/>
            <w:shd w:val="clear" w:fill="FFFFFF"/>
          </w:rPr>
          <w:delText>王小东</w:delText>
        </w:r>
      </w:del>
      <w:del w:id="2749" w:author="熊大如如" w:date="2020-04-21T11:08:31Z">
        <w:r>
          <w:rPr>
            <w:rFonts w:hint="eastAsia" w:ascii="Arial" w:hAnsi="Arial" w:cs="Arial"/>
            <w:i w:val="0"/>
            <w:caps w:val="0"/>
            <w:color w:val="333333"/>
            <w:spacing w:val="0"/>
            <w:sz w:val="21"/>
            <w:szCs w:val="21"/>
            <w:shd w:val="clear" w:fill="FFFFFF"/>
            <w:lang w:val="en-US" w:eastAsia="zh-CN"/>
          </w:rPr>
          <w:delText>.高性能MySQL[M].电子工业出版社:北京,2013:0.</w:delText>
        </w:r>
      </w:del>
      <w:ins w:id="2750" w:author="熊大如如" w:date="2020-04-21T10:42:27Z">
        <w:r>
          <w:rPr>
            <w:rFonts w:hint="eastAsia" w:ascii="Arial" w:hAnsi="Arial" w:cs="Arial"/>
            <w:i w:val="0"/>
            <w:caps w:val="0"/>
            <w:color w:val="333333"/>
            <w:spacing w:val="0"/>
            <w:sz w:val="21"/>
            <w:szCs w:val="21"/>
            <w:shd w:val="clear" w:fill="FFFFFF"/>
            <w:lang w:val="en-US" w:eastAsia="zh-CN"/>
          </w:rPr>
          <w:t xml:space="preserve">       </w:t>
        </w:r>
      </w:ins>
      <w:ins w:id="2751" w:author="熊大如如" w:date="2020-04-21T10:42:28Z">
        <w:r>
          <w:rPr>
            <w:rFonts w:hint="eastAsia" w:ascii="Arial" w:hAnsi="Arial" w:cs="Arial"/>
            <w:i w:val="0"/>
            <w:caps w:val="0"/>
            <w:color w:val="333333"/>
            <w:spacing w:val="0"/>
            <w:sz w:val="21"/>
            <w:szCs w:val="21"/>
            <w:shd w:val="clear" w:fill="FFFFFF"/>
            <w:lang w:val="en-US" w:eastAsia="zh-CN"/>
          </w:rPr>
          <w:t xml:space="preserve">                                  </w:t>
        </w:r>
      </w:ins>
      <w:ins w:id="2752" w:author="熊大如如" w:date="2020-04-21T10:42:29Z">
        <w:r>
          <w:rPr>
            <w:rFonts w:hint="eastAsia" w:ascii="Arial" w:hAnsi="Arial" w:cs="Arial"/>
            <w:i w:val="0"/>
            <w:caps w:val="0"/>
            <w:color w:val="333333"/>
            <w:spacing w:val="0"/>
            <w:sz w:val="21"/>
            <w:szCs w:val="21"/>
            <w:shd w:val="clear" w:fill="FFFFFF"/>
            <w:lang w:val="en-US" w:eastAsia="zh-CN"/>
          </w:rPr>
          <w:t xml:space="preserve">                  </w:t>
        </w:r>
      </w:ins>
    </w:p>
    <w:p>
      <w:pPr>
        <w:numPr>
          <w:ilvl w:val="0"/>
          <w:numId w:val="0"/>
        </w:numPr>
        <w:snapToGrid/>
        <w:spacing w:beforeAutospacing="0" w:afterAutospacing="0" w:line="240" w:lineRule="auto"/>
        <w:ind w:left="0" w:leftChars="0" w:right="0" w:rightChars="0" w:firstLine="0" w:firstLineChars="0"/>
        <w:jc w:val="both"/>
        <w:rPr>
          <w:del w:id="2754" w:author="熊大如如" w:date="2020-04-21T10:44:02Z"/>
          <w:rFonts w:hint="eastAsia" w:ascii="Arial" w:hAnsi="Arial" w:cs="Arial"/>
          <w:i w:val="0"/>
          <w:caps w:val="0"/>
          <w:color w:val="333333"/>
          <w:spacing w:val="0"/>
          <w:sz w:val="21"/>
          <w:szCs w:val="21"/>
          <w:shd w:val="clear" w:fill="FFFFFF"/>
          <w:lang w:val="en-US" w:eastAsia="zh-CN"/>
        </w:rPr>
        <w:pPrChange w:id="2753" w:author="熊大如如" w:date="2020-04-21T10:44:03Z">
          <w:pPr>
            <w:snapToGrid/>
            <w:spacing w:beforeAutospacing="0" w:afterAutospacing="0" w:line="240" w:lineRule="auto"/>
            <w:ind w:left="525" w:leftChars="0" w:right="0" w:rightChars="0" w:hanging="525" w:hangingChars="250"/>
            <w:jc w:val="both"/>
          </w:pPr>
        </w:pPrChange>
      </w:pPr>
    </w:p>
    <w:p>
      <w:pPr>
        <w:snapToGrid/>
        <w:spacing w:beforeAutospacing="0" w:afterAutospacing="0" w:line="240" w:lineRule="auto"/>
        <w:ind w:left="0" w:leftChars="0" w:right="0" w:rightChars="0" w:firstLine="0" w:firstLineChars="0"/>
        <w:jc w:val="both"/>
        <w:rPr>
          <w:del w:id="2756" w:author="熊大如如" w:date="2020-04-21T10:44:02Z"/>
          <w:rFonts w:hint="eastAsia" w:ascii="Times New Roman" w:eastAsia="宋体" w:hAnsiTheme="minorEastAsia"/>
          <w:b/>
          <w:sz w:val="21"/>
        </w:rPr>
        <w:pPrChange w:id="2755" w:author="熊大如如" w:date="2020-04-21T10:44:03Z">
          <w:pPr>
            <w:snapToGrid/>
            <w:spacing w:beforeAutospacing="0" w:afterAutospacing="0" w:line="240" w:lineRule="auto"/>
            <w:ind w:left="525" w:leftChars="0" w:right="0" w:rightChars="0" w:hanging="525" w:hangingChars="250"/>
            <w:jc w:val="both"/>
          </w:pPr>
        </w:pPrChange>
      </w:pPr>
      <w:del w:id="2757" w:author="熊大如如" w:date="2020-04-21T10:44:02Z">
        <w:r>
          <w:rPr>
            <w:rFonts w:hint="eastAsia" w:ascii="宋体" w:hAnsi="宋体" w:eastAsia="宋体" w:cs="宋体"/>
            <w:sz w:val="21"/>
            <w:rPrChange w:id="2758" w:author="熊大如如" w:date="2020-04-21T10:41:02Z">
              <w:rPr>
                <w:rFonts w:hint="eastAsia" w:ascii="Times New Roman" w:eastAsia="宋体" w:hAnsiTheme="minorEastAsia"/>
                <w:sz w:val="21"/>
              </w:rPr>
            </w:rPrChange>
          </w:rPr>
          <w:delText>[2]</w:delText>
        </w:r>
      </w:del>
      <w:del w:id="2759" w:author="熊大如如" w:date="2020-04-21T10:44:02Z">
        <w:r>
          <w:rPr>
            <w:rFonts w:hint="eastAsia" w:ascii="Times New Roman" w:eastAsia="宋体" w:hAnsiTheme="minorEastAsia"/>
            <w:sz w:val="21"/>
          </w:rPr>
          <w:delText>Eric Matthes,袁国忠译.Python编程从入门到实践[M].人民邮电出版社:北京,2016:1.</w:delText>
        </w:r>
      </w:del>
    </w:p>
    <w:p>
      <w:pPr>
        <w:spacing w:line="400" w:lineRule="exact"/>
        <w:rPr>
          <w:del w:id="2760" w:author="熊大如如" w:date="2020-04-21T10:44:02Z"/>
          <w:rFonts w:ascii="宋体"/>
          <w:b/>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spacing w:line="400" w:lineRule="exact"/>
        <w:rPr>
          <w:del w:id="2761" w:author="熊大如如" w:date="2020-04-09T17:44:40Z"/>
          <w:rFonts w:ascii="宋体"/>
          <w:b/>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spacing w:line="400" w:lineRule="exact"/>
        <w:rPr>
          <w:del w:id="2762" w:author="熊大如如" w:date="2020-04-09T17:44:42Z"/>
          <w:rFonts w:ascii="宋体"/>
          <w:b/>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spacing w:line="400" w:lineRule="exact"/>
        <w:rPr>
          <w:ins w:id="2763" w:author="熊大如如" w:date="2020-04-21T11:06:06Z"/>
          <w:rFonts w:hint="eastAsia" w:ascii="宋体"/>
          <w:b w:val="0"/>
          <w:bCs/>
        </w:rPr>
      </w:pPr>
      <w:ins w:id="2764" w:author="熊大如如" w:date="2020-04-21T11:07:54Z">
        <w:r>
          <w:rPr>
            <w:rFonts w:hint="eastAsia" w:ascii="宋体"/>
            <w:b w:val="0"/>
            <w:bCs/>
          </w:rPr>
          <w:t>[</w:t>
        </w:r>
      </w:ins>
      <w:ins w:id="2765" w:author="熊大如如" w:date="2020-04-21T11:08:22Z">
        <w:r>
          <w:rPr>
            <w:rFonts w:hint="eastAsia" w:ascii="宋体"/>
            <w:b w:val="0"/>
            <w:bCs/>
            <w:lang w:val="en-US" w:eastAsia="zh-CN"/>
          </w:rPr>
          <w:t>1</w:t>
        </w:r>
      </w:ins>
      <w:ins w:id="2766" w:author="熊大如如" w:date="2020-04-21T11:07:54Z">
        <w:r>
          <w:rPr>
            <w:rFonts w:hint="eastAsia" w:ascii="宋体"/>
            <w:b w:val="0"/>
            <w:bCs/>
          </w:rPr>
          <w:t>]</w:t>
        </w:r>
      </w:ins>
      <w:ins w:id="2767" w:author="熊大如如" w:date="2020-04-21T11:06:06Z">
        <w:r>
          <w:rPr>
            <w:rFonts w:hint="default" w:ascii="Times New Roman"/>
            <w:b w:val="0"/>
            <w:bCs/>
            <w:rPrChange w:id="2768" w:author="熊大如如" w:date="2020-04-21T11:06:38Z">
              <w:rPr>
                <w:rFonts w:hint="eastAsia" w:ascii="宋体"/>
                <w:b w:val="0"/>
                <w:bCs/>
              </w:rPr>
            </w:rPrChange>
          </w:rPr>
          <w:t>Adam Freeman.HTML5</w:t>
        </w:r>
      </w:ins>
      <w:ins w:id="2769" w:author="熊大如如" w:date="2020-04-21T11:06:06Z">
        <w:r>
          <w:rPr>
            <w:rFonts w:hint="eastAsia" w:ascii="宋体"/>
            <w:b w:val="0"/>
            <w:bCs/>
          </w:rPr>
          <w:t>权威指南</w:t>
        </w:r>
      </w:ins>
      <w:ins w:id="2770" w:author="熊大如如" w:date="2020-04-21T11:06:06Z">
        <w:r>
          <w:rPr>
            <w:rFonts w:hint="default" w:ascii="Times New Roman"/>
            <w:b w:val="0"/>
            <w:bCs/>
            <w:rPrChange w:id="2771" w:author="熊大如如" w:date="2020-04-21T11:06:51Z">
              <w:rPr>
                <w:rFonts w:hint="eastAsia" w:ascii="宋体"/>
                <w:b w:val="0"/>
                <w:bCs/>
              </w:rPr>
            </w:rPrChange>
          </w:rPr>
          <w:t>[M]</w:t>
        </w:r>
      </w:ins>
      <w:ins w:id="2772" w:author="熊大如如" w:date="2020-04-21T11:06:06Z">
        <w:r>
          <w:rPr>
            <w:rFonts w:hint="eastAsia" w:ascii="宋体"/>
            <w:b w:val="0"/>
            <w:bCs/>
          </w:rPr>
          <w:t>.人民邮电出版社:北京,2014-1:1.</w:t>
        </w:r>
      </w:ins>
    </w:p>
    <w:p>
      <w:pPr>
        <w:spacing w:line="400" w:lineRule="exact"/>
        <w:rPr>
          <w:ins w:id="2773" w:author="熊大如如" w:date="2020-04-21T11:06:06Z"/>
          <w:rFonts w:hint="eastAsia" w:ascii="宋体"/>
          <w:b w:val="0"/>
          <w:bCs/>
        </w:rPr>
      </w:pPr>
      <w:ins w:id="2774" w:author="熊大如如" w:date="2020-04-21T11:06:06Z">
        <w:r>
          <w:rPr>
            <w:rFonts w:hint="eastAsia" w:ascii="宋体"/>
            <w:b w:val="0"/>
            <w:bCs/>
          </w:rPr>
          <w:t>[</w:t>
        </w:r>
      </w:ins>
      <w:ins w:id="2775" w:author="熊大如如" w:date="2020-04-21T11:11:07Z">
        <w:r>
          <w:rPr>
            <w:rFonts w:hint="eastAsia" w:ascii="宋体"/>
            <w:b w:val="0"/>
            <w:bCs/>
            <w:lang w:val="en-US" w:eastAsia="zh-CN"/>
          </w:rPr>
          <w:t>2</w:t>
        </w:r>
      </w:ins>
      <w:ins w:id="2776" w:author="熊大如如" w:date="2020-04-21T11:06:06Z">
        <w:r>
          <w:rPr>
            <w:rFonts w:hint="eastAsia" w:ascii="宋体"/>
            <w:b w:val="0"/>
            <w:bCs/>
          </w:rPr>
          <w:t xml:space="preserve">][英] </w:t>
        </w:r>
      </w:ins>
      <w:ins w:id="2777" w:author="熊大如如" w:date="2020-04-21T11:06:06Z">
        <w:r>
          <w:rPr>
            <w:rFonts w:hint="default" w:ascii="Times New Roman"/>
            <w:b w:val="0"/>
            <w:bCs/>
            <w:rPrChange w:id="2778" w:author="熊大如如" w:date="2020-04-21T11:09:19Z">
              <w:rPr>
                <w:rFonts w:hint="eastAsia" w:ascii="宋体"/>
                <w:b w:val="0"/>
                <w:bCs/>
              </w:rPr>
            </w:rPrChange>
          </w:rPr>
          <w:t>Ben Forta.MySQL</w:t>
        </w:r>
      </w:ins>
      <w:ins w:id="2779" w:author="熊大如如" w:date="2020-04-21T11:06:06Z">
        <w:r>
          <w:rPr>
            <w:rFonts w:hint="eastAsia" w:ascii="宋体"/>
            <w:b w:val="0"/>
            <w:bCs/>
          </w:rPr>
          <w:t>必知必会</w:t>
        </w:r>
      </w:ins>
      <w:ins w:id="2780" w:author="熊大如如" w:date="2020-04-21T11:06:06Z">
        <w:r>
          <w:rPr>
            <w:rFonts w:hint="default" w:ascii="Times New Roman"/>
            <w:b w:val="0"/>
            <w:bCs/>
            <w:rPrChange w:id="2781" w:author="熊大如如" w:date="2020-04-21T11:09:26Z">
              <w:rPr>
                <w:rFonts w:hint="eastAsia" w:ascii="宋体"/>
                <w:b w:val="0"/>
                <w:bCs/>
              </w:rPr>
            </w:rPrChange>
          </w:rPr>
          <w:t>[M]</w:t>
        </w:r>
      </w:ins>
      <w:ins w:id="2782" w:author="熊大如如" w:date="2020-04-21T11:06:06Z">
        <w:r>
          <w:rPr>
            <w:rFonts w:hint="eastAsia" w:ascii="宋体"/>
            <w:b w:val="0"/>
            <w:bCs/>
          </w:rPr>
          <w:t>.人民邮电出版社:北京,2009-1:1.</w:t>
        </w:r>
      </w:ins>
    </w:p>
    <w:p>
      <w:pPr>
        <w:spacing w:line="400" w:lineRule="exact"/>
        <w:rPr>
          <w:ins w:id="2783" w:author="熊大如如" w:date="2020-04-21T11:06:06Z"/>
          <w:rFonts w:hint="eastAsia" w:ascii="宋体"/>
          <w:b w:val="0"/>
          <w:bCs/>
        </w:rPr>
      </w:pPr>
      <w:ins w:id="2784" w:author="熊大如如" w:date="2020-04-21T11:06:06Z">
        <w:r>
          <w:rPr>
            <w:rFonts w:hint="eastAsia" w:ascii="宋体"/>
            <w:b w:val="0"/>
            <w:bCs/>
          </w:rPr>
          <w:t>[</w:t>
        </w:r>
      </w:ins>
      <w:ins w:id="2785" w:author="熊大如如" w:date="2020-04-21T11:11:08Z">
        <w:r>
          <w:rPr>
            <w:rFonts w:hint="eastAsia" w:ascii="宋体"/>
            <w:b w:val="0"/>
            <w:bCs/>
            <w:lang w:val="en-US" w:eastAsia="zh-CN"/>
          </w:rPr>
          <w:t>3</w:t>
        </w:r>
      </w:ins>
      <w:ins w:id="2786" w:author="熊大如如" w:date="2020-04-21T11:06:06Z">
        <w:r>
          <w:rPr>
            <w:rFonts w:hint="eastAsia" w:ascii="宋体"/>
            <w:b w:val="0"/>
            <w:bCs/>
          </w:rPr>
          <w:t>]胡阳.</w:t>
        </w:r>
      </w:ins>
      <w:ins w:id="2787" w:author="熊大如如" w:date="2020-04-21T11:06:06Z">
        <w:r>
          <w:rPr>
            <w:rFonts w:hint="default" w:ascii="Times New Roman"/>
            <w:b w:val="0"/>
            <w:bCs/>
            <w:rPrChange w:id="2788" w:author="熊大如如" w:date="2020-04-21T11:09:33Z">
              <w:rPr>
                <w:rFonts w:hint="eastAsia" w:ascii="宋体"/>
                <w:b w:val="0"/>
                <w:bCs/>
              </w:rPr>
            </w:rPrChange>
          </w:rPr>
          <w:t>Django</w:t>
        </w:r>
      </w:ins>
      <w:ins w:id="2789" w:author="熊大如如" w:date="2020-04-21T11:06:06Z">
        <w:r>
          <w:rPr>
            <w:rFonts w:hint="eastAsia" w:ascii="宋体"/>
            <w:b w:val="0"/>
            <w:bCs/>
          </w:rPr>
          <w:t>企业开发实战</w:t>
        </w:r>
      </w:ins>
      <w:ins w:id="2790" w:author="熊大如如" w:date="2020-04-21T11:06:06Z">
        <w:r>
          <w:rPr>
            <w:rFonts w:hint="default" w:ascii="Times New Roman"/>
            <w:b w:val="0"/>
            <w:bCs/>
            <w:rPrChange w:id="2791" w:author="熊大如如" w:date="2020-04-21T11:09:42Z">
              <w:rPr>
                <w:rFonts w:hint="eastAsia" w:ascii="宋体"/>
                <w:b w:val="0"/>
                <w:bCs/>
              </w:rPr>
            </w:rPrChange>
          </w:rPr>
          <w:t>[M]</w:t>
        </w:r>
      </w:ins>
      <w:ins w:id="2792" w:author="熊大如如" w:date="2020-04-21T11:06:06Z">
        <w:r>
          <w:rPr>
            <w:rFonts w:hint="eastAsia" w:ascii="宋体"/>
            <w:b w:val="0"/>
            <w:bCs/>
          </w:rPr>
          <w:t>.人民邮电出版社:北京,2019-2:1.</w:t>
        </w:r>
      </w:ins>
    </w:p>
    <w:p>
      <w:pPr>
        <w:spacing w:line="400" w:lineRule="exact"/>
        <w:rPr>
          <w:ins w:id="2793" w:author="熊大如如" w:date="2020-04-21T11:06:06Z"/>
          <w:rFonts w:hint="eastAsia" w:ascii="宋体"/>
          <w:b w:val="0"/>
          <w:bCs/>
        </w:rPr>
      </w:pPr>
      <w:ins w:id="2794" w:author="熊大如如" w:date="2020-04-21T11:06:06Z">
        <w:r>
          <w:rPr>
            <w:rFonts w:hint="eastAsia" w:ascii="宋体"/>
            <w:b w:val="0"/>
            <w:bCs/>
          </w:rPr>
          <w:t>[</w:t>
        </w:r>
      </w:ins>
      <w:ins w:id="2795" w:author="熊大如如" w:date="2020-04-21T11:11:12Z">
        <w:r>
          <w:rPr>
            <w:rFonts w:hint="eastAsia" w:ascii="宋体"/>
            <w:b w:val="0"/>
            <w:bCs/>
            <w:lang w:val="en-US" w:eastAsia="zh-CN"/>
          </w:rPr>
          <w:t>4</w:t>
        </w:r>
      </w:ins>
      <w:ins w:id="2796" w:author="熊大如如" w:date="2020-04-21T11:06:06Z">
        <w:r>
          <w:rPr>
            <w:rFonts w:hint="eastAsia" w:ascii="宋体"/>
            <w:b w:val="0"/>
            <w:bCs/>
          </w:rPr>
          <w:t>][巴西]</w:t>
        </w:r>
      </w:ins>
      <w:ins w:id="2797" w:author="熊大如如" w:date="2020-04-21T11:06:06Z">
        <w:r>
          <w:rPr>
            <w:rFonts w:hint="default" w:ascii="Times New Roman"/>
            <w:b w:val="0"/>
            <w:bCs/>
            <w:rPrChange w:id="2798" w:author="熊大如如" w:date="2020-04-21T11:09:48Z">
              <w:rPr>
                <w:rFonts w:hint="eastAsia" w:ascii="宋体"/>
                <w:b w:val="0"/>
                <w:bCs/>
              </w:rPr>
            </w:rPrChange>
          </w:rPr>
          <w:t xml:space="preserve"> Luciano Ramalho.</w:t>
        </w:r>
      </w:ins>
      <w:ins w:id="2799" w:author="熊大如如" w:date="2020-04-21T11:06:06Z">
        <w:r>
          <w:rPr>
            <w:rFonts w:hint="eastAsia" w:ascii="宋体"/>
            <w:b w:val="0"/>
            <w:bCs/>
          </w:rPr>
          <w:t>流畅的</w:t>
        </w:r>
      </w:ins>
      <w:ins w:id="2800" w:author="熊大如如" w:date="2020-04-21T11:06:06Z">
        <w:r>
          <w:rPr>
            <w:rFonts w:hint="default" w:ascii="Times New Roman"/>
            <w:b w:val="0"/>
            <w:bCs/>
            <w:rPrChange w:id="2801" w:author="熊大如如" w:date="2020-04-21T11:09:55Z">
              <w:rPr>
                <w:rFonts w:hint="eastAsia" w:ascii="宋体"/>
                <w:b w:val="0"/>
                <w:bCs/>
              </w:rPr>
            </w:rPrChange>
          </w:rPr>
          <w:t>Python[M].</w:t>
        </w:r>
      </w:ins>
      <w:ins w:id="2802" w:author="熊大如如" w:date="2020-04-21T11:06:06Z">
        <w:r>
          <w:rPr>
            <w:rFonts w:hint="eastAsia" w:ascii="宋体"/>
            <w:b w:val="0"/>
            <w:bCs/>
          </w:rPr>
          <w:t>人民邮电出版社:北京,2017-5:1.</w:t>
        </w:r>
      </w:ins>
    </w:p>
    <w:p>
      <w:pPr>
        <w:spacing w:line="400" w:lineRule="exact"/>
        <w:rPr>
          <w:ins w:id="2803" w:author="熊大如如" w:date="2020-04-21T11:11:02Z"/>
          <w:rFonts w:hint="eastAsia" w:ascii="宋体"/>
          <w:b w:val="0"/>
          <w:bCs/>
        </w:rPr>
      </w:pPr>
      <w:ins w:id="2804" w:author="熊大如如" w:date="2020-04-21T11:06:06Z">
        <w:r>
          <w:rPr>
            <w:rFonts w:hint="eastAsia" w:ascii="宋体"/>
            <w:b w:val="0"/>
            <w:bCs/>
          </w:rPr>
          <w:t>[</w:t>
        </w:r>
      </w:ins>
      <w:ins w:id="2805" w:author="熊大如如" w:date="2020-04-21T11:11:14Z">
        <w:r>
          <w:rPr>
            <w:rFonts w:hint="eastAsia" w:ascii="宋体"/>
            <w:b w:val="0"/>
            <w:bCs/>
            <w:lang w:val="en-US" w:eastAsia="zh-CN"/>
          </w:rPr>
          <w:t>5</w:t>
        </w:r>
      </w:ins>
      <w:ins w:id="2806" w:author="熊大如如" w:date="2020-04-21T11:06:06Z">
        <w:r>
          <w:rPr>
            <w:rFonts w:hint="eastAsia" w:ascii="宋体"/>
            <w:b w:val="0"/>
            <w:bCs/>
          </w:rPr>
          <w:t>]</w:t>
        </w:r>
      </w:ins>
      <w:ins w:id="2807" w:author="熊大如如" w:date="2020-04-21T11:06:06Z">
        <w:r>
          <w:rPr>
            <w:rFonts w:hint="default" w:ascii="Times New Roman"/>
            <w:b w:val="0"/>
            <w:bCs/>
            <w:rPrChange w:id="2808" w:author="熊大如如" w:date="2020-04-21T11:10:05Z">
              <w:rPr>
                <w:rFonts w:hint="eastAsia" w:ascii="宋体"/>
                <w:b w:val="0"/>
                <w:bCs/>
              </w:rPr>
            </w:rPrChange>
          </w:rPr>
          <w:t>Randy Jay Yarger.MySQL</w:t>
        </w:r>
      </w:ins>
      <w:ins w:id="2809" w:author="熊大如如" w:date="2020-04-21T11:06:06Z">
        <w:r>
          <w:rPr>
            <w:rFonts w:hint="eastAsia" w:ascii="宋体"/>
            <w:b w:val="0"/>
            <w:bCs/>
          </w:rPr>
          <w:t>权威指南</w:t>
        </w:r>
      </w:ins>
      <w:ins w:id="2810" w:author="熊大如如" w:date="2020-04-21T11:06:06Z">
        <w:r>
          <w:rPr>
            <w:rFonts w:hint="default" w:ascii="Times New Roman"/>
            <w:b w:val="0"/>
            <w:bCs/>
            <w:rPrChange w:id="2811" w:author="熊大如如" w:date="2020-04-21T11:10:10Z">
              <w:rPr>
                <w:rFonts w:hint="eastAsia" w:ascii="宋体"/>
                <w:b w:val="0"/>
                <w:bCs/>
              </w:rPr>
            </w:rPrChange>
          </w:rPr>
          <w:t>[M]</w:t>
        </w:r>
      </w:ins>
      <w:ins w:id="2812" w:author="熊大如如" w:date="2020-04-21T11:06:06Z">
        <w:r>
          <w:rPr>
            <w:rFonts w:hint="eastAsia" w:ascii="宋体"/>
            <w:b w:val="0"/>
            <w:bCs/>
          </w:rPr>
          <w:t>.中国电力出版社:北京,2003-11-1:1.</w:t>
        </w:r>
      </w:ins>
    </w:p>
    <w:p>
      <w:pPr>
        <w:numPr>
          <w:ilvl w:val="-1"/>
          <w:numId w:val="0"/>
        </w:numPr>
        <w:snapToGrid/>
        <w:spacing w:beforeAutospacing="0" w:afterAutospacing="0" w:line="240" w:lineRule="auto"/>
        <w:ind w:left="0" w:leftChars="0" w:right="0" w:rightChars="0" w:firstLine="0" w:firstLineChars="0"/>
        <w:jc w:val="both"/>
        <w:rPr>
          <w:ins w:id="2813" w:author="熊大如如" w:date="2020-04-21T11:11:03Z"/>
          <w:rFonts w:hint="eastAsia" w:ascii="Arial" w:hAnsi="Arial" w:cs="Arial"/>
          <w:i w:val="0"/>
          <w:caps w:val="0"/>
          <w:color w:val="333333"/>
          <w:spacing w:val="0"/>
          <w:sz w:val="21"/>
          <w:szCs w:val="21"/>
          <w:shd w:val="clear" w:fill="FFFFFF"/>
          <w:lang w:val="en-US" w:eastAsia="zh-CN"/>
        </w:rPr>
      </w:pPr>
      <w:ins w:id="2814" w:author="熊大如如" w:date="2020-04-21T11:11:03Z">
        <w:r>
          <w:rPr>
            <w:rFonts w:hint="eastAsia" w:ascii="宋体"/>
            <w:b w:val="0"/>
            <w:bCs/>
          </w:rPr>
          <w:t>[</w:t>
        </w:r>
      </w:ins>
      <w:ins w:id="2815" w:author="熊大如如" w:date="2020-04-21T11:11:16Z">
        <w:r>
          <w:rPr>
            <w:rFonts w:hint="eastAsia" w:ascii="宋体"/>
            <w:b w:val="0"/>
            <w:bCs/>
            <w:lang w:val="en-US" w:eastAsia="zh-CN"/>
          </w:rPr>
          <w:t>6</w:t>
        </w:r>
      </w:ins>
      <w:ins w:id="2816" w:author="熊大如如" w:date="2020-04-21T11:11:03Z">
        <w:r>
          <w:rPr>
            <w:rFonts w:hint="eastAsia" w:ascii="宋体"/>
            <w:b w:val="0"/>
            <w:bCs/>
          </w:rPr>
          <w:t>]</w:t>
        </w:r>
      </w:ins>
      <w:ins w:id="2817" w:author="熊大如如" w:date="2020-04-21T11:11:03Z">
        <w:r>
          <w:rPr>
            <w:rFonts w:hint="default" w:ascii="Times New Roman" w:hAnsi="Times New Roman" w:eastAsia="宋体" w:cs="Times New Roman"/>
            <w:i w:val="0"/>
            <w:caps w:val="0"/>
            <w:color w:val="333333"/>
            <w:spacing w:val="0"/>
            <w:sz w:val="21"/>
            <w:szCs w:val="21"/>
            <w:shd w:val="clear" w:fill="FFFFFF"/>
          </w:rPr>
          <w:t>Baron</w:t>
        </w:r>
      </w:ins>
      <w:ins w:id="2818" w:author="熊大如如" w:date="2020-04-21T11:11:03Z">
        <w:r>
          <w:rPr>
            <w:rFonts w:hint="eastAsia" w:ascii="Times New Roman" w:eastAsia="宋体" w:hAnsiTheme="minorEastAsia"/>
            <w:sz w:val="21"/>
          </w:rPr>
          <w:t>,</w:t>
        </w:r>
      </w:ins>
      <w:ins w:id="2819" w:author="熊大如如" w:date="2020-04-21T11:11:03Z">
        <w:r>
          <w:rPr>
            <w:rFonts w:hint="eastAsia" w:ascii="Arial" w:hAnsi="Arial" w:eastAsia="宋体" w:cs="Arial"/>
            <w:i w:val="0"/>
            <w:caps w:val="0"/>
            <w:color w:val="333333"/>
            <w:spacing w:val="0"/>
            <w:sz w:val="21"/>
            <w:szCs w:val="21"/>
            <w:shd w:val="clear" w:fill="FFFFFF"/>
          </w:rPr>
          <w:t>王小东</w:t>
        </w:r>
      </w:ins>
      <w:ins w:id="2820" w:author="熊大如如" w:date="2020-04-21T11:11:03Z">
        <w:r>
          <w:rPr>
            <w:rFonts w:hint="eastAsia" w:ascii="Arial" w:hAnsi="Arial" w:cs="Arial"/>
            <w:i w:val="0"/>
            <w:caps w:val="0"/>
            <w:color w:val="333333"/>
            <w:spacing w:val="0"/>
            <w:sz w:val="21"/>
            <w:szCs w:val="21"/>
            <w:shd w:val="clear" w:fill="FFFFFF"/>
            <w:lang w:val="en-US" w:eastAsia="zh-CN"/>
          </w:rPr>
          <w:t>.高性能MySQL[M].电子工业出版社:北京,2013:0.</w:t>
        </w:r>
      </w:ins>
    </w:p>
    <w:p>
      <w:pPr>
        <w:spacing w:line="400" w:lineRule="exact"/>
        <w:rPr>
          <w:ins w:id="2821" w:author="熊大如如" w:date="2020-04-21T11:06:06Z"/>
          <w:rFonts w:hint="eastAsia" w:ascii="宋体"/>
          <w:b w:val="0"/>
          <w:bCs/>
        </w:rPr>
      </w:pPr>
      <w:ins w:id="2822" w:author="熊大如如" w:date="2020-04-21T11:11:03Z">
        <w:r>
          <w:rPr>
            <w:rFonts w:hint="eastAsia" w:ascii="宋体"/>
            <w:b w:val="0"/>
            <w:bCs/>
          </w:rPr>
          <w:t>[</w:t>
        </w:r>
      </w:ins>
      <w:ins w:id="2823" w:author="熊大如如" w:date="2020-04-21T11:11:19Z">
        <w:r>
          <w:rPr>
            <w:rFonts w:hint="eastAsia" w:ascii="宋体"/>
            <w:b w:val="0"/>
            <w:bCs/>
            <w:lang w:val="en-US" w:eastAsia="zh-CN"/>
          </w:rPr>
          <w:t>7</w:t>
        </w:r>
      </w:ins>
      <w:ins w:id="2824" w:author="熊大如如" w:date="2020-04-21T11:11:03Z">
        <w:r>
          <w:rPr>
            <w:rFonts w:hint="eastAsia" w:ascii="宋体"/>
            <w:b w:val="0"/>
            <w:bCs/>
          </w:rPr>
          <w:t>]</w:t>
        </w:r>
      </w:ins>
      <w:ins w:id="2825" w:author="熊大如如" w:date="2020-04-21T11:11:03Z">
        <w:r>
          <w:rPr>
            <w:rFonts w:hint="eastAsia" w:ascii="Times New Roman" w:eastAsia="宋体" w:hAnsiTheme="minorEastAsia"/>
            <w:sz w:val="21"/>
          </w:rPr>
          <w:t>Eric Matthes,袁国忠译.Python编程从入门到实践[M].人民邮电出版社:北京,2016:1.</w:t>
        </w:r>
      </w:ins>
      <w:ins w:id="2826" w:author="熊大如如" w:date="2020-04-21T11:11:03Z">
        <w:r>
          <w:rPr>
            <w:rFonts w:hint="eastAsia" w:ascii="Arial" w:hAnsi="Arial" w:cs="Arial"/>
            <w:i w:val="0"/>
            <w:caps w:val="0"/>
            <w:color w:val="333333"/>
            <w:spacing w:val="0"/>
            <w:sz w:val="21"/>
            <w:szCs w:val="21"/>
            <w:shd w:val="clear" w:fill="FFFFFF"/>
            <w:lang w:val="en-US" w:eastAsia="zh-CN"/>
          </w:rPr>
          <w:t xml:space="preserve"> </w:t>
        </w:r>
      </w:ins>
    </w:p>
    <w:p>
      <w:pPr>
        <w:spacing w:line="400" w:lineRule="exact"/>
        <w:rPr>
          <w:ins w:id="2827" w:author="熊大如如" w:date="2020-04-21T11:06:06Z"/>
          <w:rFonts w:hint="eastAsia" w:ascii="宋体"/>
          <w:b w:val="0"/>
          <w:bCs/>
        </w:rPr>
      </w:pPr>
      <w:ins w:id="2828" w:author="熊大如如" w:date="2020-04-21T11:06:06Z">
        <w:r>
          <w:rPr>
            <w:rFonts w:hint="eastAsia" w:ascii="宋体"/>
            <w:b w:val="0"/>
            <w:bCs/>
          </w:rPr>
          <w:t>[</w:t>
        </w:r>
      </w:ins>
      <w:ins w:id="2829" w:author="熊大如如" w:date="2020-04-21T11:11:21Z">
        <w:r>
          <w:rPr>
            <w:rFonts w:hint="eastAsia" w:ascii="宋体"/>
            <w:b w:val="0"/>
            <w:bCs/>
            <w:lang w:val="en-US" w:eastAsia="zh-CN"/>
          </w:rPr>
          <w:t>8</w:t>
        </w:r>
      </w:ins>
      <w:ins w:id="2830" w:author="熊大如如" w:date="2020-04-21T11:06:06Z">
        <w:r>
          <w:rPr>
            <w:rFonts w:hint="eastAsia" w:ascii="宋体"/>
            <w:b w:val="0"/>
            <w:bCs/>
          </w:rPr>
          <w:t>][美] 尼古拉斯·泽卡斯.</w:t>
        </w:r>
      </w:ins>
      <w:ins w:id="2831" w:author="熊大如如" w:date="2020-04-21T11:06:06Z">
        <w:r>
          <w:rPr>
            <w:rFonts w:hint="default" w:ascii="Times New Roman"/>
            <w:b w:val="0"/>
            <w:bCs/>
            <w:rPrChange w:id="2832" w:author="熊大如如" w:date="2020-04-21T11:10:16Z">
              <w:rPr>
                <w:rFonts w:hint="eastAsia" w:ascii="宋体"/>
                <w:b w:val="0"/>
                <w:bCs/>
              </w:rPr>
            </w:rPrChange>
          </w:rPr>
          <w:t>JavaScript</w:t>
        </w:r>
      </w:ins>
      <w:ins w:id="2833" w:author="熊大如如" w:date="2020-04-21T11:06:06Z">
        <w:r>
          <w:rPr>
            <w:rFonts w:hint="eastAsia" w:ascii="宋体"/>
            <w:b w:val="0"/>
            <w:bCs/>
          </w:rPr>
          <w:t>高级程序设计（第3版）</w:t>
        </w:r>
      </w:ins>
      <w:ins w:id="2834" w:author="熊大如如" w:date="2020-04-21T11:06:06Z">
        <w:r>
          <w:rPr>
            <w:rFonts w:hint="default" w:ascii="Times New Roman"/>
            <w:b w:val="0"/>
            <w:bCs/>
            <w:rPrChange w:id="2835" w:author="熊大如如" w:date="2020-04-21T11:10:19Z">
              <w:rPr>
                <w:rFonts w:hint="eastAsia" w:ascii="宋体"/>
                <w:b w:val="0"/>
                <w:bCs/>
              </w:rPr>
            </w:rPrChange>
          </w:rPr>
          <w:t>[M]</w:t>
        </w:r>
      </w:ins>
      <w:ins w:id="2836" w:author="熊大如如" w:date="2020-04-21T11:06:06Z">
        <w:r>
          <w:rPr>
            <w:rFonts w:hint="eastAsia" w:ascii="宋体"/>
            <w:b w:val="0"/>
            <w:bCs/>
          </w:rPr>
          <w:t>.人民邮电出版社:北京,:2012-3:1.</w:t>
        </w:r>
      </w:ins>
    </w:p>
    <w:p>
      <w:pPr>
        <w:spacing w:line="400" w:lineRule="exact"/>
        <w:rPr>
          <w:ins w:id="2837" w:author="熊大如如" w:date="2020-04-21T11:10:50Z"/>
          <w:rFonts w:hint="eastAsia" w:ascii="宋体"/>
          <w:b w:val="0"/>
          <w:bCs/>
        </w:rPr>
      </w:pPr>
      <w:ins w:id="2838" w:author="熊大如如" w:date="2020-04-21T11:06:06Z">
        <w:r>
          <w:rPr>
            <w:rFonts w:hint="eastAsia" w:ascii="宋体"/>
            <w:b w:val="0"/>
            <w:bCs/>
          </w:rPr>
          <w:t>[</w:t>
        </w:r>
      </w:ins>
      <w:ins w:id="2839" w:author="熊大如如" w:date="2020-04-21T11:11:23Z">
        <w:r>
          <w:rPr>
            <w:rFonts w:hint="eastAsia" w:ascii="宋体"/>
            <w:b w:val="0"/>
            <w:bCs/>
            <w:lang w:val="en-US" w:eastAsia="zh-CN"/>
          </w:rPr>
          <w:t>9</w:t>
        </w:r>
      </w:ins>
      <w:ins w:id="2840" w:author="熊大如如" w:date="2020-04-21T11:06:06Z">
        <w:r>
          <w:rPr>
            <w:rFonts w:hint="eastAsia" w:ascii="宋体"/>
            <w:b w:val="0"/>
            <w:bCs/>
          </w:rPr>
          <w:t xml:space="preserve">][美] </w:t>
        </w:r>
      </w:ins>
      <w:ins w:id="2841" w:author="熊大如如" w:date="2020-04-21T11:06:06Z">
        <w:r>
          <w:rPr>
            <w:rFonts w:hint="default" w:ascii="Times New Roman"/>
            <w:b w:val="0"/>
            <w:bCs/>
            <w:rPrChange w:id="2842" w:author="熊大如如" w:date="2020-04-21T11:10:27Z">
              <w:rPr>
                <w:rFonts w:hint="eastAsia" w:ascii="宋体"/>
                <w:b w:val="0"/>
                <w:bCs/>
              </w:rPr>
            </w:rPrChange>
          </w:rPr>
          <w:t>Erich Gamma / Richard Helm / Ralph Johnson / John Vlissides.</w:t>
        </w:r>
      </w:ins>
      <w:ins w:id="2843" w:author="熊大如如" w:date="2020-04-21T11:06:06Z">
        <w:r>
          <w:rPr>
            <w:rFonts w:hint="eastAsia" w:ascii="宋体"/>
            <w:b w:val="0"/>
            <w:bCs/>
          </w:rPr>
          <w:t>设计模式</w:t>
        </w:r>
      </w:ins>
      <w:ins w:id="2844" w:author="熊大如如" w:date="2020-04-21T11:06:06Z">
        <w:r>
          <w:rPr>
            <w:rFonts w:hint="default" w:ascii="Times New Roman"/>
            <w:b w:val="0"/>
            <w:bCs/>
            <w:rPrChange w:id="2845" w:author="熊大如如" w:date="2020-04-21T11:10:34Z">
              <w:rPr>
                <w:rFonts w:hint="eastAsia" w:ascii="宋体"/>
                <w:b w:val="0"/>
                <w:bCs/>
              </w:rPr>
            </w:rPrChange>
          </w:rPr>
          <w:t>[M]</w:t>
        </w:r>
      </w:ins>
      <w:ins w:id="2846" w:author="熊大如如" w:date="2020-04-21T11:06:06Z">
        <w:r>
          <w:rPr>
            <w:rFonts w:hint="eastAsia" w:ascii="宋体"/>
            <w:b w:val="0"/>
            <w:bCs/>
          </w:rPr>
          <w:t>.机械工业出版社:北京,2000-9:1.</w:t>
        </w:r>
      </w:ins>
    </w:p>
    <w:p>
      <w:pPr>
        <w:spacing w:line="400" w:lineRule="exact"/>
        <w:rPr>
          <w:ins w:id="2847" w:author="熊大如如" w:date="2020-04-21T16:27:39Z"/>
          <w:rFonts w:hint="eastAsia" w:ascii="宋体"/>
          <w:b w:val="0"/>
          <w:bCs/>
        </w:rPr>
      </w:pPr>
      <w:ins w:id="2848" w:author="熊大如如" w:date="2020-04-21T11:10:51Z">
        <w:r>
          <w:rPr>
            <w:rFonts w:hint="eastAsia" w:ascii="宋体"/>
            <w:b w:val="0"/>
            <w:bCs/>
          </w:rPr>
          <w:t>[</w:t>
        </w:r>
      </w:ins>
      <w:ins w:id="2849" w:author="熊大如如" w:date="2020-04-21T11:11:25Z">
        <w:r>
          <w:rPr>
            <w:rFonts w:hint="eastAsia" w:ascii="宋体"/>
            <w:b w:val="0"/>
            <w:bCs/>
            <w:lang w:val="en-US" w:eastAsia="zh-CN"/>
          </w:rPr>
          <w:t>10</w:t>
        </w:r>
      </w:ins>
      <w:ins w:id="2850" w:author="熊大如如" w:date="2020-04-21T11:10:51Z">
        <w:r>
          <w:rPr>
            <w:rFonts w:hint="eastAsia" w:ascii="宋体"/>
            <w:b w:val="0"/>
            <w:bCs/>
          </w:rPr>
          <w:t>][美]</w:t>
        </w:r>
      </w:ins>
      <w:ins w:id="2851" w:author="熊大如如" w:date="2020-04-21T11:10:51Z">
        <w:r>
          <w:rPr>
            <w:rFonts w:hint="default" w:ascii="Times New Roman"/>
            <w:b w:val="0"/>
            <w:bCs/>
          </w:rPr>
          <w:t xml:space="preserve"> Elizabeth Castro / </w:t>
        </w:r>
      </w:ins>
      <w:ins w:id="2852" w:author="熊大如如" w:date="2020-04-21T11:10:51Z">
        <w:r>
          <w:rPr>
            <w:rFonts w:hint="eastAsia" w:ascii="宋体"/>
            <w:b w:val="0"/>
            <w:bCs/>
          </w:rPr>
          <w:t>[美]</w:t>
        </w:r>
      </w:ins>
      <w:ins w:id="2853" w:author="熊大如如" w:date="2020-04-21T11:10:51Z">
        <w:r>
          <w:rPr>
            <w:rFonts w:hint="default" w:ascii="Times New Roman"/>
            <w:b w:val="0"/>
            <w:bCs/>
          </w:rPr>
          <w:t xml:space="preserve"> Bruce Hyslop.HTML5</w:t>
        </w:r>
      </w:ins>
      <w:ins w:id="2854" w:author="熊大如如" w:date="2020-04-21T11:10:51Z">
        <w:r>
          <w:rPr>
            <w:rFonts w:hint="eastAsia" w:ascii="宋体"/>
            <w:b w:val="0"/>
            <w:bCs/>
          </w:rPr>
          <w:t>与</w:t>
        </w:r>
      </w:ins>
      <w:ins w:id="2855" w:author="熊大如如" w:date="2020-04-21T11:10:51Z">
        <w:r>
          <w:rPr>
            <w:rFonts w:hint="default" w:ascii="Times New Roman"/>
            <w:b w:val="0"/>
            <w:bCs/>
          </w:rPr>
          <w:t>CSS3</w:t>
        </w:r>
      </w:ins>
      <w:ins w:id="2856" w:author="熊大如如" w:date="2020-04-21T11:10:51Z">
        <w:r>
          <w:rPr>
            <w:rFonts w:hint="eastAsia" w:ascii="宋体"/>
            <w:b w:val="0"/>
            <w:bCs/>
          </w:rPr>
          <w:t>基础教程（第8版）</w:t>
        </w:r>
      </w:ins>
      <w:ins w:id="2857" w:author="熊大如如" w:date="2020-04-21T11:10:51Z">
        <w:r>
          <w:rPr>
            <w:rFonts w:hint="default" w:ascii="Times New Roman"/>
            <w:b w:val="0"/>
            <w:bCs/>
          </w:rPr>
          <w:t>[M]</w:t>
        </w:r>
      </w:ins>
      <w:ins w:id="2858" w:author="熊大如如" w:date="2020-04-21T11:10:51Z">
        <w:r>
          <w:rPr>
            <w:rFonts w:hint="eastAsia" w:ascii="宋体"/>
            <w:b w:val="0"/>
            <w:bCs/>
          </w:rPr>
          <w:t>.人民邮电出版社:北京,2014-5:1.</w:t>
        </w:r>
      </w:ins>
    </w:p>
    <w:p>
      <w:pPr>
        <w:spacing w:line="400" w:lineRule="exact"/>
        <w:rPr>
          <w:ins w:id="2859" w:author="熊大如如" w:date="2020-04-21T16:27:39Z"/>
          <w:rFonts w:hint="eastAsia" w:ascii="宋体"/>
          <w:b w:val="0"/>
          <w:bCs/>
        </w:rPr>
      </w:pPr>
    </w:p>
    <w:p>
      <w:pPr>
        <w:spacing w:line="400" w:lineRule="exact"/>
        <w:rPr>
          <w:ins w:id="2860" w:author="熊大如如" w:date="2020-04-21T16:27:39Z"/>
          <w:rFonts w:hint="eastAsia" w:ascii="宋体"/>
          <w:b w:val="0"/>
          <w:bCs/>
        </w:rPr>
      </w:pPr>
    </w:p>
    <w:p>
      <w:pPr>
        <w:spacing w:line="400" w:lineRule="exact"/>
        <w:rPr>
          <w:ins w:id="2861" w:author="熊大如如" w:date="2020-04-21T16:27:39Z"/>
          <w:rFonts w:hint="eastAsia" w:ascii="宋体"/>
          <w:b w:val="0"/>
          <w:bCs/>
        </w:rPr>
      </w:pPr>
    </w:p>
    <w:p>
      <w:pPr>
        <w:spacing w:line="400" w:lineRule="exact"/>
        <w:rPr>
          <w:ins w:id="2862" w:author="熊大如如" w:date="2020-04-21T16:27:39Z"/>
          <w:rFonts w:hint="eastAsia" w:ascii="宋体"/>
          <w:b w:val="0"/>
          <w:bCs/>
        </w:rPr>
      </w:pPr>
    </w:p>
    <w:p>
      <w:pPr>
        <w:spacing w:line="400" w:lineRule="exact"/>
        <w:rPr>
          <w:ins w:id="2863" w:author="熊大如如" w:date="2020-04-21T16:27:40Z"/>
          <w:rFonts w:hint="eastAsia" w:ascii="宋体"/>
          <w:b w:val="0"/>
          <w:bCs/>
        </w:rPr>
      </w:pPr>
    </w:p>
    <w:p>
      <w:pPr>
        <w:spacing w:line="400" w:lineRule="exact"/>
        <w:rPr>
          <w:ins w:id="2864" w:author="熊大如如" w:date="2020-04-21T16:27:40Z"/>
          <w:rFonts w:hint="eastAsia" w:ascii="宋体"/>
          <w:b w:val="0"/>
          <w:bCs/>
        </w:rPr>
      </w:pPr>
    </w:p>
    <w:p>
      <w:pPr>
        <w:spacing w:line="400" w:lineRule="exact"/>
        <w:rPr>
          <w:ins w:id="2865" w:author="熊大如如" w:date="2020-04-21T16:27:40Z"/>
          <w:rFonts w:hint="eastAsia" w:ascii="宋体"/>
          <w:b w:val="0"/>
          <w:bCs/>
        </w:rPr>
      </w:pPr>
    </w:p>
    <w:p>
      <w:pPr>
        <w:spacing w:line="400" w:lineRule="exact"/>
        <w:rPr>
          <w:ins w:id="2866" w:author="熊大如如" w:date="2020-04-21T16:27:40Z"/>
          <w:rFonts w:hint="eastAsia" w:ascii="宋体"/>
          <w:b w:val="0"/>
          <w:bCs/>
        </w:rPr>
      </w:pPr>
    </w:p>
    <w:p>
      <w:pPr>
        <w:spacing w:line="400" w:lineRule="exact"/>
        <w:rPr>
          <w:ins w:id="2867" w:author="熊大如如" w:date="2020-04-21T16:27:40Z"/>
          <w:rFonts w:hint="eastAsia" w:ascii="宋体"/>
          <w:b w:val="0"/>
          <w:bCs/>
        </w:rPr>
      </w:pPr>
    </w:p>
    <w:p>
      <w:pPr>
        <w:spacing w:line="400" w:lineRule="exact"/>
        <w:rPr>
          <w:ins w:id="2868" w:author="熊大如如" w:date="2020-04-21T16:27:40Z"/>
          <w:rFonts w:hint="eastAsia" w:ascii="宋体"/>
          <w:b w:val="0"/>
          <w:bCs/>
        </w:rPr>
      </w:pPr>
    </w:p>
    <w:p>
      <w:pPr>
        <w:spacing w:line="400" w:lineRule="exact"/>
        <w:rPr>
          <w:ins w:id="2869" w:author="熊大如如" w:date="2020-04-21T16:27:41Z"/>
          <w:rFonts w:hint="eastAsia" w:ascii="宋体"/>
          <w:b w:val="0"/>
          <w:bCs/>
        </w:rPr>
      </w:pPr>
    </w:p>
    <w:p>
      <w:pPr>
        <w:spacing w:line="400" w:lineRule="exact"/>
        <w:rPr>
          <w:ins w:id="2870" w:author="熊大如如" w:date="2020-04-21T16:27:41Z"/>
          <w:rFonts w:hint="eastAsia" w:ascii="宋体"/>
          <w:b w:val="0"/>
          <w:bCs/>
        </w:rPr>
      </w:pPr>
    </w:p>
    <w:p>
      <w:pPr>
        <w:spacing w:line="400" w:lineRule="exact"/>
        <w:rPr>
          <w:ins w:id="2871" w:author="熊大如如" w:date="2020-04-21T16:27:41Z"/>
          <w:rFonts w:hint="eastAsia" w:ascii="宋体"/>
          <w:b w:val="0"/>
          <w:bCs/>
        </w:rPr>
      </w:pPr>
    </w:p>
    <w:p>
      <w:pPr>
        <w:spacing w:line="400" w:lineRule="exact"/>
        <w:rPr>
          <w:ins w:id="2872" w:author="熊大如如" w:date="2020-04-21T16:27:41Z"/>
          <w:rFonts w:hint="eastAsia" w:ascii="宋体"/>
          <w:b w:val="0"/>
          <w:bCs/>
        </w:rPr>
      </w:pPr>
    </w:p>
    <w:p>
      <w:pPr>
        <w:spacing w:line="400" w:lineRule="exact"/>
        <w:rPr>
          <w:ins w:id="2873" w:author="熊大如如" w:date="2020-04-21T16:27:41Z"/>
          <w:rFonts w:hint="eastAsia" w:ascii="宋体"/>
          <w:b w:val="0"/>
          <w:bCs/>
        </w:rPr>
      </w:pPr>
    </w:p>
    <w:p>
      <w:pPr>
        <w:spacing w:line="400" w:lineRule="exact"/>
        <w:rPr>
          <w:ins w:id="2874" w:author="熊大如如" w:date="2020-04-21T16:27:41Z"/>
          <w:rFonts w:hint="eastAsia" w:ascii="宋体"/>
          <w:b w:val="0"/>
          <w:bCs/>
        </w:rPr>
      </w:pPr>
    </w:p>
    <w:p>
      <w:pPr>
        <w:spacing w:line="400" w:lineRule="exact"/>
        <w:rPr>
          <w:ins w:id="2875" w:author="熊大如如" w:date="2020-04-21T16:27:41Z"/>
          <w:rFonts w:hint="eastAsia" w:ascii="宋体"/>
          <w:b w:val="0"/>
          <w:bCs/>
        </w:rPr>
      </w:pPr>
    </w:p>
    <w:p>
      <w:pPr>
        <w:spacing w:line="400" w:lineRule="exact"/>
        <w:rPr>
          <w:ins w:id="2876" w:author="熊大如如" w:date="2020-04-21T16:27:43Z"/>
          <w:rFonts w:hint="eastAsia" w:ascii="宋体"/>
          <w:b w:val="0"/>
          <w:bCs/>
        </w:rPr>
      </w:pPr>
    </w:p>
    <w:p>
      <w:pPr>
        <w:spacing w:line="400" w:lineRule="exact"/>
        <w:rPr>
          <w:ins w:id="2877" w:author="熊大如如" w:date="2020-04-21T16:27:43Z"/>
          <w:rFonts w:hint="eastAsia" w:ascii="宋体"/>
          <w:b w:val="0"/>
          <w:bCs/>
        </w:rPr>
      </w:pPr>
    </w:p>
    <w:p>
      <w:pPr>
        <w:spacing w:line="400" w:lineRule="exact"/>
        <w:rPr>
          <w:ins w:id="2878" w:author="熊大如如" w:date="2020-04-21T16:27:47Z"/>
          <w:rFonts w:hint="eastAsia" w:ascii="宋体"/>
          <w:b w:val="0"/>
          <w:bCs/>
        </w:rPr>
      </w:pPr>
    </w:p>
    <w:p>
      <w:pPr>
        <w:spacing w:line="400" w:lineRule="exact"/>
        <w:rPr>
          <w:ins w:id="2879" w:author="熊大如如" w:date="2020-04-21T16:27:47Z"/>
          <w:rFonts w:hint="eastAsia" w:ascii="宋体"/>
          <w:b w:val="0"/>
          <w:bCs/>
        </w:rPr>
      </w:pPr>
    </w:p>
    <w:p>
      <w:pPr>
        <w:spacing w:line="400" w:lineRule="exact"/>
        <w:rPr>
          <w:ins w:id="2880" w:author="熊大如如" w:date="2020-04-21T11:08:34Z"/>
          <w:rFonts w:hint="eastAsia" w:ascii="宋体"/>
          <w:b w:val="0"/>
          <w:bC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ins w:id="2881" w:author="熊大如如" w:date="2020-04-21T16:26:30Z"/>
          <w:rFonts w:hint="default" w:ascii="黑体" w:hAnsi="黑体" w:eastAsia="黑体" w:cs="黑体"/>
          <w:i w:val="0"/>
          <w:caps w:val="0"/>
          <w:spacing w:val="0"/>
          <w:sz w:val="36"/>
          <w:szCs w:val="36"/>
          <w:shd w:val="clear"/>
          <w:lang w:val="en-US" w:eastAsia="zh-CN"/>
        </w:rPr>
      </w:pPr>
      <w:ins w:id="2882" w:author="熊大如如" w:date="2020-04-21T16:26:30Z">
        <w:r>
          <w:rPr>
            <w:rFonts w:hint="eastAsia" w:ascii="黑体" w:hAnsi="黑体" w:eastAsia="黑体" w:cs="黑体"/>
            <w:i w:val="0"/>
            <w:caps w:val="0"/>
            <w:spacing w:val="0"/>
            <w:sz w:val="36"/>
            <w:szCs w:val="36"/>
            <w:shd w:val="clear"/>
            <w:lang w:val="en-US" w:eastAsia="zh-CN"/>
          </w:rPr>
          <w:t>致 谢</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ind w:left="0" w:right="0" w:firstLine="420"/>
        <w:jc w:val="left"/>
        <w:rPr>
          <w:ins w:id="2884" w:author="熊大如如" w:date="2020-04-21T16:26:42Z"/>
          <w:rFonts w:hint="eastAsia" w:ascii="宋体" w:hAnsi="宋体" w:eastAsia="宋体" w:cs="宋体"/>
          <w:i w:val="0"/>
          <w:caps w:val="0"/>
          <w:color w:val="auto"/>
          <w:spacing w:val="0"/>
          <w:sz w:val="24"/>
          <w:szCs w:val="24"/>
          <w:shd w:val="clear" w:fill="auto"/>
          <w:rPrChange w:id="2885" w:author="熊大如如" w:date="2020-04-21T16:27:04Z">
            <w:rPr>
              <w:ins w:id="2886" w:author="熊大如如" w:date="2020-04-21T16:26:42Z"/>
              <w:rFonts w:hint="eastAsia" w:ascii="宋体" w:hAnsi="宋体" w:eastAsia="宋体" w:cs="宋体"/>
              <w:i w:val="0"/>
              <w:caps w:val="0"/>
              <w:color w:val="191919"/>
              <w:spacing w:val="0"/>
              <w:sz w:val="24"/>
              <w:szCs w:val="24"/>
              <w:shd w:val="clear" w:fill="FFFFFF"/>
            </w:rPr>
          </w:rPrChange>
        </w:rPr>
        <w:pPrChange w:id="2883" w:author="熊大如如" w:date="2020-04-21T16:26:54Z">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jc w:val="left"/>
          </w:pPr>
        </w:pPrChange>
      </w:pPr>
      <w:ins w:id="2887" w:author="熊大如如" w:date="2020-04-21T16:26:30Z">
        <w:r>
          <w:rPr>
            <w:rFonts w:hint="eastAsia" w:ascii="宋体" w:hAnsi="宋体" w:eastAsia="宋体" w:cs="宋体"/>
            <w:i w:val="0"/>
            <w:caps w:val="0"/>
            <w:spacing w:val="0"/>
            <w:sz w:val="24"/>
            <w:szCs w:val="24"/>
            <w:shd w:val="clear"/>
            <w:rPrChange w:id="2888" w:author="熊大如如" w:date="2020-04-21T16:27:04Z">
              <w:rPr>
                <w:rFonts w:hint="default" w:ascii="宋体" w:hAnsi="宋体" w:eastAsia="宋体" w:cs="宋体"/>
                <w:i w:val="0"/>
                <w:caps w:val="0"/>
                <w:spacing w:val="0"/>
                <w:sz w:val="24"/>
                <w:szCs w:val="24"/>
                <w:shd w:val="clear"/>
              </w:rPr>
            </w:rPrChange>
          </w:rPr>
          <w:t>光阴似箭，日月如棱。</w:t>
        </w:r>
      </w:ins>
      <w:ins w:id="2889" w:author="熊大如如" w:date="2020-04-21T16:26:30Z">
        <w:r>
          <w:rPr>
            <w:rFonts w:hint="eastAsia" w:ascii="宋体" w:hAnsi="宋体" w:cs="宋体"/>
            <w:i w:val="0"/>
            <w:caps w:val="0"/>
            <w:spacing w:val="0"/>
            <w:sz w:val="24"/>
            <w:szCs w:val="24"/>
            <w:shd w:val="clear"/>
            <w:lang w:val="en-US" w:eastAsia="zh-CN"/>
          </w:rPr>
          <w:t>四</w:t>
        </w:r>
      </w:ins>
      <w:ins w:id="2890" w:author="熊大如如" w:date="2020-04-21T16:26:30Z">
        <w:r>
          <w:rPr>
            <w:rFonts w:hint="eastAsia" w:ascii="宋体" w:hAnsi="宋体" w:eastAsia="宋体" w:cs="宋体"/>
            <w:i w:val="0"/>
            <w:caps w:val="0"/>
            <w:spacing w:val="0"/>
            <w:sz w:val="24"/>
            <w:szCs w:val="24"/>
            <w:shd w:val="clear"/>
            <w:rPrChange w:id="2891" w:author="熊大如如" w:date="2020-04-21T16:27:04Z">
              <w:rPr>
                <w:rFonts w:hint="default" w:ascii="宋体" w:hAnsi="宋体" w:eastAsia="宋体" w:cs="宋体"/>
                <w:i w:val="0"/>
                <w:caps w:val="0"/>
                <w:spacing w:val="0"/>
                <w:sz w:val="24"/>
                <w:szCs w:val="24"/>
                <w:shd w:val="clear"/>
              </w:rPr>
            </w:rPrChange>
          </w:rPr>
          <w:t>年的时间，在我们漫长的人生旅途中是那么的短暂，但是，这短短的</w:t>
        </w:r>
      </w:ins>
      <w:ins w:id="2892" w:author="熊大如如" w:date="2020-04-21T16:26:30Z">
        <w:r>
          <w:rPr>
            <w:rFonts w:hint="eastAsia" w:ascii="宋体" w:hAnsi="宋体" w:cs="宋体"/>
            <w:i w:val="0"/>
            <w:caps w:val="0"/>
            <w:spacing w:val="0"/>
            <w:sz w:val="24"/>
            <w:szCs w:val="24"/>
            <w:shd w:val="clear"/>
            <w:lang w:val="en-US" w:eastAsia="zh-CN"/>
          </w:rPr>
          <w:t>四</w:t>
        </w:r>
      </w:ins>
      <w:ins w:id="2893" w:author="熊大如如" w:date="2020-04-21T16:26:30Z">
        <w:r>
          <w:rPr>
            <w:rFonts w:hint="eastAsia" w:ascii="宋体" w:hAnsi="宋体" w:eastAsia="宋体" w:cs="宋体"/>
            <w:i w:val="0"/>
            <w:caps w:val="0"/>
            <w:spacing w:val="0"/>
            <w:sz w:val="24"/>
            <w:szCs w:val="24"/>
            <w:shd w:val="clear"/>
            <w:rPrChange w:id="2894" w:author="熊大如如" w:date="2020-04-21T16:27:04Z">
              <w:rPr>
                <w:rFonts w:hint="default" w:ascii="宋体" w:hAnsi="宋体" w:eastAsia="宋体" w:cs="宋体"/>
                <w:i w:val="0"/>
                <w:caps w:val="0"/>
                <w:spacing w:val="0"/>
                <w:sz w:val="24"/>
                <w:szCs w:val="24"/>
                <w:shd w:val="clear"/>
              </w:rPr>
            </w:rPrChange>
          </w:rPr>
          <w:t>年是最</w:t>
        </w:r>
      </w:ins>
      <w:ins w:id="2895" w:author="熊大如如" w:date="2020-04-21T16:26:30Z">
        <w:r>
          <w:rPr>
            <w:rFonts w:hint="eastAsia" w:ascii="宋体" w:hAnsi="宋体" w:cs="宋体"/>
            <w:i w:val="0"/>
            <w:caps w:val="0"/>
            <w:spacing w:val="0"/>
            <w:sz w:val="24"/>
            <w:szCs w:val="24"/>
            <w:shd w:val="clear"/>
            <w:lang w:val="en-US" w:eastAsia="zh-CN"/>
          </w:rPr>
          <w:t>美好</w:t>
        </w:r>
      </w:ins>
      <w:ins w:id="2896" w:author="熊大如如" w:date="2020-04-21T16:26:30Z">
        <w:r>
          <w:rPr>
            <w:rFonts w:hint="eastAsia" w:ascii="宋体" w:hAnsi="宋体" w:eastAsia="宋体" w:cs="宋体"/>
            <w:i w:val="0"/>
            <w:caps w:val="0"/>
            <w:spacing w:val="0"/>
            <w:sz w:val="24"/>
            <w:szCs w:val="24"/>
            <w:shd w:val="clear"/>
            <w:rPrChange w:id="2897" w:author="熊大如如" w:date="2020-04-21T16:27:04Z">
              <w:rPr>
                <w:rFonts w:hint="default" w:ascii="宋体" w:hAnsi="宋体" w:eastAsia="宋体" w:cs="宋体"/>
                <w:i w:val="0"/>
                <w:caps w:val="0"/>
                <w:spacing w:val="0"/>
                <w:sz w:val="24"/>
                <w:szCs w:val="24"/>
                <w:shd w:val="clear"/>
              </w:rPr>
            </w:rPrChange>
          </w:rPr>
          <w:t>的青春，是最纯真的岁月，是最美丽的大学生活……我们的自学能力在这里得提升，我</w:t>
        </w:r>
      </w:ins>
      <w:ins w:id="2898" w:author="熊大如如" w:date="2020-04-21T16:26:30Z">
        <w:r>
          <w:rPr>
            <w:rFonts w:hint="eastAsia" w:ascii="宋体" w:hAnsi="宋体" w:cs="宋体"/>
            <w:i w:val="0"/>
            <w:caps w:val="0"/>
            <w:spacing w:val="0"/>
            <w:sz w:val="24"/>
            <w:szCs w:val="24"/>
            <w:shd w:val="clear"/>
            <w:lang w:val="en-US" w:eastAsia="zh-CN"/>
          </w:rPr>
          <w:t>要</w:t>
        </w:r>
      </w:ins>
      <w:ins w:id="2899" w:author="熊大如如" w:date="2020-04-21T16:26:30Z">
        <w:r>
          <w:rPr>
            <w:rFonts w:hint="eastAsia" w:ascii="宋体" w:hAnsi="宋体" w:eastAsia="宋体" w:cs="宋体"/>
            <w:i w:val="0"/>
            <w:caps w:val="0"/>
            <w:spacing w:val="0"/>
            <w:sz w:val="24"/>
            <w:szCs w:val="24"/>
            <w:shd w:val="clear"/>
            <w:rPrChange w:id="2900" w:author="熊大如如" w:date="2020-04-21T16:27:04Z">
              <w:rPr>
                <w:rFonts w:hint="default" w:ascii="宋体" w:hAnsi="宋体" w:eastAsia="宋体" w:cs="宋体"/>
                <w:i w:val="0"/>
                <w:caps w:val="0"/>
                <w:spacing w:val="0"/>
                <w:sz w:val="24"/>
                <w:szCs w:val="24"/>
                <w:shd w:val="clear"/>
              </w:rPr>
            </w:rPrChange>
          </w:rPr>
          <w:t>感谢</w:t>
        </w:r>
      </w:ins>
      <w:ins w:id="2901" w:author="熊大如如" w:date="2020-04-21T16:26:30Z">
        <w:r>
          <w:rPr>
            <w:rFonts w:hint="eastAsia" w:ascii="宋体" w:hAnsi="宋体" w:cs="宋体"/>
            <w:i w:val="0"/>
            <w:caps w:val="0"/>
            <w:spacing w:val="0"/>
            <w:sz w:val="24"/>
            <w:szCs w:val="24"/>
            <w:shd w:val="clear"/>
            <w:lang w:val="en-US" w:eastAsia="zh-CN"/>
          </w:rPr>
          <w:t>我们</w:t>
        </w:r>
      </w:ins>
      <w:ins w:id="2902" w:author="熊大如如" w:date="2020-04-21T16:26:30Z">
        <w:r>
          <w:rPr>
            <w:rFonts w:hint="eastAsia" w:ascii="宋体" w:hAnsi="宋体" w:eastAsia="宋体" w:cs="宋体"/>
            <w:i w:val="0"/>
            <w:caps w:val="0"/>
            <w:spacing w:val="0"/>
            <w:sz w:val="24"/>
            <w:szCs w:val="24"/>
            <w:shd w:val="clear"/>
            <w:rPrChange w:id="2903" w:author="熊大如如" w:date="2020-04-21T16:27:04Z">
              <w:rPr>
                <w:rFonts w:hint="default" w:ascii="宋体" w:hAnsi="宋体" w:eastAsia="宋体" w:cs="宋体"/>
                <w:i w:val="0"/>
                <w:caps w:val="0"/>
                <w:spacing w:val="0"/>
                <w:sz w:val="24"/>
                <w:szCs w:val="24"/>
                <w:shd w:val="clear"/>
              </w:rPr>
            </w:rPrChange>
          </w:rPr>
          <w:t>所有的</w:t>
        </w:r>
      </w:ins>
      <w:ins w:id="2904" w:author="熊大如如" w:date="2020-04-21T16:26:30Z">
        <w:r>
          <w:rPr>
            <w:rFonts w:hint="eastAsia" w:ascii="宋体" w:hAnsi="宋体" w:cs="宋体"/>
            <w:i w:val="0"/>
            <w:caps w:val="0"/>
            <w:spacing w:val="0"/>
            <w:sz w:val="24"/>
            <w:szCs w:val="24"/>
            <w:shd w:val="clear"/>
            <w:lang w:val="en-US" w:eastAsia="zh-CN"/>
          </w:rPr>
          <w:t>老师，</w:t>
        </w:r>
      </w:ins>
      <w:ins w:id="2905" w:author="熊大如如" w:date="2020-04-21T16:26:30Z">
        <w:r>
          <w:rPr>
            <w:rFonts w:hint="eastAsia" w:ascii="宋体" w:hAnsi="宋体" w:eastAsia="宋体" w:cs="宋体"/>
            <w:i w:val="0"/>
            <w:caps w:val="0"/>
            <w:color w:val="auto"/>
            <w:spacing w:val="0"/>
            <w:sz w:val="24"/>
            <w:szCs w:val="24"/>
            <w:shd w:val="clear" w:fill="auto"/>
            <w:rPrChange w:id="2906" w:author="熊大如如" w:date="2020-04-21T16:27:04Z">
              <w:rPr>
                <w:rFonts w:hint="eastAsia" w:ascii="宋体" w:hAnsi="宋体" w:eastAsia="宋体" w:cs="宋体"/>
                <w:i w:val="0"/>
                <w:caps w:val="0"/>
                <w:color w:val="191919"/>
                <w:spacing w:val="0"/>
                <w:sz w:val="24"/>
                <w:szCs w:val="24"/>
                <w:shd w:val="clear" w:fill="FFFFFF"/>
              </w:rPr>
            </w:rPrChange>
          </w:rPr>
          <w:t>正是由于他们，我才能在各方面取得显著的进步，在此向他们表示我由衷的谢意，并祝所有的老师培养出越来越多的优秀人才，桃李满天下！</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ind w:left="0" w:right="0" w:firstLine="420"/>
        <w:jc w:val="left"/>
        <w:rPr>
          <w:ins w:id="2908" w:author="熊大如如" w:date="2020-04-21T16:26:30Z"/>
          <w:rFonts w:hint="eastAsia" w:ascii="宋体" w:hAnsi="宋体" w:eastAsia="宋体" w:cs="宋体"/>
          <w:i w:val="0"/>
          <w:caps w:val="0"/>
          <w:spacing w:val="0"/>
          <w:sz w:val="24"/>
          <w:szCs w:val="24"/>
          <w:rPrChange w:id="2909" w:author="熊大如如" w:date="2020-04-21T16:27:04Z">
            <w:rPr>
              <w:ins w:id="2910" w:author="熊大如如" w:date="2020-04-21T16:26:30Z"/>
              <w:rFonts w:hint="default" w:ascii="宋体" w:hAnsi="宋体" w:eastAsia="宋体" w:cs="宋体"/>
              <w:i w:val="0"/>
              <w:caps w:val="0"/>
              <w:spacing w:val="0"/>
              <w:sz w:val="24"/>
              <w:szCs w:val="24"/>
            </w:rPr>
          </w:rPrChange>
        </w:rPr>
        <w:pPrChange w:id="2907" w:author="熊大如如" w:date="2020-04-21T16:26:52Z">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jc w:val="left"/>
          </w:pPr>
        </w:pPrChange>
      </w:pPr>
      <w:ins w:id="2911" w:author="熊大如如" w:date="2020-04-21T16:26:30Z">
        <w:r>
          <w:rPr>
            <w:rFonts w:hint="eastAsia" w:ascii="宋体" w:hAnsi="宋体" w:eastAsia="宋体" w:cs="宋体"/>
            <w:i w:val="0"/>
            <w:caps w:val="0"/>
            <w:spacing w:val="0"/>
            <w:sz w:val="24"/>
            <w:szCs w:val="24"/>
            <w:shd w:val="clear"/>
            <w:rPrChange w:id="2912" w:author="熊大如如" w:date="2020-04-21T16:27:04Z">
              <w:rPr>
                <w:rFonts w:hint="default" w:ascii="宋体" w:hAnsi="宋体" w:eastAsia="宋体" w:cs="宋体"/>
                <w:i w:val="0"/>
                <w:caps w:val="0"/>
                <w:spacing w:val="0"/>
                <w:sz w:val="24"/>
                <w:szCs w:val="24"/>
                <w:shd w:val="clear"/>
              </w:rPr>
            </w:rPrChange>
          </w:rPr>
          <w:t>在这次的毕业论文中，我</w:t>
        </w:r>
      </w:ins>
      <w:ins w:id="2913" w:author="熊大如如" w:date="2020-04-21T16:26:30Z">
        <w:r>
          <w:rPr>
            <w:rFonts w:hint="eastAsia" w:ascii="宋体" w:hAnsi="宋体" w:cs="宋体"/>
            <w:i w:val="0"/>
            <w:caps w:val="0"/>
            <w:spacing w:val="0"/>
            <w:sz w:val="24"/>
            <w:szCs w:val="24"/>
            <w:shd w:val="clear"/>
            <w:lang w:val="en-US" w:eastAsia="zh-CN"/>
          </w:rPr>
          <w:t>发挥了</w:t>
        </w:r>
      </w:ins>
      <w:ins w:id="2914" w:author="熊大如如" w:date="2020-04-21T16:26:30Z">
        <w:r>
          <w:rPr>
            <w:rFonts w:hint="eastAsia" w:ascii="宋体" w:hAnsi="宋体" w:eastAsia="宋体" w:cs="宋体"/>
            <w:i w:val="0"/>
            <w:caps w:val="0"/>
            <w:spacing w:val="0"/>
            <w:sz w:val="24"/>
            <w:szCs w:val="24"/>
            <w:shd w:val="clear"/>
            <w:rPrChange w:id="2915" w:author="熊大如如" w:date="2020-04-21T16:27:04Z">
              <w:rPr>
                <w:rFonts w:hint="default" w:ascii="宋体" w:hAnsi="宋体" w:eastAsia="宋体" w:cs="宋体"/>
                <w:i w:val="0"/>
                <w:caps w:val="0"/>
                <w:spacing w:val="0"/>
                <w:sz w:val="24"/>
                <w:szCs w:val="24"/>
                <w:shd w:val="clear"/>
              </w:rPr>
            </w:rPrChange>
          </w:rPr>
          <w:t>在学校学到的文化知识和技能的应用，也算是我最后一次做学校的作业了，我要感谢我的指导老师，还有我的</w:t>
        </w:r>
      </w:ins>
      <w:ins w:id="2916" w:author="熊大如如" w:date="2020-04-21T16:26:30Z">
        <w:r>
          <w:rPr>
            <w:rFonts w:hint="eastAsia" w:ascii="宋体" w:hAnsi="宋体" w:cs="宋体"/>
            <w:i w:val="0"/>
            <w:caps w:val="0"/>
            <w:spacing w:val="0"/>
            <w:sz w:val="24"/>
            <w:szCs w:val="24"/>
            <w:shd w:val="clear"/>
            <w:lang w:val="en-US" w:eastAsia="zh-CN"/>
          </w:rPr>
          <w:t>辅导员</w:t>
        </w:r>
      </w:ins>
      <w:ins w:id="2917" w:author="熊大如如" w:date="2020-04-21T16:26:30Z">
        <w:r>
          <w:rPr>
            <w:rFonts w:hint="eastAsia" w:ascii="宋体" w:hAnsi="宋体" w:eastAsia="宋体" w:cs="宋体"/>
            <w:i w:val="0"/>
            <w:caps w:val="0"/>
            <w:spacing w:val="0"/>
            <w:sz w:val="24"/>
            <w:szCs w:val="24"/>
            <w:shd w:val="clear"/>
            <w:rPrChange w:id="2918" w:author="熊大如如" w:date="2020-04-21T16:27:04Z">
              <w:rPr>
                <w:rFonts w:hint="default" w:ascii="宋体" w:hAnsi="宋体" w:eastAsia="宋体" w:cs="宋体"/>
                <w:i w:val="0"/>
                <w:caps w:val="0"/>
                <w:spacing w:val="0"/>
                <w:sz w:val="24"/>
                <w:szCs w:val="24"/>
                <w:shd w:val="clear"/>
              </w:rPr>
            </w:rPrChange>
          </w:rPr>
          <w:t>老师，以及任课老师，感谢他们的教诲，让我知道在社会上懂得怎样去做好自己，端正自己的位置，为社会贡献出我自己的力量。</w:t>
        </w:r>
      </w:ins>
      <w:ins w:id="2919" w:author="熊大如如" w:date="2020-04-21T16:26:30Z">
        <w:r>
          <w:rPr>
            <w:rFonts w:hint="eastAsia" w:ascii="宋体" w:hAnsi="宋体" w:eastAsia="宋体" w:cs="宋体"/>
            <w:i w:val="0"/>
            <w:caps w:val="0"/>
            <w:color w:val="auto"/>
            <w:spacing w:val="0"/>
            <w:sz w:val="24"/>
            <w:szCs w:val="24"/>
            <w:shd w:val="clear" w:fill="auto"/>
            <w:rPrChange w:id="2920" w:author="熊大如如" w:date="2020-04-21T16:27:04Z">
              <w:rPr>
                <w:rFonts w:hint="eastAsia" w:ascii="宋体" w:hAnsi="宋体" w:eastAsia="宋体" w:cs="宋体"/>
                <w:i w:val="0"/>
                <w:caps w:val="0"/>
                <w:color w:val="191919"/>
                <w:spacing w:val="0"/>
                <w:sz w:val="24"/>
                <w:szCs w:val="24"/>
                <w:shd w:val="clear" w:fill="FFFFFF"/>
              </w:rPr>
            </w:rPrChange>
          </w:rPr>
          <w:t>写作毕业论文是一次系统</w:t>
        </w:r>
      </w:ins>
      <w:ins w:id="2921" w:author="熊大如如" w:date="2020-04-21T16:26:30Z">
        <w:r>
          <w:rPr>
            <w:rFonts w:hint="eastAsia" w:ascii="宋体" w:hAnsi="宋体" w:cs="宋体"/>
            <w:i w:val="0"/>
            <w:caps w:val="0"/>
            <w:color w:val="auto"/>
            <w:spacing w:val="0"/>
            <w:sz w:val="24"/>
            <w:szCs w:val="24"/>
            <w:shd w:val="clear" w:fill="auto"/>
            <w:lang w:val="en-US" w:eastAsia="zh-CN"/>
            <w:rPrChange w:id="2922" w:author="熊大如如" w:date="2020-04-21T16:27:04Z">
              <w:rPr>
                <w:rFonts w:hint="eastAsia" w:ascii="宋体" w:hAnsi="宋体" w:cs="宋体"/>
                <w:i w:val="0"/>
                <w:caps w:val="0"/>
                <w:color w:val="191919"/>
                <w:spacing w:val="0"/>
                <w:sz w:val="24"/>
                <w:szCs w:val="24"/>
                <w:shd w:val="clear" w:fill="FFFFFF"/>
                <w:lang w:val="en-US" w:eastAsia="zh-CN"/>
              </w:rPr>
            </w:rPrChange>
          </w:rPr>
          <w:t>再</w:t>
        </w:r>
      </w:ins>
      <w:ins w:id="2923" w:author="熊大如如" w:date="2020-04-21T16:26:30Z">
        <w:r>
          <w:rPr>
            <w:rFonts w:hint="eastAsia" w:ascii="宋体" w:hAnsi="宋体" w:eastAsia="宋体" w:cs="宋体"/>
            <w:i w:val="0"/>
            <w:caps w:val="0"/>
            <w:color w:val="auto"/>
            <w:spacing w:val="0"/>
            <w:sz w:val="24"/>
            <w:szCs w:val="24"/>
            <w:shd w:val="clear" w:fill="auto"/>
            <w:rPrChange w:id="2924" w:author="熊大如如" w:date="2020-04-21T16:27:04Z">
              <w:rPr>
                <w:rFonts w:hint="eastAsia" w:ascii="宋体" w:hAnsi="宋体" w:eastAsia="宋体" w:cs="宋体"/>
                <w:i w:val="0"/>
                <w:caps w:val="0"/>
                <w:color w:val="191919"/>
                <w:spacing w:val="0"/>
                <w:sz w:val="24"/>
                <w:szCs w:val="24"/>
                <w:shd w:val="clear" w:fill="FFFFFF"/>
              </w:rPr>
            </w:rPrChange>
          </w:rPr>
          <w:t>学习的过程，毕业论文的完成，同样也意味着新的学习生活的开始。我将铭记我曾是一名</w:t>
        </w:r>
      </w:ins>
      <w:ins w:id="2925" w:author="熊大如如" w:date="2020-04-21T16:26:30Z">
        <w:r>
          <w:rPr>
            <w:rFonts w:hint="eastAsia" w:ascii="宋体" w:hAnsi="宋体" w:cs="宋体"/>
            <w:i w:val="0"/>
            <w:caps w:val="0"/>
            <w:color w:val="auto"/>
            <w:spacing w:val="0"/>
            <w:sz w:val="24"/>
            <w:szCs w:val="24"/>
            <w:shd w:val="clear" w:fill="auto"/>
            <w:lang w:val="en-US" w:eastAsia="zh-CN"/>
            <w:rPrChange w:id="2926" w:author="熊大如如" w:date="2020-04-21T16:27:04Z">
              <w:rPr>
                <w:rFonts w:hint="eastAsia" w:ascii="宋体" w:hAnsi="宋体" w:cs="宋体"/>
                <w:i w:val="0"/>
                <w:caps w:val="0"/>
                <w:color w:val="191919"/>
                <w:spacing w:val="0"/>
                <w:sz w:val="24"/>
                <w:szCs w:val="24"/>
                <w:shd w:val="clear" w:fill="FFFFFF"/>
                <w:lang w:val="en-US" w:eastAsia="zh-CN"/>
              </w:rPr>
            </w:rPrChange>
          </w:rPr>
          <w:t>皖江</w:t>
        </w:r>
      </w:ins>
      <w:ins w:id="2927" w:author="熊大如如" w:date="2020-04-21T16:26:30Z">
        <w:r>
          <w:rPr>
            <w:rFonts w:hint="eastAsia" w:ascii="宋体" w:hAnsi="宋体" w:eastAsia="宋体" w:cs="宋体"/>
            <w:i w:val="0"/>
            <w:caps w:val="0"/>
            <w:color w:val="auto"/>
            <w:spacing w:val="0"/>
            <w:sz w:val="24"/>
            <w:szCs w:val="24"/>
            <w:shd w:val="clear" w:fill="auto"/>
            <w:rPrChange w:id="2928" w:author="熊大如如" w:date="2020-04-21T16:27:04Z">
              <w:rPr>
                <w:rFonts w:hint="eastAsia" w:ascii="宋体" w:hAnsi="宋体" w:eastAsia="宋体" w:cs="宋体"/>
                <w:i w:val="0"/>
                <w:caps w:val="0"/>
                <w:color w:val="191919"/>
                <w:spacing w:val="0"/>
                <w:sz w:val="24"/>
                <w:szCs w:val="24"/>
                <w:shd w:val="clear" w:fill="FFFFFF"/>
              </w:rPr>
            </w:rPrChange>
          </w:rPr>
          <w:t>学子，在今后的工作中把</w:t>
        </w:r>
      </w:ins>
      <w:ins w:id="2929" w:author="熊大如如" w:date="2020-04-21T16:26:30Z">
        <w:r>
          <w:rPr>
            <w:rFonts w:hint="eastAsia" w:ascii="宋体" w:hAnsi="宋体" w:cs="宋体"/>
            <w:i w:val="0"/>
            <w:caps w:val="0"/>
            <w:color w:val="auto"/>
            <w:spacing w:val="0"/>
            <w:sz w:val="24"/>
            <w:szCs w:val="24"/>
            <w:shd w:val="clear" w:fill="auto"/>
            <w:lang w:val="en-US" w:eastAsia="zh-CN"/>
            <w:rPrChange w:id="2930" w:author="熊大如如" w:date="2020-04-21T16:27:04Z">
              <w:rPr>
                <w:rFonts w:hint="eastAsia" w:ascii="宋体" w:hAnsi="宋体" w:cs="宋体"/>
                <w:i w:val="0"/>
                <w:caps w:val="0"/>
                <w:color w:val="191919"/>
                <w:spacing w:val="0"/>
                <w:sz w:val="24"/>
                <w:szCs w:val="24"/>
                <w:shd w:val="clear" w:fill="FFFFFF"/>
                <w:lang w:val="en-US" w:eastAsia="zh-CN"/>
              </w:rPr>
            </w:rPrChange>
          </w:rPr>
          <w:t>皖江</w:t>
        </w:r>
      </w:ins>
      <w:ins w:id="2931" w:author="熊大如如" w:date="2020-04-21T16:26:30Z">
        <w:r>
          <w:rPr>
            <w:rFonts w:hint="eastAsia" w:ascii="宋体" w:hAnsi="宋体" w:eastAsia="宋体" w:cs="宋体"/>
            <w:i w:val="0"/>
            <w:caps w:val="0"/>
            <w:color w:val="auto"/>
            <w:spacing w:val="0"/>
            <w:sz w:val="24"/>
            <w:szCs w:val="24"/>
            <w:shd w:val="clear" w:fill="auto"/>
            <w:rPrChange w:id="2932" w:author="熊大如如" w:date="2020-04-21T16:27:04Z">
              <w:rPr>
                <w:rFonts w:hint="eastAsia" w:ascii="宋体" w:hAnsi="宋体" w:eastAsia="宋体" w:cs="宋体"/>
                <w:i w:val="0"/>
                <w:caps w:val="0"/>
                <w:color w:val="191919"/>
                <w:spacing w:val="0"/>
                <w:sz w:val="24"/>
                <w:szCs w:val="24"/>
                <w:shd w:val="clear" w:fill="FFFFFF"/>
              </w:rPr>
            </w:rPrChange>
          </w:rPr>
          <w:t>的优良传统发扬光大。</w:t>
        </w:r>
      </w:ins>
    </w:p>
    <w:p>
      <w:pPr>
        <w:spacing w:line="400" w:lineRule="exact"/>
        <w:rPr>
          <w:rFonts w:hint="eastAsia" w:ascii="宋体"/>
          <w:b w:val="0"/>
          <w:bCs/>
          <w:rPrChange w:id="2933" w:author="熊大如如" w:date="2020-04-21T10:58:05Z">
            <w:rPr>
              <w:rFonts w:ascii="宋体"/>
              <w:b/>
            </w:rPr>
          </w:rPrChange>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熊大如如" w:date="2020-04-07T15:50:32Z" w:initials="">
    <w:p w14:paraId="349672E9">
      <w:pPr>
        <w:pStyle w:val="5"/>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9672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Estrangelo Edessa">
    <w:altName w:val="Mongolian Baiti"/>
    <w:panose1 w:val="03080600000000000000"/>
    <w:charset w:val="00"/>
    <w:family w:val="script"/>
    <w:pitch w:val="default"/>
    <w:sig w:usb0="00000000" w:usb1="00000000" w:usb2="00000080" w:usb3="00000000" w:csb0="00000001" w:csb1="00000000"/>
  </w:font>
  <w:font w:name="TimesNewRomanPSMT">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仿宋_GB2312">
    <w:altName w:val="仿宋"/>
    <w:panose1 w:val="02010609030101010101"/>
    <w:charset w:val="86"/>
    <w:family w:val="decorative"/>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471F0"/>
    <w:multiLevelType w:val="singleLevel"/>
    <w:tmpl w:val="C74471F0"/>
    <w:lvl w:ilvl="0" w:tentative="0">
      <w:start w:val="5"/>
      <w:numFmt w:val="upperLetter"/>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熊大如如">
    <w15:presenceInfo w15:providerId="WPS Office" w15:userId="1622085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D8"/>
    <w:rsid w:val="000075C8"/>
    <w:rsid w:val="00064385"/>
    <w:rsid w:val="000879E3"/>
    <w:rsid w:val="000908EC"/>
    <w:rsid w:val="000A47E8"/>
    <w:rsid w:val="000F5F87"/>
    <w:rsid w:val="000F7137"/>
    <w:rsid w:val="00106F1B"/>
    <w:rsid w:val="001877FB"/>
    <w:rsid w:val="001D2E1F"/>
    <w:rsid w:val="002D2A9C"/>
    <w:rsid w:val="002F3A3A"/>
    <w:rsid w:val="00334274"/>
    <w:rsid w:val="0034274C"/>
    <w:rsid w:val="00346F6C"/>
    <w:rsid w:val="0037565A"/>
    <w:rsid w:val="003862C8"/>
    <w:rsid w:val="003D0ECD"/>
    <w:rsid w:val="004C2224"/>
    <w:rsid w:val="004E732B"/>
    <w:rsid w:val="00500C07"/>
    <w:rsid w:val="00527E21"/>
    <w:rsid w:val="00576B2C"/>
    <w:rsid w:val="00576FF6"/>
    <w:rsid w:val="005953AD"/>
    <w:rsid w:val="005B5256"/>
    <w:rsid w:val="005F7E17"/>
    <w:rsid w:val="00653DD1"/>
    <w:rsid w:val="006B20EB"/>
    <w:rsid w:val="007009B1"/>
    <w:rsid w:val="00704E72"/>
    <w:rsid w:val="007520F9"/>
    <w:rsid w:val="007757ED"/>
    <w:rsid w:val="00780F6B"/>
    <w:rsid w:val="007A670C"/>
    <w:rsid w:val="007F3D09"/>
    <w:rsid w:val="008142D5"/>
    <w:rsid w:val="00816032"/>
    <w:rsid w:val="0083582C"/>
    <w:rsid w:val="00841393"/>
    <w:rsid w:val="00897D71"/>
    <w:rsid w:val="008E3C93"/>
    <w:rsid w:val="009229FF"/>
    <w:rsid w:val="009349D8"/>
    <w:rsid w:val="00967D0B"/>
    <w:rsid w:val="00971FAE"/>
    <w:rsid w:val="009811EB"/>
    <w:rsid w:val="009C10AC"/>
    <w:rsid w:val="009E65FF"/>
    <w:rsid w:val="00A54AE1"/>
    <w:rsid w:val="00A8621B"/>
    <w:rsid w:val="00AA5018"/>
    <w:rsid w:val="00AC6571"/>
    <w:rsid w:val="00B67C4D"/>
    <w:rsid w:val="00BC5946"/>
    <w:rsid w:val="00C00832"/>
    <w:rsid w:val="00C56FB3"/>
    <w:rsid w:val="00C91A49"/>
    <w:rsid w:val="00D549BD"/>
    <w:rsid w:val="00DB1588"/>
    <w:rsid w:val="00E25A02"/>
    <w:rsid w:val="00E6029F"/>
    <w:rsid w:val="00E70FBB"/>
    <w:rsid w:val="00F50805"/>
    <w:rsid w:val="00F74799"/>
    <w:rsid w:val="00FC7197"/>
    <w:rsid w:val="00FE5623"/>
    <w:rsid w:val="01214B0D"/>
    <w:rsid w:val="03B0643F"/>
    <w:rsid w:val="041F1EF0"/>
    <w:rsid w:val="04932C7B"/>
    <w:rsid w:val="04B66977"/>
    <w:rsid w:val="04E8155B"/>
    <w:rsid w:val="0508771B"/>
    <w:rsid w:val="06102A04"/>
    <w:rsid w:val="0BF23F33"/>
    <w:rsid w:val="0C7D7F4D"/>
    <w:rsid w:val="0D561EF6"/>
    <w:rsid w:val="0DA36B83"/>
    <w:rsid w:val="0E2B2FB0"/>
    <w:rsid w:val="0F3D7CE5"/>
    <w:rsid w:val="1042039F"/>
    <w:rsid w:val="11767098"/>
    <w:rsid w:val="120B512A"/>
    <w:rsid w:val="137530E7"/>
    <w:rsid w:val="14942D08"/>
    <w:rsid w:val="14DA5169"/>
    <w:rsid w:val="159D4B0F"/>
    <w:rsid w:val="15DD7D81"/>
    <w:rsid w:val="169D4305"/>
    <w:rsid w:val="173D1116"/>
    <w:rsid w:val="18282A69"/>
    <w:rsid w:val="18F23DBF"/>
    <w:rsid w:val="19B10D0C"/>
    <w:rsid w:val="19B64C79"/>
    <w:rsid w:val="1B8A60BC"/>
    <w:rsid w:val="1C0C04DC"/>
    <w:rsid w:val="1C0E2078"/>
    <w:rsid w:val="1C127D5F"/>
    <w:rsid w:val="1D7A236D"/>
    <w:rsid w:val="1D8C63EB"/>
    <w:rsid w:val="1EE02F3A"/>
    <w:rsid w:val="1F9B4F73"/>
    <w:rsid w:val="20A654F4"/>
    <w:rsid w:val="21B72699"/>
    <w:rsid w:val="2242703A"/>
    <w:rsid w:val="247C28C6"/>
    <w:rsid w:val="24CB32C6"/>
    <w:rsid w:val="253B1434"/>
    <w:rsid w:val="25BD2BF2"/>
    <w:rsid w:val="269A33C2"/>
    <w:rsid w:val="2A223351"/>
    <w:rsid w:val="2B03251C"/>
    <w:rsid w:val="2B2D5018"/>
    <w:rsid w:val="2B974A82"/>
    <w:rsid w:val="2CA4657F"/>
    <w:rsid w:val="2CC35C03"/>
    <w:rsid w:val="2D1258DD"/>
    <w:rsid w:val="2D6E5DF5"/>
    <w:rsid w:val="2DC57E48"/>
    <w:rsid w:val="2E482E88"/>
    <w:rsid w:val="2FE65AE9"/>
    <w:rsid w:val="311C01C6"/>
    <w:rsid w:val="319020CF"/>
    <w:rsid w:val="31FD2534"/>
    <w:rsid w:val="330F686D"/>
    <w:rsid w:val="3381000F"/>
    <w:rsid w:val="33E87B60"/>
    <w:rsid w:val="34017AEB"/>
    <w:rsid w:val="34BA79AF"/>
    <w:rsid w:val="361842F2"/>
    <w:rsid w:val="36D440A8"/>
    <w:rsid w:val="370C4742"/>
    <w:rsid w:val="39672FCA"/>
    <w:rsid w:val="39783F8A"/>
    <w:rsid w:val="3A7A196C"/>
    <w:rsid w:val="3B0050DD"/>
    <w:rsid w:val="3B7E0B3A"/>
    <w:rsid w:val="3C2C5394"/>
    <w:rsid w:val="3C812923"/>
    <w:rsid w:val="3C9A0781"/>
    <w:rsid w:val="3D2D0491"/>
    <w:rsid w:val="3E903DC9"/>
    <w:rsid w:val="3EBB63C8"/>
    <w:rsid w:val="40FB61B2"/>
    <w:rsid w:val="418A0ABF"/>
    <w:rsid w:val="44960A42"/>
    <w:rsid w:val="44B8026B"/>
    <w:rsid w:val="48183495"/>
    <w:rsid w:val="48B64786"/>
    <w:rsid w:val="48F94027"/>
    <w:rsid w:val="49494F22"/>
    <w:rsid w:val="4B010ACC"/>
    <w:rsid w:val="4D636B32"/>
    <w:rsid w:val="4D9437D3"/>
    <w:rsid w:val="4EFF0BB4"/>
    <w:rsid w:val="4F43338C"/>
    <w:rsid w:val="51587F35"/>
    <w:rsid w:val="51B90589"/>
    <w:rsid w:val="51F36ABF"/>
    <w:rsid w:val="522079F1"/>
    <w:rsid w:val="5377249B"/>
    <w:rsid w:val="539D3374"/>
    <w:rsid w:val="53A83925"/>
    <w:rsid w:val="53BD6D71"/>
    <w:rsid w:val="540D6D5A"/>
    <w:rsid w:val="54105390"/>
    <w:rsid w:val="544050D7"/>
    <w:rsid w:val="54ED74E1"/>
    <w:rsid w:val="55887AC9"/>
    <w:rsid w:val="57A24FB7"/>
    <w:rsid w:val="59150F42"/>
    <w:rsid w:val="5985709D"/>
    <w:rsid w:val="59F76BB6"/>
    <w:rsid w:val="5A236CAC"/>
    <w:rsid w:val="5B805E18"/>
    <w:rsid w:val="5C620CFB"/>
    <w:rsid w:val="5D1A6E4A"/>
    <w:rsid w:val="5D613A57"/>
    <w:rsid w:val="5DF675DB"/>
    <w:rsid w:val="5FF33296"/>
    <w:rsid w:val="60B25114"/>
    <w:rsid w:val="61087C5E"/>
    <w:rsid w:val="619745A6"/>
    <w:rsid w:val="625447AD"/>
    <w:rsid w:val="63B1251A"/>
    <w:rsid w:val="668E0DA0"/>
    <w:rsid w:val="66AE7B57"/>
    <w:rsid w:val="66BE6873"/>
    <w:rsid w:val="67783590"/>
    <w:rsid w:val="6883625D"/>
    <w:rsid w:val="6B2C15B0"/>
    <w:rsid w:val="6B8B2925"/>
    <w:rsid w:val="6BBB6A7E"/>
    <w:rsid w:val="6DB11D07"/>
    <w:rsid w:val="7086617B"/>
    <w:rsid w:val="712C5FC9"/>
    <w:rsid w:val="71C2292B"/>
    <w:rsid w:val="71CF73E4"/>
    <w:rsid w:val="723F7C78"/>
    <w:rsid w:val="72F730B5"/>
    <w:rsid w:val="739B74EB"/>
    <w:rsid w:val="743C07F8"/>
    <w:rsid w:val="74984427"/>
    <w:rsid w:val="750156D5"/>
    <w:rsid w:val="775D6AC4"/>
    <w:rsid w:val="77FD1383"/>
    <w:rsid w:val="78C60A03"/>
    <w:rsid w:val="7A86108E"/>
    <w:rsid w:val="7B10512C"/>
    <w:rsid w:val="7C3D1832"/>
    <w:rsid w:val="7DC6703A"/>
    <w:rsid w:val="7ED507FA"/>
    <w:rsid w:val="7EFF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lock Text"/>
    <w:basedOn w:val="1"/>
    <w:uiPriority w:val="0"/>
    <w:pPr>
      <w:spacing w:line="360" w:lineRule="exact"/>
      <w:ind w:left="176" w:right="181"/>
    </w:pPr>
    <w:rPr>
      <w:rFonts w:eastAsia="仿宋_GB2312"/>
    </w:rPr>
  </w:style>
  <w:style w:type="paragraph" w:styleId="7">
    <w:name w:val="Balloon Text"/>
    <w:basedOn w:val="1"/>
    <w:link w:val="20"/>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semiHidden/>
    <w:unhideWhenUsed/>
    <w:qFormat/>
    <w:uiPriority w:val="99"/>
    <w:rPr>
      <w:color w:val="0000FF"/>
      <w:u w:val="single"/>
    </w:rPr>
  </w:style>
  <w:style w:type="character" w:customStyle="1" w:styleId="18">
    <w:name w:val="页眉 Char"/>
    <w:basedOn w:val="16"/>
    <w:link w:val="9"/>
    <w:qFormat/>
    <w:uiPriority w:val="99"/>
    <w:rPr>
      <w:sz w:val="18"/>
      <w:szCs w:val="18"/>
    </w:rPr>
  </w:style>
  <w:style w:type="character" w:customStyle="1" w:styleId="19">
    <w:name w:val="页脚 Char"/>
    <w:basedOn w:val="16"/>
    <w:link w:val="8"/>
    <w:qFormat/>
    <w:uiPriority w:val="99"/>
    <w:rPr>
      <w:sz w:val="18"/>
      <w:szCs w:val="18"/>
    </w:rPr>
  </w:style>
  <w:style w:type="character" w:customStyle="1" w:styleId="20">
    <w:name w:val="批注框文本 Char"/>
    <w:basedOn w:val="16"/>
    <w:link w:val="7"/>
    <w:semiHidden/>
    <w:qFormat/>
    <w:uiPriority w:val="99"/>
    <w:rPr>
      <w:rFonts w:ascii="Times New Roman" w:hAnsi="Times New Roman" w:eastAsia="宋体" w:cs="Times New Roman"/>
      <w:sz w:val="18"/>
      <w:szCs w:val="18"/>
    </w:rPr>
  </w:style>
  <w:style w:type="character" w:customStyle="1" w:styleId="21">
    <w:name w:val="apple-converted-space"/>
    <w:basedOn w:val="16"/>
    <w:qFormat/>
    <w:uiPriority w:val="0"/>
  </w:style>
  <w:style w:type="paragraph" w:customStyle="1" w:styleId="22">
    <w:name w:val="Char Char1 Char Char Char Char Char Char Char"/>
    <w:basedOn w:val="1"/>
    <w:qFormat/>
    <w:uiPriority w:val="0"/>
    <w:pPr>
      <w:widowControl/>
      <w:spacing w:after="160" w:line="240" w:lineRule="exact"/>
      <w:jc w:val="left"/>
    </w:p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character" w:customStyle="1" w:styleId="24">
    <w:name w:val="标题 1 Char"/>
    <w:link w:val="2"/>
    <w:qFormat/>
    <w:uiPriority w:val="9"/>
    <w:rPr>
      <w:b/>
      <w:kern w:val="44"/>
      <w:sz w:val="44"/>
    </w:rPr>
  </w:style>
  <w:style w:type="paragraph" w:customStyle="1" w:styleId="25">
    <w:name w:val="样式1"/>
    <w:basedOn w:val="1"/>
    <w:qFormat/>
    <w:uiPriority w:val="0"/>
    <w:rPr>
      <w:rFonts w:eastAsia="仿宋"/>
      <w:sz w:val="28"/>
    </w:rPr>
  </w:style>
  <w:style w:type="paragraph" w:customStyle="1" w:styleId="26">
    <w:name w:val="WPSOffice手动目录 2"/>
    <w:qFormat/>
    <w:uiPriority w:val="0"/>
    <w:pPr>
      <w:ind w:leftChars="200"/>
    </w:pPr>
    <w:rPr>
      <w:rFonts w:asciiTheme="minorHAnsi" w:hAnsiTheme="minorHAnsi" w:eastAsiaTheme="minorEastAsia" w:cstheme="minorBidi"/>
      <w:sz w:val="20"/>
      <w:szCs w:val="20"/>
    </w:rPr>
  </w:style>
  <w:style w:type="paragraph" w:customStyle="1" w:styleId="27">
    <w:name w:val="样式2"/>
    <w:basedOn w:val="1"/>
    <w:qFormat/>
    <w:uiPriority w:val="0"/>
    <w:rPr>
      <w:rFonts w:eastAsia="仿宋"/>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6444</Words>
  <Characters>11144</Characters>
  <Lines>8</Lines>
  <Paragraphs>2</Paragraphs>
  <TotalTime>4</TotalTime>
  <ScaleCrop>false</ScaleCrop>
  <LinksUpToDate>false</LinksUpToDate>
  <CharactersWithSpaces>20713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2018-06-12T02:30:00Z</dcterms:created>
  <dc:creator>admin</dc:creator>
  <cp:lastModifiedBy>熊大如如</cp:lastModifiedBy>
  <dcterms:modified xsi:type="dcterms:W3CDTF">2020-04-28T13:53:14Z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